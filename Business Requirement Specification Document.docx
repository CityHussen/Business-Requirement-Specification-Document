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caps/>
          <w:color w:val="4472C4" w:themeColor="accent1"/>
          <w:sz w:val="72"/>
          <w:szCs w:val="72"/>
        </w:rPr>
        <w:id w:val="-1475205937"/>
        <w:docPartObj>
          <w:docPartGallery w:val="Cover Pages"/>
          <w:docPartUnique/>
        </w:docPartObj>
      </w:sdtPr>
      <w:sdtContent>
        <w:p w14:paraId="0FB0AD0A" w14:textId="77777777" w:rsidR="008B56AB" w:rsidRDefault="008B56AB">
          <w:pPr>
            <w:rPr>
              <w:rFonts w:asciiTheme="majorHAnsi" w:eastAsiaTheme="majorEastAsia" w:hAnsiTheme="majorHAnsi" w:cstheme="majorBidi"/>
              <w:caps/>
              <w:color w:val="4472C4" w:themeColor="accent1"/>
              <w:sz w:val="72"/>
              <w:szCs w:val="72"/>
            </w:rPr>
          </w:pPr>
          <w:r w:rsidRPr="008B56AB">
            <w:rPr>
              <w:rFonts w:asciiTheme="majorHAnsi" w:eastAsiaTheme="majorEastAsia" w:hAnsiTheme="majorHAnsi" w:cstheme="majorBidi"/>
              <w:caps/>
              <w:noProof/>
              <w:color w:val="4472C4" w:themeColor="accent1"/>
              <w:sz w:val="72"/>
              <w:szCs w:val="72"/>
            </w:rPr>
            <mc:AlternateContent>
              <mc:Choice Requires="wps">
                <w:drawing>
                  <wp:anchor distT="0" distB="0" distL="114300" distR="114300" simplePos="0" relativeHeight="251658240" behindDoc="0" locked="0" layoutInCell="1" allowOverlap="1" wp14:anchorId="7CE63C08" wp14:editId="2799F0A6">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430"/>
                                  <w:gridCol w:w="1158"/>
                                </w:tblGrid>
                                <w:tr w:rsidR="008B56AB" w14:paraId="697A1591" w14:textId="77777777">
                                  <w:trPr>
                                    <w:jc w:val="center"/>
                                  </w:trPr>
                                  <w:tc>
                                    <w:tcPr>
                                      <w:tcW w:w="2568" w:type="pct"/>
                                      <w:vAlign w:val="center"/>
                                    </w:tcPr>
                                    <w:p w14:paraId="71DBF4CC" w14:textId="77777777" w:rsidR="008B56AB" w:rsidRDefault="008B56AB">
                                      <w:pPr>
                                        <w:jc w:val="right"/>
                                      </w:pPr>
                                      <w:r w:rsidRPr="008B56AB">
                                        <w:rPr>
                                          <w:noProof/>
                                        </w:rPr>
                                        <w:drawing>
                                          <wp:inline distT="0" distB="0" distL="0" distR="0" wp14:anchorId="5780D63D" wp14:editId="04A7BF3A">
                                            <wp:extent cx="4889500" cy="4391495"/>
                                            <wp:effectExtent l="0" t="0" r="6350" b="9525"/>
                                            <wp:docPr id="1697249976" name="Picture 1697249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966" cy="4457478"/>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E4B34AA" w14:textId="77777777" w:rsidR="008B56AB" w:rsidRDefault="008B56AB">
                                          <w:pPr>
                                            <w:pStyle w:val="NoSpacing"/>
                                            <w:spacing w:line="312" w:lineRule="auto"/>
                                            <w:jc w:val="right"/>
                                            <w:rPr>
                                              <w:caps/>
                                              <w:color w:val="191919" w:themeColor="text1" w:themeTint="E6"/>
                                              <w:sz w:val="72"/>
                                              <w:szCs w:val="72"/>
                                            </w:rPr>
                                          </w:pPr>
                                          <w:r>
                                            <w:rPr>
                                              <w:caps/>
                                              <w:color w:val="191919" w:themeColor="text1" w:themeTint="E6"/>
                                              <w:sz w:val="72"/>
                                              <w:szCs w:val="72"/>
                                            </w:rPr>
                                            <w:t>Immi Guide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6302FA8" w14:textId="77777777" w:rsidR="008B56AB" w:rsidRDefault="008B56AB">
                                          <w:pPr>
                                            <w:jc w:val="right"/>
                                            <w:rPr>
                                              <w:sz w:val="24"/>
                                              <w:szCs w:val="24"/>
                                            </w:rPr>
                                          </w:pPr>
                                          <w:r>
                                            <w:rPr>
                                              <w:color w:val="000000" w:themeColor="text1"/>
                                              <w:sz w:val="24"/>
                                              <w:szCs w:val="24"/>
                                            </w:rPr>
                                            <w:t>Unlimited</w:t>
                                          </w:r>
                                        </w:p>
                                      </w:sdtContent>
                                    </w:sdt>
                                  </w:tc>
                                  <w:tc>
                                    <w:tcPr>
                                      <w:tcW w:w="2432" w:type="pct"/>
                                      <w:vAlign w:val="center"/>
                                    </w:tcPr>
                                    <w:p w14:paraId="41A107F6" w14:textId="77777777" w:rsidR="008B56AB" w:rsidRDefault="008B56AB">
                                      <w:pPr>
                                        <w:pStyle w:val="NoSpacing"/>
                                        <w:rPr>
                                          <w:caps/>
                                          <w:color w:val="ED7D31" w:themeColor="accent2"/>
                                          <w:sz w:val="26"/>
                                          <w:szCs w:val="26"/>
                                        </w:rPr>
                                      </w:pP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59BB5097" w14:textId="77777777" w:rsidR="008B56AB" w:rsidRDefault="008B56AB">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20FA419" w14:textId="77777777" w:rsidR="008B56AB" w:rsidRDefault="009318BD">
                                          <w:pPr>
                                            <w:pStyle w:val="NoSpacing"/>
                                            <w:rPr>
                                              <w:color w:val="ED7D31" w:themeColor="accent2"/>
                                              <w:sz w:val="26"/>
                                              <w:szCs w:val="26"/>
                                            </w:rPr>
                                          </w:pPr>
                                          <w:r>
                                            <w:rPr>
                                              <w:color w:val="ED7D31" w:themeColor="accent2"/>
                                              <w:sz w:val="26"/>
                                              <w:szCs w:val="26"/>
                                            </w:rPr>
                                            <w:t>C Mar</w:t>
                                          </w:r>
                                        </w:p>
                                      </w:sdtContent>
                                    </w:sdt>
                                    <w:p w14:paraId="2D17147F" w14:textId="77777777" w:rsidR="008B56AB" w:rsidRDefault="008B56AB">
                                      <w:pPr>
                                        <w:pStyle w:val="NoSpacing"/>
                                      </w:pPr>
                                    </w:p>
                                  </w:tc>
                                </w:tr>
                              </w:tbl>
                              <w:p w14:paraId="0B9A4CD2" w14:textId="77777777" w:rsidR="008B56AB" w:rsidRDefault="008B56A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CE63C08"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430"/>
                            <w:gridCol w:w="1158"/>
                          </w:tblGrid>
                          <w:tr w:rsidR="008B56AB" w14:paraId="697A1591" w14:textId="77777777">
                            <w:trPr>
                              <w:jc w:val="center"/>
                            </w:trPr>
                            <w:tc>
                              <w:tcPr>
                                <w:tcW w:w="2568" w:type="pct"/>
                                <w:vAlign w:val="center"/>
                              </w:tcPr>
                              <w:p w14:paraId="71DBF4CC" w14:textId="77777777" w:rsidR="008B56AB" w:rsidRDefault="008B56AB">
                                <w:pPr>
                                  <w:jc w:val="right"/>
                                </w:pPr>
                                <w:r w:rsidRPr="008B56AB">
                                  <w:rPr>
                                    <w:noProof/>
                                  </w:rPr>
                                  <w:drawing>
                                    <wp:inline distT="0" distB="0" distL="0" distR="0" wp14:anchorId="5780D63D" wp14:editId="04A7BF3A">
                                      <wp:extent cx="4889500" cy="4391495"/>
                                      <wp:effectExtent l="0" t="0" r="6350" b="9525"/>
                                      <wp:docPr id="1697249976" name="Picture 1697249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966" cy="4457478"/>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E4B34AA" w14:textId="77777777" w:rsidR="008B56AB" w:rsidRDefault="008B56AB">
                                    <w:pPr>
                                      <w:pStyle w:val="NoSpacing"/>
                                      <w:spacing w:line="312" w:lineRule="auto"/>
                                      <w:jc w:val="right"/>
                                      <w:rPr>
                                        <w:caps/>
                                        <w:color w:val="191919" w:themeColor="text1" w:themeTint="E6"/>
                                        <w:sz w:val="72"/>
                                        <w:szCs w:val="72"/>
                                      </w:rPr>
                                    </w:pPr>
                                    <w:r>
                                      <w:rPr>
                                        <w:caps/>
                                        <w:color w:val="191919" w:themeColor="text1" w:themeTint="E6"/>
                                        <w:sz w:val="72"/>
                                        <w:szCs w:val="72"/>
                                      </w:rPr>
                                      <w:t>Immi Guide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6302FA8" w14:textId="77777777" w:rsidR="008B56AB" w:rsidRDefault="008B56AB">
                                    <w:pPr>
                                      <w:jc w:val="right"/>
                                      <w:rPr>
                                        <w:sz w:val="24"/>
                                        <w:szCs w:val="24"/>
                                      </w:rPr>
                                    </w:pPr>
                                    <w:r>
                                      <w:rPr>
                                        <w:color w:val="000000" w:themeColor="text1"/>
                                        <w:sz w:val="24"/>
                                        <w:szCs w:val="24"/>
                                      </w:rPr>
                                      <w:t>Unlimited</w:t>
                                    </w:r>
                                  </w:p>
                                </w:sdtContent>
                              </w:sdt>
                            </w:tc>
                            <w:tc>
                              <w:tcPr>
                                <w:tcW w:w="2432" w:type="pct"/>
                                <w:vAlign w:val="center"/>
                              </w:tcPr>
                              <w:p w14:paraId="41A107F6" w14:textId="77777777" w:rsidR="008B56AB" w:rsidRDefault="008B56AB">
                                <w:pPr>
                                  <w:pStyle w:val="NoSpacing"/>
                                  <w:rPr>
                                    <w:caps/>
                                    <w:color w:val="ED7D31" w:themeColor="accent2"/>
                                    <w:sz w:val="26"/>
                                    <w:szCs w:val="26"/>
                                  </w:rPr>
                                </w:pP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59BB5097" w14:textId="77777777" w:rsidR="008B56AB" w:rsidRDefault="008B56AB">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20FA419" w14:textId="77777777" w:rsidR="008B56AB" w:rsidRDefault="009318BD">
                                    <w:pPr>
                                      <w:pStyle w:val="NoSpacing"/>
                                      <w:rPr>
                                        <w:color w:val="ED7D31" w:themeColor="accent2"/>
                                        <w:sz w:val="26"/>
                                        <w:szCs w:val="26"/>
                                      </w:rPr>
                                    </w:pPr>
                                    <w:r>
                                      <w:rPr>
                                        <w:color w:val="ED7D31" w:themeColor="accent2"/>
                                        <w:sz w:val="26"/>
                                        <w:szCs w:val="26"/>
                                      </w:rPr>
                                      <w:t>C Mar</w:t>
                                    </w:r>
                                  </w:p>
                                </w:sdtContent>
                              </w:sdt>
                              <w:p w14:paraId="2D17147F" w14:textId="77777777" w:rsidR="008B56AB" w:rsidRDefault="008B56AB">
                                <w:pPr>
                                  <w:pStyle w:val="NoSpacing"/>
                                </w:pPr>
                              </w:p>
                            </w:tc>
                          </w:tr>
                        </w:tbl>
                        <w:p w14:paraId="0B9A4CD2" w14:textId="77777777" w:rsidR="008B56AB" w:rsidRDefault="008B56AB"/>
                      </w:txbxContent>
                    </v:textbox>
                    <w10:wrap anchorx="page" anchory="page"/>
                  </v:shape>
                </w:pict>
              </mc:Fallback>
            </mc:AlternateContent>
          </w:r>
          <w:r>
            <w:rPr>
              <w:rFonts w:asciiTheme="majorHAnsi" w:eastAsiaTheme="majorEastAsia" w:hAnsiTheme="majorHAnsi" w:cstheme="majorBidi"/>
              <w:caps/>
              <w:color w:val="4472C4" w:themeColor="accent1"/>
              <w:sz w:val="72"/>
              <w:szCs w:val="72"/>
            </w:rPr>
            <w:br w:type="page"/>
          </w:r>
        </w:p>
      </w:sdtContent>
    </w:sdt>
    <w:p w14:paraId="07EB1794" w14:textId="77777777" w:rsidR="009E5A7B" w:rsidRPr="00B829CB" w:rsidRDefault="009E5A7B" w:rsidP="32047AEC">
      <w:pPr>
        <w:pStyle w:val="BodyText"/>
        <w:spacing w:line="240" w:lineRule="auto"/>
        <w:rPr>
          <w:rFonts w:ascii="Times New Roman" w:eastAsia="Times New Roman" w:hAnsi="Times New Roman" w:cs="Times New Roman"/>
        </w:rPr>
      </w:pPr>
    </w:p>
    <w:p w14:paraId="60F42C0E" w14:textId="77777777" w:rsidR="009E5A7B" w:rsidRPr="00B829CB" w:rsidRDefault="009E5A7B" w:rsidP="32047AEC">
      <w:pPr>
        <w:pStyle w:val="BodyText"/>
        <w:spacing w:line="240" w:lineRule="auto"/>
        <w:rPr>
          <w:rFonts w:ascii="Times New Roman" w:eastAsia="Times New Roman" w:hAnsi="Times New Roman" w:cs="Times New Roman"/>
        </w:rPr>
      </w:pPr>
    </w:p>
    <w:p w14:paraId="124B0422" w14:textId="77777777" w:rsidR="009E5A7B" w:rsidRPr="00B829CB" w:rsidRDefault="009E5A7B" w:rsidP="32047AEC">
      <w:pPr>
        <w:pStyle w:val="BodyText"/>
        <w:spacing w:line="240" w:lineRule="auto"/>
        <w:rPr>
          <w:rFonts w:ascii="Times New Roman" w:eastAsia="Times New Roman" w:hAnsi="Times New Roman" w:cs="Times New Roman"/>
        </w:rPr>
      </w:pPr>
    </w:p>
    <w:p w14:paraId="62EA472B" w14:textId="77777777" w:rsidR="009E5A7B" w:rsidRPr="00B829CB" w:rsidRDefault="009E5A7B" w:rsidP="32047AEC">
      <w:pPr>
        <w:pStyle w:val="BodyText"/>
        <w:spacing w:line="240" w:lineRule="auto"/>
        <w:rPr>
          <w:rFonts w:ascii="Times New Roman" w:eastAsia="Times New Roman" w:hAnsi="Times New Roman" w:cs="Times New Roman"/>
        </w:rPr>
      </w:pPr>
    </w:p>
    <w:p w14:paraId="50B92D03" w14:textId="77777777" w:rsidR="009E5A7B" w:rsidRPr="00B829CB" w:rsidRDefault="009E5A7B" w:rsidP="32047AEC">
      <w:pPr>
        <w:pStyle w:val="BodyText"/>
        <w:spacing w:line="240" w:lineRule="auto"/>
        <w:rPr>
          <w:rFonts w:ascii="Times New Roman" w:eastAsia="Times New Roman" w:hAnsi="Times New Roman" w:cs="Times New Roman"/>
        </w:rPr>
      </w:pPr>
    </w:p>
    <w:p w14:paraId="6B00B79C" w14:textId="77777777" w:rsidR="009E5A7B" w:rsidRPr="00B829CB" w:rsidRDefault="009E5A7B" w:rsidP="32047AEC">
      <w:pPr>
        <w:pStyle w:val="BodyText"/>
        <w:spacing w:line="240" w:lineRule="auto"/>
        <w:rPr>
          <w:rFonts w:ascii="Times New Roman" w:eastAsia="Times New Roman" w:hAnsi="Times New Roman" w:cs="Times New Roman"/>
        </w:rPr>
      </w:pPr>
    </w:p>
    <w:p w14:paraId="1590CE9D" w14:textId="77777777" w:rsidR="009E5A7B" w:rsidRPr="00B829CB" w:rsidRDefault="009E5A7B" w:rsidP="32047AEC">
      <w:pPr>
        <w:pStyle w:val="BodyText"/>
        <w:spacing w:line="240" w:lineRule="auto"/>
        <w:rPr>
          <w:rFonts w:ascii="Times New Roman" w:eastAsia="Times New Roman" w:hAnsi="Times New Roman" w:cs="Times New Roman"/>
        </w:rPr>
      </w:pPr>
    </w:p>
    <w:p w14:paraId="6F532916" w14:textId="77777777" w:rsidR="009E5A7B" w:rsidRPr="00B829CB" w:rsidRDefault="009E5A7B" w:rsidP="32047AEC">
      <w:pPr>
        <w:pStyle w:val="BodyText"/>
        <w:spacing w:before="1" w:line="240" w:lineRule="auto"/>
        <w:rPr>
          <w:rFonts w:ascii="Times New Roman" w:eastAsia="Times New Roman" w:hAnsi="Times New Roman" w:cs="Times New Roman"/>
        </w:rPr>
      </w:pPr>
    </w:p>
    <w:p w14:paraId="645C18D7" w14:textId="77777777" w:rsidR="009E5A7B" w:rsidRPr="00B829CB" w:rsidRDefault="009E5A7B" w:rsidP="32047AEC">
      <w:pPr>
        <w:spacing w:line="240" w:lineRule="auto"/>
        <w:ind w:left="2274" w:right="3330"/>
        <w:jc w:val="center"/>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Version</w:t>
      </w:r>
      <w:r w:rsidRPr="00B829CB">
        <w:rPr>
          <w:rFonts w:ascii="Times New Roman" w:eastAsia="Times New Roman" w:hAnsi="Times New Roman" w:cs="Times New Roman"/>
          <w:spacing w:val="-3"/>
          <w:sz w:val="24"/>
          <w:szCs w:val="24"/>
        </w:rPr>
        <w:t xml:space="preserve"> </w:t>
      </w:r>
      <w:r w:rsidRPr="00B829CB">
        <w:rPr>
          <w:rFonts w:ascii="Times New Roman" w:eastAsia="Times New Roman" w:hAnsi="Times New Roman" w:cs="Times New Roman"/>
          <w:sz w:val="24"/>
          <w:szCs w:val="24"/>
        </w:rPr>
        <w:t>1.0</w:t>
      </w:r>
    </w:p>
    <w:p w14:paraId="3C31E704" w14:textId="77777777" w:rsidR="009E5A7B" w:rsidRPr="00B829CB" w:rsidRDefault="009E5A7B" w:rsidP="32047AEC">
      <w:pPr>
        <w:pStyle w:val="BodyText"/>
        <w:spacing w:line="240" w:lineRule="auto"/>
        <w:rPr>
          <w:rFonts w:ascii="Times New Roman" w:eastAsia="Times New Roman" w:hAnsi="Times New Roman" w:cs="Times New Roman"/>
        </w:rPr>
      </w:pPr>
    </w:p>
    <w:p w14:paraId="61786868" w14:textId="77777777" w:rsidR="009E5A7B" w:rsidRPr="00B829CB" w:rsidRDefault="009B73B9" w:rsidP="32047AEC">
      <w:pPr>
        <w:spacing w:before="1" w:line="240" w:lineRule="auto"/>
        <w:ind w:left="2274" w:right="3332"/>
        <w:jc w:val="center"/>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Frida</w:t>
      </w:r>
      <w:r w:rsidR="004573F6" w:rsidRPr="00B829CB">
        <w:rPr>
          <w:rFonts w:ascii="Times New Roman" w:eastAsia="Times New Roman" w:hAnsi="Times New Roman" w:cs="Times New Roman"/>
          <w:sz w:val="24"/>
          <w:szCs w:val="24"/>
        </w:rPr>
        <w:t>y</w:t>
      </w:r>
      <w:r w:rsidR="009E5A7B" w:rsidRPr="00B829CB">
        <w:rPr>
          <w:rFonts w:ascii="Times New Roman" w:eastAsia="Times New Roman" w:hAnsi="Times New Roman" w:cs="Times New Roman"/>
          <w:sz w:val="24"/>
          <w:szCs w:val="24"/>
        </w:rPr>
        <w:t xml:space="preserve"> October </w:t>
      </w:r>
      <w:r w:rsidRPr="00B829CB">
        <w:rPr>
          <w:rFonts w:ascii="Times New Roman" w:eastAsia="Times New Roman" w:hAnsi="Times New Roman" w:cs="Times New Roman"/>
          <w:sz w:val="24"/>
          <w:szCs w:val="24"/>
        </w:rPr>
        <w:t>20</w:t>
      </w:r>
      <w:r w:rsidR="009E5A7B" w:rsidRPr="00B829CB">
        <w:rPr>
          <w:rFonts w:ascii="Times New Roman" w:eastAsia="Times New Roman" w:hAnsi="Times New Roman" w:cs="Times New Roman"/>
          <w:sz w:val="24"/>
          <w:szCs w:val="24"/>
        </w:rPr>
        <w:t>,</w:t>
      </w:r>
      <w:r w:rsidR="009E5A7B" w:rsidRPr="00B829CB">
        <w:rPr>
          <w:rFonts w:ascii="Times New Roman" w:eastAsia="Times New Roman" w:hAnsi="Times New Roman" w:cs="Times New Roman"/>
          <w:spacing w:val="-3"/>
          <w:sz w:val="24"/>
          <w:szCs w:val="24"/>
        </w:rPr>
        <w:t xml:space="preserve"> </w:t>
      </w:r>
      <w:r w:rsidR="009E5A7B" w:rsidRPr="00B829CB">
        <w:rPr>
          <w:rFonts w:ascii="Times New Roman" w:eastAsia="Times New Roman" w:hAnsi="Times New Roman" w:cs="Times New Roman"/>
          <w:sz w:val="24"/>
          <w:szCs w:val="24"/>
        </w:rPr>
        <w:t>2023</w:t>
      </w:r>
    </w:p>
    <w:p w14:paraId="634A4375" w14:textId="77777777" w:rsidR="00677ABF" w:rsidRPr="00B829CB" w:rsidRDefault="00677ABF" w:rsidP="32047AEC">
      <w:pPr>
        <w:spacing w:line="240" w:lineRule="auto"/>
        <w:rPr>
          <w:rFonts w:ascii="Times New Roman" w:eastAsia="Times New Roman" w:hAnsi="Times New Roman" w:cs="Times New Roman"/>
          <w:color w:val="2F5496" w:themeColor="accent1" w:themeShade="BF"/>
          <w:sz w:val="24"/>
          <w:szCs w:val="24"/>
        </w:rPr>
      </w:pPr>
      <w:r w:rsidRPr="00B829CB">
        <w:rPr>
          <w:rFonts w:ascii="Times New Roman" w:eastAsia="Times New Roman" w:hAnsi="Times New Roman" w:cs="Times New Roman"/>
          <w:sz w:val="24"/>
          <w:szCs w:val="24"/>
        </w:rPr>
        <w:br w:type="page"/>
      </w:r>
    </w:p>
    <w:p w14:paraId="330ACC00" w14:textId="77777777" w:rsidR="00677ABF" w:rsidRPr="00B829CB" w:rsidRDefault="00677ABF" w:rsidP="002A1A8C">
      <w:pPr>
        <w:pStyle w:val="Caption"/>
        <w:jc w:val="center"/>
        <w:rPr>
          <w:rFonts w:ascii="Times New Roman" w:eastAsia="Times New Roman" w:hAnsi="Times New Roman" w:cs="Times New Roman"/>
          <w:sz w:val="24"/>
          <w:szCs w:val="24"/>
        </w:rPr>
      </w:pPr>
    </w:p>
    <w:p w14:paraId="4040F670" w14:textId="77777777" w:rsidR="00E77F6A" w:rsidRDefault="00E77F6A" w:rsidP="00E77F6A">
      <w:pPr>
        <w:pStyle w:val="Caption"/>
        <w:keepNext/>
        <w:jc w:val="center"/>
      </w:pPr>
      <w:bookmarkStart w:id="0" w:name="_Toc149599125"/>
      <w:r>
        <w:t xml:space="preserve">Table </w:t>
      </w:r>
      <w:fldSimple w:instr=" SEQ Table \* ARABIC ">
        <w:r>
          <w:rPr>
            <w:noProof/>
          </w:rPr>
          <w:t>1</w:t>
        </w:r>
      </w:fldSimple>
      <w:r>
        <w:t>: Document Revision History</w:t>
      </w:r>
      <w:bookmarkEnd w:id="0"/>
    </w:p>
    <w:tbl>
      <w:tblPr>
        <w:tblStyle w:val="GridTable4-Accent1"/>
        <w:tblW w:w="9360" w:type="dxa"/>
        <w:tblLayout w:type="fixed"/>
        <w:tblLook w:val="01E0" w:firstRow="1" w:lastRow="1" w:firstColumn="1" w:lastColumn="1" w:noHBand="0" w:noVBand="0"/>
      </w:tblPr>
      <w:tblGrid>
        <w:gridCol w:w="2203"/>
        <w:gridCol w:w="1455"/>
        <w:gridCol w:w="3731"/>
        <w:gridCol w:w="1971"/>
      </w:tblGrid>
      <w:tr w:rsidR="293F31C3" w:rsidRPr="00B829CB" w14:paraId="005D884E" w14:textId="77777777" w:rsidTr="003C41C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203" w:type="dxa"/>
          </w:tcPr>
          <w:p w14:paraId="173B09BF" w14:textId="77777777" w:rsidR="293F31C3" w:rsidRPr="00B829CB" w:rsidRDefault="293F31C3" w:rsidP="293F31C3">
            <w:pPr>
              <w:spacing w:before="42" w:line="257" w:lineRule="auto"/>
              <w:jc w:val="center"/>
              <w:rPr>
                <w:rFonts w:ascii="Times New Roman" w:eastAsia="Times New Roman" w:hAnsi="Times New Roman" w:cs="Times New Roman"/>
                <w:sz w:val="24"/>
                <w:szCs w:val="24"/>
              </w:rPr>
            </w:pPr>
            <w:r w:rsidRPr="00B829CB">
              <w:rPr>
                <w:rFonts w:ascii="Times New Roman" w:eastAsia="Times New Roman" w:hAnsi="Times New Roman" w:cs="Times New Roman"/>
                <w:color w:val="000000" w:themeColor="text1"/>
                <w:sz w:val="24"/>
                <w:szCs w:val="24"/>
              </w:rPr>
              <w:t>Name</w:t>
            </w:r>
          </w:p>
        </w:tc>
        <w:tc>
          <w:tcPr>
            <w:cnfStyle w:val="000010000000" w:firstRow="0" w:lastRow="0" w:firstColumn="0" w:lastColumn="0" w:oddVBand="1" w:evenVBand="0" w:oddHBand="0" w:evenHBand="0" w:firstRowFirstColumn="0" w:firstRowLastColumn="0" w:lastRowFirstColumn="0" w:lastRowLastColumn="0"/>
            <w:tcW w:w="1455" w:type="dxa"/>
          </w:tcPr>
          <w:p w14:paraId="4EF19CCF" w14:textId="77777777" w:rsidR="293F31C3" w:rsidRPr="00B829CB" w:rsidRDefault="293F31C3" w:rsidP="293F31C3">
            <w:pPr>
              <w:spacing w:before="42" w:line="257" w:lineRule="auto"/>
              <w:jc w:val="center"/>
              <w:rPr>
                <w:rFonts w:ascii="Times New Roman" w:eastAsia="Times New Roman" w:hAnsi="Times New Roman" w:cs="Times New Roman"/>
                <w:sz w:val="24"/>
                <w:szCs w:val="24"/>
              </w:rPr>
            </w:pPr>
            <w:r w:rsidRPr="00B829CB">
              <w:rPr>
                <w:rFonts w:ascii="Times New Roman" w:eastAsia="Times New Roman" w:hAnsi="Times New Roman" w:cs="Times New Roman"/>
                <w:color w:val="000000" w:themeColor="text1"/>
                <w:sz w:val="24"/>
                <w:szCs w:val="24"/>
              </w:rPr>
              <w:t>Date</w:t>
            </w:r>
          </w:p>
        </w:tc>
        <w:tc>
          <w:tcPr>
            <w:tcW w:w="3731" w:type="dxa"/>
          </w:tcPr>
          <w:p w14:paraId="2619826C" w14:textId="77777777" w:rsidR="293F31C3" w:rsidRPr="00B829CB" w:rsidRDefault="293F31C3" w:rsidP="293F31C3">
            <w:pPr>
              <w:spacing w:before="42" w:line="257"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color w:val="000000" w:themeColor="text1"/>
                <w:sz w:val="24"/>
                <w:szCs w:val="24"/>
              </w:rPr>
              <w:t>Reason for Changes</w:t>
            </w:r>
          </w:p>
        </w:tc>
        <w:tc>
          <w:tcPr>
            <w:cnfStyle w:val="000100000000" w:firstRow="0" w:lastRow="0" w:firstColumn="0" w:lastColumn="1" w:oddVBand="0" w:evenVBand="0" w:oddHBand="0" w:evenHBand="0" w:firstRowFirstColumn="0" w:firstRowLastColumn="0" w:lastRowFirstColumn="0" w:lastRowLastColumn="0"/>
            <w:tcW w:w="1971" w:type="dxa"/>
          </w:tcPr>
          <w:p w14:paraId="3BAD3F2D" w14:textId="77777777" w:rsidR="293F31C3" w:rsidRPr="00B829CB" w:rsidRDefault="293F31C3" w:rsidP="293F31C3">
            <w:pPr>
              <w:spacing w:before="42" w:line="257" w:lineRule="auto"/>
              <w:rPr>
                <w:rFonts w:ascii="Times New Roman" w:eastAsia="Times New Roman" w:hAnsi="Times New Roman" w:cs="Times New Roman"/>
                <w:sz w:val="24"/>
                <w:szCs w:val="24"/>
              </w:rPr>
            </w:pPr>
            <w:r w:rsidRPr="00B829CB">
              <w:rPr>
                <w:rFonts w:ascii="Times New Roman" w:eastAsia="Times New Roman" w:hAnsi="Times New Roman" w:cs="Times New Roman"/>
                <w:color w:val="000000" w:themeColor="text1"/>
                <w:sz w:val="24"/>
                <w:szCs w:val="24"/>
              </w:rPr>
              <w:t>Version</w:t>
            </w:r>
          </w:p>
        </w:tc>
      </w:tr>
      <w:tr w:rsidR="293F31C3" w:rsidRPr="00B829CB" w14:paraId="77B56813" w14:textId="77777777" w:rsidTr="003C41CA">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2203" w:type="dxa"/>
          </w:tcPr>
          <w:p w14:paraId="1F42BB7B" w14:textId="77777777" w:rsidR="293F31C3" w:rsidRPr="00B829CB" w:rsidRDefault="293F31C3" w:rsidP="293F31C3">
            <w:pPr>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Brandon Richardson, City Hussen, Oludamilare Adebanjo, Simon Alemu</w:t>
            </w:r>
          </w:p>
        </w:tc>
        <w:tc>
          <w:tcPr>
            <w:cnfStyle w:val="000010000000" w:firstRow="0" w:lastRow="0" w:firstColumn="0" w:lastColumn="0" w:oddVBand="1" w:evenVBand="0" w:oddHBand="0" w:evenHBand="0" w:firstRowFirstColumn="0" w:firstRowLastColumn="0" w:lastRowFirstColumn="0" w:lastRowLastColumn="0"/>
            <w:tcW w:w="1455" w:type="dxa"/>
          </w:tcPr>
          <w:p w14:paraId="5E1F186D" w14:textId="77777777" w:rsidR="293F31C3" w:rsidRPr="00B829CB" w:rsidRDefault="293F31C3" w:rsidP="293F31C3">
            <w:pPr>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10/09/2023</w:t>
            </w:r>
          </w:p>
        </w:tc>
        <w:tc>
          <w:tcPr>
            <w:tcW w:w="3731" w:type="dxa"/>
          </w:tcPr>
          <w:p w14:paraId="69F90568" w14:textId="77777777" w:rsidR="293F31C3" w:rsidRPr="00B829CB" w:rsidRDefault="293F31C3" w:rsidP="293F31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 xml:space="preserve">First Draft (Executive Summary) </w:t>
            </w:r>
          </w:p>
        </w:tc>
        <w:tc>
          <w:tcPr>
            <w:cnfStyle w:val="000100000000" w:firstRow="0" w:lastRow="0" w:firstColumn="0" w:lastColumn="1" w:oddVBand="0" w:evenVBand="0" w:oddHBand="0" w:evenHBand="0" w:firstRowFirstColumn="0" w:firstRowLastColumn="0" w:lastRowFirstColumn="0" w:lastRowLastColumn="0"/>
            <w:tcW w:w="1971" w:type="dxa"/>
          </w:tcPr>
          <w:p w14:paraId="115151A2" w14:textId="77777777" w:rsidR="293F31C3" w:rsidRPr="00B829CB" w:rsidRDefault="293F31C3" w:rsidP="293F31C3">
            <w:pPr>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1.0</w:t>
            </w:r>
          </w:p>
        </w:tc>
      </w:tr>
      <w:tr w:rsidR="293F31C3" w:rsidRPr="00B829CB" w14:paraId="4B44EAD6" w14:textId="77777777" w:rsidTr="003C41CA">
        <w:trPr>
          <w:trHeight w:val="1110"/>
        </w:trPr>
        <w:tc>
          <w:tcPr>
            <w:cnfStyle w:val="001000000000" w:firstRow="0" w:lastRow="0" w:firstColumn="1" w:lastColumn="0" w:oddVBand="0" w:evenVBand="0" w:oddHBand="0" w:evenHBand="0" w:firstRowFirstColumn="0" w:firstRowLastColumn="0" w:lastRowFirstColumn="0" w:lastRowLastColumn="0"/>
            <w:tcW w:w="2203" w:type="dxa"/>
          </w:tcPr>
          <w:p w14:paraId="056691E6" w14:textId="77777777" w:rsidR="293F31C3" w:rsidRPr="00B829CB" w:rsidRDefault="293F31C3" w:rsidP="293F31C3">
            <w:pPr>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Brandon Richardson, City Hussen, Simon Alemu</w:t>
            </w:r>
            <w:r w:rsidR="00BD4E99" w:rsidRPr="00B829CB">
              <w:rPr>
                <w:rFonts w:ascii="Times New Roman" w:eastAsia="Times New Roman" w:hAnsi="Times New Roman" w:cs="Times New Roman"/>
                <w:sz w:val="24"/>
                <w:szCs w:val="24"/>
              </w:rPr>
              <w:t>, Oludamilare</w:t>
            </w:r>
            <w:r w:rsidR="00F5737A" w:rsidRPr="00B829CB">
              <w:rPr>
                <w:rFonts w:ascii="Times New Roman" w:eastAsia="Times New Roman" w:hAnsi="Times New Roman" w:cs="Times New Roman"/>
                <w:sz w:val="24"/>
                <w:szCs w:val="24"/>
              </w:rPr>
              <w:t xml:space="preserve"> A</w:t>
            </w:r>
            <w:r w:rsidR="00552BE6" w:rsidRPr="00B829CB">
              <w:rPr>
                <w:rFonts w:ascii="Times New Roman" w:eastAsia="Times New Roman" w:hAnsi="Times New Roman" w:cs="Times New Roman"/>
                <w:sz w:val="24"/>
                <w:szCs w:val="24"/>
              </w:rPr>
              <w:t>debanjo</w:t>
            </w:r>
          </w:p>
        </w:tc>
        <w:tc>
          <w:tcPr>
            <w:cnfStyle w:val="000010000000" w:firstRow="0" w:lastRow="0" w:firstColumn="0" w:lastColumn="0" w:oddVBand="1" w:evenVBand="0" w:oddHBand="0" w:evenHBand="0" w:firstRowFirstColumn="0" w:firstRowLastColumn="0" w:lastRowFirstColumn="0" w:lastRowLastColumn="0"/>
            <w:tcW w:w="1455" w:type="dxa"/>
          </w:tcPr>
          <w:p w14:paraId="4AF7D4BC" w14:textId="77777777" w:rsidR="293F31C3" w:rsidRPr="00B829CB" w:rsidRDefault="293F31C3" w:rsidP="293F31C3">
            <w:pPr>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10/12/2023</w:t>
            </w:r>
          </w:p>
        </w:tc>
        <w:tc>
          <w:tcPr>
            <w:tcW w:w="3731" w:type="dxa"/>
          </w:tcPr>
          <w:p w14:paraId="20A90245" w14:textId="77777777" w:rsidR="293F31C3" w:rsidRPr="00B829CB" w:rsidRDefault="293F31C3" w:rsidP="293F31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 xml:space="preserve">Second </w:t>
            </w:r>
            <w:r w:rsidR="00DA69D9" w:rsidRPr="00B829CB">
              <w:rPr>
                <w:rFonts w:ascii="Times New Roman" w:eastAsia="Times New Roman" w:hAnsi="Times New Roman" w:cs="Times New Roman"/>
                <w:sz w:val="24"/>
                <w:szCs w:val="24"/>
              </w:rPr>
              <w:t>Draft (</w:t>
            </w:r>
            <w:r w:rsidR="10227D98" w:rsidRPr="00B829CB">
              <w:rPr>
                <w:rFonts w:ascii="Times New Roman" w:eastAsia="Times New Roman" w:hAnsi="Times New Roman" w:cs="Times New Roman"/>
                <w:sz w:val="24"/>
                <w:szCs w:val="24"/>
              </w:rPr>
              <w:t>Assumptions</w:t>
            </w:r>
            <w:r w:rsidRPr="00B829CB">
              <w:rPr>
                <w:rFonts w:ascii="Times New Roman" w:eastAsia="Times New Roman" w:hAnsi="Times New Roman" w:cs="Times New Roman"/>
                <w:sz w:val="24"/>
                <w:szCs w:val="24"/>
              </w:rPr>
              <w:t xml:space="preserve"> and Constraints)</w:t>
            </w:r>
          </w:p>
        </w:tc>
        <w:tc>
          <w:tcPr>
            <w:cnfStyle w:val="000100000000" w:firstRow="0" w:lastRow="0" w:firstColumn="0" w:lastColumn="1" w:oddVBand="0" w:evenVBand="0" w:oddHBand="0" w:evenHBand="0" w:firstRowFirstColumn="0" w:firstRowLastColumn="0" w:lastRowFirstColumn="0" w:lastRowLastColumn="0"/>
            <w:tcW w:w="1971" w:type="dxa"/>
          </w:tcPr>
          <w:p w14:paraId="0EC8DFF8" w14:textId="77777777" w:rsidR="293F31C3" w:rsidRPr="00B829CB" w:rsidRDefault="293F31C3" w:rsidP="293F31C3">
            <w:pPr>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1.0</w:t>
            </w:r>
          </w:p>
        </w:tc>
      </w:tr>
      <w:tr w:rsidR="00636A4A" w:rsidRPr="00B829CB" w14:paraId="1A7D1919" w14:textId="77777777" w:rsidTr="003C41CA">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2203" w:type="dxa"/>
          </w:tcPr>
          <w:p w14:paraId="2DF1E0FF" w14:textId="77777777" w:rsidR="00636A4A" w:rsidRPr="00B829CB" w:rsidRDefault="00636A4A" w:rsidP="293F31C3">
            <w:pPr>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Brandon Richardson, City Hussen, Simon Alemu, Oludamilare Adebanjo</w:t>
            </w:r>
          </w:p>
        </w:tc>
        <w:tc>
          <w:tcPr>
            <w:cnfStyle w:val="000010000000" w:firstRow="0" w:lastRow="0" w:firstColumn="0" w:lastColumn="0" w:oddVBand="1" w:evenVBand="0" w:oddHBand="0" w:evenHBand="0" w:firstRowFirstColumn="0" w:firstRowLastColumn="0" w:lastRowFirstColumn="0" w:lastRowLastColumn="0"/>
            <w:tcW w:w="1455" w:type="dxa"/>
          </w:tcPr>
          <w:p w14:paraId="33515487" w14:textId="77777777" w:rsidR="00636A4A" w:rsidRPr="00B829CB" w:rsidRDefault="00A90AF3" w:rsidP="293F31C3">
            <w:pPr>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10/20/2023</w:t>
            </w:r>
          </w:p>
        </w:tc>
        <w:tc>
          <w:tcPr>
            <w:tcW w:w="3731" w:type="dxa"/>
          </w:tcPr>
          <w:p w14:paraId="52249A3B" w14:textId="77777777" w:rsidR="00636A4A" w:rsidRPr="00B829CB" w:rsidRDefault="008A59AD" w:rsidP="293F31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Business Requirements</w:t>
            </w:r>
          </w:p>
          <w:p w14:paraId="613DA572" w14:textId="77777777" w:rsidR="008A59AD" w:rsidRPr="00B829CB" w:rsidRDefault="008A59AD" w:rsidP="293F31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Stakeholder Requirements</w:t>
            </w:r>
          </w:p>
          <w:p w14:paraId="1500E25B" w14:textId="77777777" w:rsidR="00080BB0" w:rsidRPr="00B829CB" w:rsidRDefault="0096663F" w:rsidP="293F31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Non-Functional</w:t>
            </w:r>
            <w:r w:rsidR="00080BB0" w:rsidRPr="00B829CB">
              <w:rPr>
                <w:rFonts w:ascii="Times New Roman" w:eastAsia="Times New Roman" w:hAnsi="Times New Roman" w:cs="Times New Roman"/>
                <w:sz w:val="24"/>
                <w:szCs w:val="24"/>
              </w:rPr>
              <w:t xml:space="preserve"> Requirement</w:t>
            </w:r>
          </w:p>
          <w:p w14:paraId="5DF86BAA" w14:textId="77777777" w:rsidR="008A59AD" w:rsidRPr="00B829CB" w:rsidRDefault="008A59AD" w:rsidP="293F31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Business Rule</w:t>
            </w:r>
          </w:p>
          <w:p w14:paraId="1E4731DA" w14:textId="77777777" w:rsidR="008A59AD" w:rsidRPr="00B829CB" w:rsidRDefault="00AB6090" w:rsidP="293F31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User Story</w:t>
            </w:r>
          </w:p>
        </w:tc>
        <w:tc>
          <w:tcPr>
            <w:cnfStyle w:val="000100000000" w:firstRow="0" w:lastRow="0" w:firstColumn="0" w:lastColumn="1" w:oddVBand="0" w:evenVBand="0" w:oddHBand="0" w:evenHBand="0" w:firstRowFirstColumn="0" w:firstRowLastColumn="0" w:lastRowFirstColumn="0" w:lastRowLastColumn="0"/>
            <w:tcW w:w="1971" w:type="dxa"/>
          </w:tcPr>
          <w:p w14:paraId="2C502A8C" w14:textId="77777777" w:rsidR="00636A4A" w:rsidRPr="00B829CB" w:rsidRDefault="00AB6090" w:rsidP="293F31C3">
            <w:pPr>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1.0</w:t>
            </w:r>
          </w:p>
        </w:tc>
      </w:tr>
      <w:tr w:rsidR="293F31C3" w:rsidRPr="00B829CB" w14:paraId="2D47C9BA" w14:textId="77777777" w:rsidTr="003C41CA">
        <w:trPr>
          <w:trHeight w:val="1110"/>
        </w:trPr>
        <w:tc>
          <w:tcPr>
            <w:cnfStyle w:val="001000000000" w:firstRow="0" w:lastRow="0" w:firstColumn="1" w:lastColumn="0" w:oddVBand="0" w:evenVBand="0" w:oddHBand="0" w:evenHBand="0" w:firstRowFirstColumn="0" w:firstRowLastColumn="0" w:lastRowFirstColumn="0" w:lastRowLastColumn="0"/>
            <w:tcW w:w="2203" w:type="dxa"/>
          </w:tcPr>
          <w:p w14:paraId="4C389E8F" w14:textId="77777777" w:rsidR="7A195B8D" w:rsidRPr="00B829CB" w:rsidRDefault="7A195B8D" w:rsidP="293F31C3">
            <w:pPr>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Simon Alemu</w:t>
            </w:r>
          </w:p>
        </w:tc>
        <w:tc>
          <w:tcPr>
            <w:cnfStyle w:val="000010000000" w:firstRow="0" w:lastRow="0" w:firstColumn="0" w:lastColumn="0" w:oddVBand="1" w:evenVBand="0" w:oddHBand="0" w:evenHBand="0" w:firstRowFirstColumn="0" w:firstRowLastColumn="0" w:lastRowFirstColumn="0" w:lastRowLastColumn="0"/>
            <w:tcW w:w="1455" w:type="dxa"/>
          </w:tcPr>
          <w:p w14:paraId="3327C2EB" w14:textId="77777777" w:rsidR="7A195B8D" w:rsidRPr="00B829CB" w:rsidRDefault="7A195B8D" w:rsidP="293F31C3">
            <w:pPr>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10/19/2023</w:t>
            </w:r>
          </w:p>
        </w:tc>
        <w:tc>
          <w:tcPr>
            <w:tcW w:w="3731" w:type="dxa"/>
          </w:tcPr>
          <w:p w14:paraId="176D8B96" w14:textId="77777777" w:rsidR="049E620D" w:rsidRPr="00B829CB" w:rsidRDefault="00C2193E" w:rsidP="293F31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Functional</w:t>
            </w:r>
            <w:r w:rsidR="00D82EC3" w:rsidRPr="00B829CB">
              <w:rPr>
                <w:rFonts w:ascii="Times New Roman" w:eastAsia="Times New Roman" w:hAnsi="Times New Roman" w:cs="Times New Roman"/>
                <w:sz w:val="24"/>
                <w:szCs w:val="24"/>
              </w:rPr>
              <w:t xml:space="preserve"> Requirements (</w:t>
            </w:r>
            <w:r w:rsidR="049E620D" w:rsidRPr="00B829CB">
              <w:rPr>
                <w:rFonts w:ascii="Times New Roman" w:eastAsia="Times New Roman" w:hAnsi="Times New Roman" w:cs="Times New Roman"/>
                <w:sz w:val="24"/>
                <w:szCs w:val="24"/>
              </w:rPr>
              <w:t>R</w:t>
            </w:r>
            <w:r w:rsidR="1874C746" w:rsidRPr="00B829CB">
              <w:rPr>
                <w:rFonts w:ascii="Times New Roman" w:eastAsia="Times New Roman" w:hAnsi="Times New Roman" w:cs="Times New Roman"/>
                <w:sz w:val="24"/>
                <w:szCs w:val="24"/>
              </w:rPr>
              <w:t>19 - R27</w:t>
            </w:r>
            <w:r w:rsidR="00D82EC3" w:rsidRPr="00B829CB">
              <w:rPr>
                <w:rFonts w:ascii="Times New Roman" w:eastAsia="Times New Roman" w:hAnsi="Times New Roman" w:cs="Times New Roman"/>
                <w:sz w:val="24"/>
                <w:szCs w:val="24"/>
              </w:rPr>
              <w:t>)</w:t>
            </w:r>
          </w:p>
        </w:tc>
        <w:tc>
          <w:tcPr>
            <w:cnfStyle w:val="000100000000" w:firstRow="0" w:lastRow="0" w:firstColumn="0" w:lastColumn="1" w:oddVBand="0" w:evenVBand="0" w:oddHBand="0" w:evenHBand="0" w:firstRowFirstColumn="0" w:firstRowLastColumn="0" w:lastRowFirstColumn="0" w:lastRowLastColumn="0"/>
            <w:tcW w:w="1971" w:type="dxa"/>
          </w:tcPr>
          <w:p w14:paraId="6090C7A4" w14:textId="77777777" w:rsidR="1874C746" w:rsidRPr="00B829CB" w:rsidRDefault="1874C746" w:rsidP="293F31C3">
            <w:pPr>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1.0</w:t>
            </w:r>
          </w:p>
        </w:tc>
      </w:tr>
      <w:tr w:rsidR="293F31C3" w:rsidRPr="00B829CB" w14:paraId="4C30A373" w14:textId="77777777" w:rsidTr="003C41CA">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2203" w:type="dxa"/>
          </w:tcPr>
          <w:p w14:paraId="3612B4AB" w14:textId="77777777" w:rsidR="1874C746" w:rsidRPr="00B829CB" w:rsidRDefault="1874C746" w:rsidP="293F31C3">
            <w:pPr>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City Hus</w:t>
            </w:r>
            <w:r w:rsidR="00DB1F5D" w:rsidRPr="00B829CB">
              <w:rPr>
                <w:rFonts w:ascii="Times New Roman" w:eastAsia="Times New Roman" w:hAnsi="Times New Roman" w:cs="Times New Roman"/>
                <w:sz w:val="24"/>
                <w:szCs w:val="24"/>
              </w:rPr>
              <w:t>se</w:t>
            </w:r>
            <w:r w:rsidRPr="00B829CB">
              <w:rPr>
                <w:rFonts w:ascii="Times New Roman" w:eastAsia="Times New Roman" w:hAnsi="Times New Roman" w:cs="Times New Roman"/>
                <w:sz w:val="24"/>
                <w:szCs w:val="24"/>
              </w:rPr>
              <w:t xml:space="preserve">n </w:t>
            </w:r>
          </w:p>
        </w:tc>
        <w:tc>
          <w:tcPr>
            <w:cnfStyle w:val="000010000000" w:firstRow="0" w:lastRow="0" w:firstColumn="0" w:lastColumn="0" w:oddVBand="1" w:evenVBand="0" w:oddHBand="0" w:evenHBand="0" w:firstRowFirstColumn="0" w:firstRowLastColumn="0" w:lastRowFirstColumn="0" w:lastRowLastColumn="0"/>
            <w:tcW w:w="1455" w:type="dxa"/>
          </w:tcPr>
          <w:p w14:paraId="06A9E4A2" w14:textId="77777777" w:rsidR="293F31C3" w:rsidRPr="00B829CB" w:rsidRDefault="00152A01" w:rsidP="293F31C3">
            <w:pPr>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10/2</w:t>
            </w:r>
            <w:r w:rsidR="00FA500A" w:rsidRPr="00B829CB">
              <w:rPr>
                <w:rFonts w:ascii="Times New Roman" w:eastAsia="Times New Roman" w:hAnsi="Times New Roman" w:cs="Times New Roman"/>
                <w:sz w:val="24"/>
                <w:szCs w:val="24"/>
              </w:rPr>
              <w:t>0</w:t>
            </w:r>
            <w:r w:rsidRPr="00B829CB">
              <w:rPr>
                <w:rFonts w:ascii="Times New Roman" w:eastAsia="Times New Roman" w:hAnsi="Times New Roman" w:cs="Times New Roman"/>
                <w:sz w:val="24"/>
                <w:szCs w:val="24"/>
              </w:rPr>
              <w:t>/2023</w:t>
            </w:r>
          </w:p>
        </w:tc>
        <w:tc>
          <w:tcPr>
            <w:tcW w:w="3731" w:type="dxa"/>
          </w:tcPr>
          <w:p w14:paraId="3EB4CC88" w14:textId="77777777" w:rsidR="293F31C3" w:rsidRPr="00B829CB" w:rsidRDefault="00C2193E" w:rsidP="293F31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Functional</w:t>
            </w:r>
            <w:r w:rsidR="00D82EC3" w:rsidRPr="00B829CB">
              <w:rPr>
                <w:rFonts w:ascii="Times New Roman" w:eastAsia="Times New Roman" w:hAnsi="Times New Roman" w:cs="Times New Roman"/>
                <w:sz w:val="24"/>
                <w:szCs w:val="24"/>
              </w:rPr>
              <w:t xml:space="preserve"> Requirements (R</w:t>
            </w:r>
            <w:r w:rsidR="00ED1E11" w:rsidRPr="00B829CB">
              <w:rPr>
                <w:rFonts w:ascii="Times New Roman" w:eastAsia="Times New Roman" w:hAnsi="Times New Roman" w:cs="Times New Roman"/>
                <w:sz w:val="24"/>
                <w:szCs w:val="24"/>
              </w:rPr>
              <w:t>01-R09)</w:t>
            </w:r>
          </w:p>
        </w:tc>
        <w:tc>
          <w:tcPr>
            <w:cnfStyle w:val="000100000000" w:firstRow="0" w:lastRow="0" w:firstColumn="0" w:lastColumn="1" w:oddVBand="0" w:evenVBand="0" w:oddHBand="0" w:evenHBand="0" w:firstRowFirstColumn="0" w:firstRowLastColumn="0" w:lastRowFirstColumn="0" w:lastRowLastColumn="0"/>
            <w:tcW w:w="1971" w:type="dxa"/>
          </w:tcPr>
          <w:p w14:paraId="3917414B" w14:textId="77777777" w:rsidR="293F31C3" w:rsidRPr="00B829CB" w:rsidRDefault="00DC5205" w:rsidP="293F31C3">
            <w:pPr>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1.0</w:t>
            </w:r>
          </w:p>
        </w:tc>
      </w:tr>
      <w:tr w:rsidR="293F31C3" w:rsidRPr="00B829CB" w14:paraId="60B09C81" w14:textId="77777777" w:rsidTr="003C41CA">
        <w:trPr>
          <w:trHeight w:val="1110"/>
        </w:trPr>
        <w:tc>
          <w:tcPr>
            <w:cnfStyle w:val="001000000000" w:firstRow="0" w:lastRow="0" w:firstColumn="1" w:lastColumn="0" w:oddVBand="0" w:evenVBand="0" w:oddHBand="0" w:evenHBand="0" w:firstRowFirstColumn="0" w:firstRowLastColumn="0" w:lastRowFirstColumn="0" w:lastRowLastColumn="0"/>
            <w:tcW w:w="2203" w:type="dxa"/>
          </w:tcPr>
          <w:p w14:paraId="00FB5E61" w14:textId="77777777" w:rsidR="1874C746" w:rsidRPr="00B829CB" w:rsidRDefault="1874C746" w:rsidP="293F31C3">
            <w:pPr>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Brandon Richardson</w:t>
            </w:r>
          </w:p>
        </w:tc>
        <w:tc>
          <w:tcPr>
            <w:cnfStyle w:val="000010000000" w:firstRow="0" w:lastRow="0" w:firstColumn="0" w:lastColumn="0" w:oddVBand="1" w:evenVBand="0" w:oddHBand="0" w:evenHBand="0" w:firstRowFirstColumn="0" w:firstRowLastColumn="0" w:lastRowFirstColumn="0" w:lastRowLastColumn="0"/>
            <w:tcW w:w="1455" w:type="dxa"/>
          </w:tcPr>
          <w:p w14:paraId="46605C6C" w14:textId="77777777" w:rsidR="293F31C3" w:rsidRPr="00B829CB" w:rsidRDefault="00374B58" w:rsidP="293F31C3">
            <w:pPr>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10</w:t>
            </w:r>
            <w:r w:rsidR="00E103F3" w:rsidRPr="00B829CB">
              <w:rPr>
                <w:rFonts w:ascii="Times New Roman" w:eastAsia="Times New Roman" w:hAnsi="Times New Roman" w:cs="Times New Roman"/>
                <w:sz w:val="24"/>
                <w:szCs w:val="24"/>
              </w:rPr>
              <w:t>/19</w:t>
            </w:r>
            <w:r w:rsidR="00AD2596" w:rsidRPr="00B829CB">
              <w:rPr>
                <w:rFonts w:ascii="Times New Roman" w:eastAsia="Times New Roman" w:hAnsi="Times New Roman" w:cs="Times New Roman"/>
                <w:sz w:val="24"/>
                <w:szCs w:val="24"/>
              </w:rPr>
              <w:t>/2023</w:t>
            </w:r>
          </w:p>
        </w:tc>
        <w:tc>
          <w:tcPr>
            <w:tcW w:w="3731" w:type="dxa"/>
          </w:tcPr>
          <w:p w14:paraId="79C66303" w14:textId="77777777" w:rsidR="293F31C3" w:rsidRPr="00B829CB" w:rsidRDefault="00C2193E" w:rsidP="293F31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Functional</w:t>
            </w:r>
            <w:r w:rsidR="00D82EC3" w:rsidRPr="00B829CB">
              <w:rPr>
                <w:rFonts w:ascii="Times New Roman" w:eastAsia="Times New Roman" w:hAnsi="Times New Roman" w:cs="Times New Roman"/>
                <w:sz w:val="24"/>
                <w:szCs w:val="24"/>
              </w:rPr>
              <w:t xml:space="preserve"> Requirements (</w:t>
            </w:r>
            <w:r w:rsidR="00AD2596" w:rsidRPr="00B829CB">
              <w:rPr>
                <w:rFonts w:ascii="Times New Roman" w:eastAsia="Times New Roman" w:hAnsi="Times New Roman" w:cs="Times New Roman"/>
                <w:sz w:val="24"/>
                <w:szCs w:val="24"/>
              </w:rPr>
              <w:t>R10-R</w:t>
            </w:r>
            <w:r w:rsidR="00724218" w:rsidRPr="00B829CB">
              <w:rPr>
                <w:rFonts w:ascii="Times New Roman" w:eastAsia="Times New Roman" w:hAnsi="Times New Roman" w:cs="Times New Roman"/>
                <w:sz w:val="24"/>
                <w:szCs w:val="24"/>
              </w:rPr>
              <w:t>20</w:t>
            </w:r>
            <w:r w:rsidR="00D82EC3" w:rsidRPr="00B829CB">
              <w:rPr>
                <w:rFonts w:ascii="Times New Roman" w:eastAsia="Times New Roman" w:hAnsi="Times New Roman" w:cs="Times New Roman"/>
                <w:sz w:val="24"/>
                <w:szCs w:val="24"/>
              </w:rPr>
              <w:t>)</w:t>
            </w:r>
          </w:p>
        </w:tc>
        <w:tc>
          <w:tcPr>
            <w:cnfStyle w:val="000100000000" w:firstRow="0" w:lastRow="0" w:firstColumn="0" w:lastColumn="1" w:oddVBand="0" w:evenVBand="0" w:oddHBand="0" w:evenHBand="0" w:firstRowFirstColumn="0" w:firstRowLastColumn="0" w:lastRowFirstColumn="0" w:lastRowLastColumn="0"/>
            <w:tcW w:w="1971" w:type="dxa"/>
          </w:tcPr>
          <w:p w14:paraId="4AD17635" w14:textId="77777777" w:rsidR="293F31C3" w:rsidRPr="00B829CB" w:rsidRDefault="00AD2596" w:rsidP="293F31C3">
            <w:pPr>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1.0</w:t>
            </w:r>
          </w:p>
        </w:tc>
      </w:tr>
      <w:tr w:rsidR="00636A4A" w:rsidRPr="00B829CB" w14:paraId="0E9381B5" w14:textId="77777777" w:rsidTr="003C41CA">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2203" w:type="dxa"/>
          </w:tcPr>
          <w:p w14:paraId="7270E51D" w14:textId="77777777" w:rsidR="00636A4A" w:rsidRPr="00B829CB" w:rsidRDefault="00AB6090" w:rsidP="293F31C3">
            <w:pPr>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Olu</w:t>
            </w:r>
            <w:r w:rsidR="00080BB0" w:rsidRPr="00B829CB">
              <w:rPr>
                <w:rFonts w:ascii="Times New Roman" w:eastAsia="Times New Roman" w:hAnsi="Times New Roman" w:cs="Times New Roman"/>
                <w:sz w:val="24"/>
                <w:szCs w:val="24"/>
              </w:rPr>
              <w:t>damilare Adebanjo</w:t>
            </w:r>
          </w:p>
        </w:tc>
        <w:tc>
          <w:tcPr>
            <w:cnfStyle w:val="000010000000" w:firstRow="0" w:lastRow="0" w:firstColumn="0" w:lastColumn="0" w:oddVBand="1" w:evenVBand="0" w:oddHBand="0" w:evenHBand="0" w:firstRowFirstColumn="0" w:firstRowLastColumn="0" w:lastRowFirstColumn="0" w:lastRowLastColumn="0"/>
            <w:tcW w:w="1455" w:type="dxa"/>
          </w:tcPr>
          <w:p w14:paraId="70128B15" w14:textId="77777777" w:rsidR="00636A4A" w:rsidRPr="00B829CB" w:rsidRDefault="00080BB0" w:rsidP="293F31C3">
            <w:pPr>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10/19/2023</w:t>
            </w:r>
          </w:p>
        </w:tc>
        <w:tc>
          <w:tcPr>
            <w:tcW w:w="3731" w:type="dxa"/>
          </w:tcPr>
          <w:p w14:paraId="126EA715" w14:textId="77777777" w:rsidR="00636A4A" w:rsidRPr="00B829CB" w:rsidRDefault="003C2703" w:rsidP="293F31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Functional Requirements (</w:t>
            </w:r>
            <w:r w:rsidR="00277E4A" w:rsidRPr="00B829CB">
              <w:rPr>
                <w:rFonts w:ascii="Times New Roman" w:eastAsia="Times New Roman" w:hAnsi="Times New Roman" w:cs="Times New Roman"/>
                <w:sz w:val="24"/>
                <w:szCs w:val="24"/>
              </w:rPr>
              <w:t>R</w:t>
            </w:r>
            <w:r w:rsidR="000108CD" w:rsidRPr="00B829CB">
              <w:rPr>
                <w:rFonts w:ascii="Times New Roman" w:eastAsia="Times New Roman" w:hAnsi="Times New Roman" w:cs="Times New Roman"/>
                <w:sz w:val="24"/>
                <w:szCs w:val="24"/>
              </w:rPr>
              <w:t>28-</w:t>
            </w:r>
            <w:r w:rsidR="00F149C5" w:rsidRPr="00B829CB">
              <w:rPr>
                <w:rFonts w:ascii="Times New Roman" w:eastAsia="Times New Roman" w:hAnsi="Times New Roman" w:cs="Times New Roman"/>
                <w:sz w:val="24"/>
                <w:szCs w:val="24"/>
              </w:rPr>
              <w:t>R35)</w:t>
            </w:r>
          </w:p>
        </w:tc>
        <w:tc>
          <w:tcPr>
            <w:cnfStyle w:val="000100000000" w:firstRow="0" w:lastRow="0" w:firstColumn="0" w:lastColumn="1" w:oddVBand="0" w:evenVBand="0" w:oddHBand="0" w:evenHBand="0" w:firstRowFirstColumn="0" w:firstRowLastColumn="0" w:lastRowFirstColumn="0" w:lastRowLastColumn="0"/>
            <w:tcW w:w="1971" w:type="dxa"/>
          </w:tcPr>
          <w:p w14:paraId="3A0C8D3F" w14:textId="77777777" w:rsidR="00636A4A" w:rsidRPr="00B829CB" w:rsidRDefault="00B17315" w:rsidP="293F31C3">
            <w:pPr>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1.0</w:t>
            </w:r>
          </w:p>
        </w:tc>
      </w:tr>
      <w:tr w:rsidR="004474AD" w:rsidRPr="00B829CB" w14:paraId="504F5199" w14:textId="77777777" w:rsidTr="003C41CA">
        <w:trPr>
          <w:cnfStyle w:val="010000000000" w:firstRow="0" w:lastRow="1" w:firstColumn="0" w:lastColumn="0" w:oddVBand="0" w:evenVBand="0" w:oddHBand="0"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2203" w:type="dxa"/>
          </w:tcPr>
          <w:p w14:paraId="4BE3ABBC" w14:textId="77777777" w:rsidR="004474AD" w:rsidRPr="00B829CB" w:rsidRDefault="004474AD" w:rsidP="293F31C3">
            <w:pPr>
              <w:rPr>
                <w:rFonts w:ascii="Times New Roman" w:eastAsia="Times New Roman" w:hAnsi="Times New Roman" w:cs="Times New Roman"/>
                <w:sz w:val="24"/>
                <w:szCs w:val="24"/>
              </w:rPr>
            </w:pPr>
            <w:r>
              <w:rPr>
                <w:rFonts w:ascii="Times New Roman" w:eastAsia="Times New Roman" w:hAnsi="Times New Roman" w:cs="Times New Roman"/>
                <w:sz w:val="24"/>
                <w:szCs w:val="24"/>
              </w:rPr>
              <w:t>Brandon Richardson, City Hussen, Simon Alemu</w:t>
            </w:r>
          </w:p>
        </w:tc>
        <w:tc>
          <w:tcPr>
            <w:cnfStyle w:val="000010000000" w:firstRow="0" w:lastRow="0" w:firstColumn="0" w:lastColumn="0" w:oddVBand="1" w:evenVBand="0" w:oddHBand="0" w:evenHBand="0" w:firstRowFirstColumn="0" w:firstRowLastColumn="0" w:lastRowFirstColumn="0" w:lastRowLastColumn="0"/>
            <w:tcW w:w="1455" w:type="dxa"/>
          </w:tcPr>
          <w:p w14:paraId="784020DD" w14:textId="77777777" w:rsidR="004474AD" w:rsidRPr="00B829CB" w:rsidRDefault="004474AD" w:rsidP="293F31C3">
            <w:pPr>
              <w:rPr>
                <w:rFonts w:ascii="Times New Roman" w:eastAsia="Times New Roman" w:hAnsi="Times New Roman" w:cs="Times New Roman"/>
                <w:sz w:val="24"/>
                <w:szCs w:val="24"/>
              </w:rPr>
            </w:pPr>
            <w:r>
              <w:rPr>
                <w:rFonts w:ascii="Times New Roman" w:eastAsia="Times New Roman" w:hAnsi="Times New Roman" w:cs="Times New Roman"/>
                <w:sz w:val="24"/>
                <w:szCs w:val="24"/>
              </w:rPr>
              <w:t>10/30/2023</w:t>
            </w:r>
          </w:p>
        </w:tc>
        <w:tc>
          <w:tcPr>
            <w:tcW w:w="3731" w:type="dxa"/>
          </w:tcPr>
          <w:p w14:paraId="4F39A8C2" w14:textId="77777777" w:rsidR="004474AD" w:rsidRPr="00B829CB" w:rsidRDefault="004474AD" w:rsidP="293F31C3">
            <w:pP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Process</w:t>
            </w:r>
          </w:p>
        </w:tc>
        <w:tc>
          <w:tcPr>
            <w:cnfStyle w:val="000100000000" w:firstRow="0" w:lastRow="0" w:firstColumn="0" w:lastColumn="1" w:oddVBand="0" w:evenVBand="0" w:oddHBand="0" w:evenHBand="0" w:firstRowFirstColumn="0" w:firstRowLastColumn="0" w:lastRowFirstColumn="0" w:lastRowLastColumn="0"/>
            <w:tcW w:w="1971" w:type="dxa"/>
          </w:tcPr>
          <w:p w14:paraId="720BF8A9" w14:textId="77777777" w:rsidR="004474AD" w:rsidRPr="00B829CB" w:rsidRDefault="004474AD" w:rsidP="293F31C3">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0DFA2B22" w14:textId="77777777" w:rsidR="00677ABF" w:rsidRPr="00B829CB" w:rsidRDefault="00677ABF" w:rsidP="293F31C3">
      <w:pPr>
        <w:spacing w:line="257" w:lineRule="auto"/>
        <w:rPr>
          <w:rFonts w:ascii="Times New Roman" w:eastAsia="Times New Roman" w:hAnsi="Times New Roman" w:cs="Times New Roman"/>
          <w:sz w:val="24"/>
          <w:szCs w:val="24"/>
        </w:rPr>
      </w:pPr>
    </w:p>
    <w:p w14:paraId="515574F1" w14:textId="77777777" w:rsidR="00677ABF" w:rsidRPr="00B829CB" w:rsidRDefault="00677ABF" w:rsidP="293F31C3">
      <w:pPr>
        <w:spacing w:before="20" w:line="257" w:lineRule="auto"/>
        <w:rPr>
          <w:rFonts w:ascii="Times New Roman" w:eastAsia="Times New Roman" w:hAnsi="Times New Roman" w:cs="Times New Roman"/>
          <w:sz w:val="24"/>
          <w:szCs w:val="24"/>
        </w:rPr>
      </w:pPr>
    </w:p>
    <w:p w14:paraId="5674273A" w14:textId="77777777" w:rsidR="00677ABF" w:rsidRPr="00B829CB" w:rsidRDefault="00677ABF" w:rsidP="32047AEC">
      <w:pPr>
        <w:spacing w:line="240" w:lineRule="auto"/>
        <w:rPr>
          <w:rFonts w:ascii="Times New Roman" w:eastAsia="Times New Roman" w:hAnsi="Times New Roman" w:cs="Times New Roman"/>
          <w:sz w:val="24"/>
          <w:szCs w:val="24"/>
        </w:rPr>
      </w:pPr>
    </w:p>
    <w:p w14:paraId="4111C891" w14:textId="77777777" w:rsidR="00152A01" w:rsidRPr="00B829CB" w:rsidRDefault="00152A01" w:rsidP="32047AEC">
      <w:pPr>
        <w:spacing w:line="240" w:lineRule="auto"/>
        <w:rPr>
          <w:rFonts w:ascii="Times New Roman" w:eastAsia="Times New Roman" w:hAnsi="Times New Roman" w:cs="Times New Roman"/>
          <w:sz w:val="24"/>
          <w:szCs w:val="24"/>
        </w:rPr>
      </w:pPr>
    </w:p>
    <w:sdt>
      <w:sdtPr>
        <w:rPr>
          <w:rFonts w:ascii="Times New Roman" w:eastAsiaTheme="minorHAnsi" w:hAnsi="Times New Roman" w:cs="Times New Roman"/>
          <w:color w:val="auto"/>
          <w:sz w:val="24"/>
          <w:szCs w:val="24"/>
        </w:rPr>
        <w:id w:val="-1644195227"/>
        <w:docPartObj>
          <w:docPartGallery w:val="Table of Contents"/>
          <w:docPartUnique/>
        </w:docPartObj>
      </w:sdtPr>
      <w:sdtEndPr>
        <w:rPr>
          <w:b/>
          <w:bCs/>
          <w:noProof/>
        </w:rPr>
      </w:sdtEndPr>
      <w:sdtContent>
        <w:p w14:paraId="62483D1D" w14:textId="77777777" w:rsidR="0003168A" w:rsidRPr="00B829CB" w:rsidRDefault="0003168A" w:rsidP="32047AEC">
          <w:pPr>
            <w:pStyle w:val="TOCHeading"/>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Contents</w:t>
          </w:r>
        </w:p>
        <w:p w14:paraId="085D6498" w14:textId="77777777" w:rsidR="00294C4C" w:rsidRDefault="0003168A">
          <w:pPr>
            <w:pStyle w:val="TOC1"/>
            <w:tabs>
              <w:tab w:val="left" w:pos="440"/>
              <w:tab w:val="right" w:leader="dot" w:pos="9350"/>
            </w:tabs>
            <w:rPr>
              <w:rFonts w:eastAsiaTheme="minorEastAsia"/>
              <w:noProof/>
              <w:kern w:val="2"/>
              <w14:ligatures w14:val="standardContextual"/>
            </w:rPr>
          </w:pPr>
          <w:r w:rsidRPr="00B829CB">
            <w:rPr>
              <w:rFonts w:ascii="Times New Roman" w:hAnsi="Times New Roman" w:cs="Times New Roman"/>
              <w:sz w:val="24"/>
              <w:szCs w:val="24"/>
            </w:rPr>
            <w:fldChar w:fldCharType="begin"/>
          </w:r>
          <w:r w:rsidRPr="00B829CB">
            <w:rPr>
              <w:rFonts w:ascii="Times New Roman" w:hAnsi="Times New Roman" w:cs="Times New Roman"/>
              <w:sz w:val="24"/>
              <w:szCs w:val="24"/>
            </w:rPr>
            <w:instrText xml:space="preserve"> TOC \o "1-3" \h \z \u </w:instrText>
          </w:r>
          <w:r w:rsidRPr="00B829CB">
            <w:rPr>
              <w:rFonts w:ascii="Times New Roman" w:hAnsi="Times New Roman" w:cs="Times New Roman"/>
              <w:sz w:val="24"/>
              <w:szCs w:val="24"/>
            </w:rPr>
            <w:fldChar w:fldCharType="separate"/>
          </w:r>
          <w:hyperlink w:anchor="_Toc149600300" w:history="1">
            <w:r w:rsidR="00294C4C" w:rsidRPr="00007921">
              <w:rPr>
                <w:rStyle w:val="Hyperlink"/>
                <w:rFonts w:ascii="Times New Roman" w:eastAsia="Times New Roman" w:hAnsi="Times New Roman" w:cs="Times New Roman"/>
                <w:noProof/>
              </w:rPr>
              <w:t>1.</w:t>
            </w:r>
            <w:r w:rsidR="00294C4C">
              <w:rPr>
                <w:rFonts w:eastAsiaTheme="minorEastAsia"/>
                <w:noProof/>
                <w:kern w:val="2"/>
                <w14:ligatures w14:val="standardContextual"/>
              </w:rPr>
              <w:tab/>
            </w:r>
            <w:r w:rsidR="00294C4C" w:rsidRPr="00007921">
              <w:rPr>
                <w:rStyle w:val="Hyperlink"/>
                <w:rFonts w:ascii="Times New Roman" w:eastAsia="Times New Roman" w:hAnsi="Times New Roman" w:cs="Times New Roman"/>
                <w:noProof/>
              </w:rPr>
              <w:t>Executive Summary</w:t>
            </w:r>
            <w:r w:rsidR="00294C4C">
              <w:rPr>
                <w:noProof/>
                <w:webHidden/>
              </w:rPr>
              <w:tab/>
            </w:r>
            <w:r w:rsidR="00294C4C">
              <w:rPr>
                <w:noProof/>
                <w:webHidden/>
              </w:rPr>
              <w:fldChar w:fldCharType="begin"/>
            </w:r>
            <w:r w:rsidR="00294C4C">
              <w:rPr>
                <w:noProof/>
                <w:webHidden/>
              </w:rPr>
              <w:instrText xml:space="preserve"> PAGEREF _Toc149600300 \h </w:instrText>
            </w:r>
            <w:r w:rsidR="00294C4C">
              <w:rPr>
                <w:noProof/>
                <w:webHidden/>
              </w:rPr>
            </w:r>
            <w:r w:rsidR="00294C4C">
              <w:rPr>
                <w:noProof/>
                <w:webHidden/>
              </w:rPr>
              <w:fldChar w:fldCharType="separate"/>
            </w:r>
            <w:r w:rsidR="00294C4C">
              <w:rPr>
                <w:noProof/>
                <w:webHidden/>
              </w:rPr>
              <w:t>5</w:t>
            </w:r>
            <w:r w:rsidR="00294C4C">
              <w:rPr>
                <w:noProof/>
                <w:webHidden/>
              </w:rPr>
              <w:fldChar w:fldCharType="end"/>
            </w:r>
          </w:hyperlink>
        </w:p>
        <w:p w14:paraId="01E8D3A5" w14:textId="77777777" w:rsidR="00294C4C" w:rsidRDefault="00294C4C">
          <w:pPr>
            <w:pStyle w:val="TOC1"/>
            <w:tabs>
              <w:tab w:val="left" w:pos="440"/>
              <w:tab w:val="right" w:leader="dot" w:pos="9350"/>
            </w:tabs>
            <w:rPr>
              <w:rFonts w:eastAsiaTheme="minorEastAsia"/>
              <w:noProof/>
              <w:kern w:val="2"/>
              <w14:ligatures w14:val="standardContextual"/>
            </w:rPr>
          </w:pPr>
          <w:hyperlink w:anchor="_Toc149600301" w:history="1">
            <w:r w:rsidRPr="00007921">
              <w:rPr>
                <w:rStyle w:val="Hyperlink"/>
                <w:rFonts w:ascii="Times New Roman" w:eastAsia="Times New Roman" w:hAnsi="Times New Roman" w:cs="Times New Roman"/>
                <w:noProof/>
              </w:rPr>
              <w:t>2.</w:t>
            </w:r>
            <w:r>
              <w:rPr>
                <w:rFonts w:eastAsiaTheme="minorEastAsia"/>
                <w:noProof/>
                <w:kern w:val="2"/>
                <w14:ligatures w14:val="standardContextual"/>
              </w:rPr>
              <w:tab/>
            </w:r>
            <w:r w:rsidRPr="00007921">
              <w:rPr>
                <w:rStyle w:val="Hyperlink"/>
                <w:rFonts w:ascii="Times New Roman" w:eastAsia="Times New Roman" w:hAnsi="Times New Roman" w:cs="Times New Roman"/>
                <w:noProof/>
              </w:rPr>
              <w:t>Assumptions</w:t>
            </w:r>
            <w:r>
              <w:rPr>
                <w:noProof/>
                <w:webHidden/>
              </w:rPr>
              <w:tab/>
            </w:r>
            <w:r>
              <w:rPr>
                <w:noProof/>
                <w:webHidden/>
              </w:rPr>
              <w:fldChar w:fldCharType="begin"/>
            </w:r>
            <w:r>
              <w:rPr>
                <w:noProof/>
                <w:webHidden/>
              </w:rPr>
              <w:instrText xml:space="preserve"> PAGEREF _Toc149600301 \h </w:instrText>
            </w:r>
            <w:r>
              <w:rPr>
                <w:noProof/>
                <w:webHidden/>
              </w:rPr>
            </w:r>
            <w:r>
              <w:rPr>
                <w:noProof/>
                <w:webHidden/>
              </w:rPr>
              <w:fldChar w:fldCharType="separate"/>
            </w:r>
            <w:r>
              <w:rPr>
                <w:noProof/>
                <w:webHidden/>
              </w:rPr>
              <w:t>8</w:t>
            </w:r>
            <w:r>
              <w:rPr>
                <w:noProof/>
                <w:webHidden/>
              </w:rPr>
              <w:fldChar w:fldCharType="end"/>
            </w:r>
          </w:hyperlink>
        </w:p>
        <w:p w14:paraId="5C0C0BCD" w14:textId="77777777" w:rsidR="00294C4C" w:rsidRDefault="00294C4C">
          <w:pPr>
            <w:pStyle w:val="TOC1"/>
            <w:tabs>
              <w:tab w:val="left" w:pos="440"/>
              <w:tab w:val="right" w:leader="dot" w:pos="9350"/>
            </w:tabs>
            <w:rPr>
              <w:rFonts w:eastAsiaTheme="minorEastAsia"/>
              <w:noProof/>
              <w:kern w:val="2"/>
              <w14:ligatures w14:val="standardContextual"/>
            </w:rPr>
          </w:pPr>
          <w:hyperlink w:anchor="_Toc149600302" w:history="1">
            <w:r w:rsidRPr="00007921">
              <w:rPr>
                <w:rStyle w:val="Hyperlink"/>
                <w:rFonts w:ascii="Times New Roman" w:eastAsia="Times New Roman" w:hAnsi="Times New Roman" w:cs="Times New Roman"/>
                <w:noProof/>
              </w:rPr>
              <w:t>3.</w:t>
            </w:r>
            <w:r>
              <w:rPr>
                <w:rFonts w:eastAsiaTheme="minorEastAsia"/>
                <w:noProof/>
                <w:kern w:val="2"/>
                <w14:ligatures w14:val="standardContextual"/>
              </w:rPr>
              <w:tab/>
            </w:r>
            <w:r w:rsidRPr="00007921">
              <w:rPr>
                <w:rStyle w:val="Hyperlink"/>
                <w:rFonts w:ascii="Times New Roman" w:eastAsia="Times New Roman" w:hAnsi="Times New Roman" w:cs="Times New Roman"/>
                <w:noProof/>
              </w:rPr>
              <w:t>Constraints</w:t>
            </w:r>
            <w:r>
              <w:rPr>
                <w:noProof/>
                <w:webHidden/>
              </w:rPr>
              <w:tab/>
            </w:r>
            <w:r>
              <w:rPr>
                <w:noProof/>
                <w:webHidden/>
              </w:rPr>
              <w:fldChar w:fldCharType="begin"/>
            </w:r>
            <w:r>
              <w:rPr>
                <w:noProof/>
                <w:webHidden/>
              </w:rPr>
              <w:instrText xml:space="preserve"> PAGEREF _Toc149600302 \h </w:instrText>
            </w:r>
            <w:r>
              <w:rPr>
                <w:noProof/>
                <w:webHidden/>
              </w:rPr>
            </w:r>
            <w:r>
              <w:rPr>
                <w:noProof/>
                <w:webHidden/>
              </w:rPr>
              <w:fldChar w:fldCharType="separate"/>
            </w:r>
            <w:r>
              <w:rPr>
                <w:noProof/>
                <w:webHidden/>
              </w:rPr>
              <w:t>8</w:t>
            </w:r>
            <w:r>
              <w:rPr>
                <w:noProof/>
                <w:webHidden/>
              </w:rPr>
              <w:fldChar w:fldCharType="end"/>
            </w:r>
          </w:hyperlink>
        </w:p>
        <w:p w14:paraId="552D8D6B" w14:textId="77777777" w:rsidR="00294C4C" w:rsidRDefault="00294C4C">
          <w:pPr>
            <w:pStyle w:val="TOC1"/>
            <w:tabs>
              <w:tab w:val="left" w:pos="440"/>
              <w:tab w:val="right" w:leader="dot" w:pos="9350"/>
            </w:tabs>
            <w:rPr>
              <w:rFonts w:eastAsiaTheme="minorEastAsia"/>
              <w:noProof/>
              <w:kern w:val="2"/>
              <w14:ligatures w14:val="standardContextual"/>
            </w:rPr>
          </w:pPr>
          <w:hyperlink w:anchor="_Toc149600303" w:history="1">
            <w:r w:rsidRPr="00007921">
              <w:rPr>
                <w:rStyle w:val="Hyperlink"/>
                <w:rFonts w:ascii="Times New Roman" w:eastAsia="Times New Roman" w:hAnsi="Times New Roman" w:cs="Times New Roman"/>
                <w:noProof/>
              </w:rPr>
              <w:t>4.</w:t>
            </w:r>
            <w:r>
              <w:rPr>
                <w:rFonts w:eastAsiaTheme="minorEastAsia"/>
                <w:noProof/>
                <w:kern w:val="2"/>
                <w14:ligatures w14:val="standardContextual"/>
              </w:rPr>
              <w:tab/>
            </w:r>
            <w:r w:rsidRPr="00007921">
              <w:rPr>
                <w:rStyle w:val="Hyperlink"/>
                <w:rFonts w:ascii="Times New Roman" w:eastAsia="Times New Roman" w:hAnsi="Times New Roman" w:cs="Times New Roman"/>
                <w:noProof/>
              </w:rPr>
              <w:t>Requirements</w:t>
            </w:r>
            <w:r>
              <w:rPr>
                <w:noProof/>
                <w:webHidden/>
              </w:rPr>
              <w:tab/>
            </w:r>
            <w:r>
              <w:rPr>
                <w:noProof/>
                <w:webHidden/>
              </w:rPr>
              <w:fldChar w:fldCharType="begin"/>
            </w:r>
            <w:r>
              <w:rPr>
                <w:noProof/>
                <w:webHidden/>
              </w:rPr>
              <w:instrText xml:space="preserve"> PAGEREF _Toc149600303 \h </w:instrText>
            </w:r>
            <w:r>
              <w:rPr>
                <w:noProof/>
                <w:webHidden/>
              </w:rPr>
            </w:r>
            <w:r>
              <w:rPr>
                <w:noProof/>
                <w:webHidden/>
              </w:rPr>
              <w:fldChar w:fldCharType="separate"/>
            </w:r>
            <w:r>
              <w:rPr>
                <w:noProof/>
                <w:webHidden/>
              </w:rPr>
              <w:t>8</w:t>
            </w:r>
            <w:r>
              <w:rPr>
                <w:noProof/>
                <w:webHidden/>
              </w:rPr>
              <w:fldChar w:fldCharType="end"/>
            </w:r>
          </w:hyperlink>
        </w:p>
        <w:p w14:paraId="4F971976" w14:textId="77777777" w:rsidR="00294C4C" w:rsidRDefault="00294C4C">
          <w:pPr>
            <w:pStyle w:val="TOC2"/>
            <w:tabs>
              <w:tab w:val="left" w:pos="880"/>
              <w:tab w:val="right" w:leader="dot" w:pos="9350"/>
            </w:tabs>
            <w:rPr>
              <w:rFonts w:eastAsiaTheme="minorEastAsia"/>
              <w:noProof/>
              <w:kern w:val="2"/>
              <w14:ligatures w14:val="standardContextual"/>
            </w:rPr>
          </w:pPr>
          <w:hyperlink w:anchor="_Toc149600304" w:history="1">
            <w:r w:rsidRPr="00007921">
              <w:rPr>
                <w:rStyle w:val="Hyperlink"/>
                <w:rFonts w:ascii="Times New Roman" w:eastAsia="Times New Roman" w:hAnsi="Times New Roman" w:cs="Times New Roman"/>
                <w:noProof/>
              </w:rPr>
              <w:t>4.1.</w:t>
            </w:r>
            <w:r>
              <w:rPr>
                <w:rFonts w:eastAsiaTheme="minorEastAsia"/>
                <w:noProof/>
                <w:kern w:val="2"/>
                <w14:ligatures w14:val="standardContextual"/>
              </w:rPr>
              <w:tab/>
            </w:r>
            <w:r w:rsidRPr="00007921">
              <w:rPr>
                <w:rStyle w:val="Hyperlink"/>
                <w:rFonts w:ascii="Times New Roman" w:eastAsia="Times New Roman" w:hAnsi="Times New Roman" w:cs="Times New Roman"/>
                <w:noProof/>
              </w:rPr>
              <w:t>Business Requirements</w:t>
            </w:r>
            <w:r>
              <w:rPr>
                <w:noProof/>
                <w:webHidden/>
              </w:rPr>
              <w:tab/>
            </w:r>
            <w:r>
              <w:rPr>
                <w:noProof/>
                <w:webHidden/>
              </w:rPr>
              <w:fldChar w:fldCharType="begin"/>
            </w:r>
            <w:r>
              <w:rPr>
                <w:noProof/>
                <w:webHidden/>
              </w:rPr>
              <w:instrText xml:space="preserve"> PAGEREF _Toc149600304 \h </w:instrText>
            </w:r>
            <w:r>
              <w:rPr>
                <w:noProof/>
                <w:webHidden/>
              </w:rPr>
            </w:r>
            <w:r>
              <w:rPr>
                <w:noProof/>
                <w:webHidden/>
              </w:rPr>
              <w:fldChar w:fldCharType="separate"/>
            </w:r>
            <w:r>
              <w:rPr>
                <w:noProof/>
                <w:webHidden/>
              </w:rPr>
              <w:t>8</w:t>
            </w:r>
            <w:r>
              <w:rPr>
                <w:noProof/>
                <w:webHidden/>
              </w:rPr>
              <w:fldChar w:fldCharType="end"/>
            </w:r>
          </w:hyperlink>
        </w:p>
        <w:p w14:paraId="72B8AAAB" w14:textId="77777777" w:rsidR="00294C4C" w:rsidRDefault="00294C4C">
          <w:pPr>
            <w:pStyle w:val="TOC2"/>
            <w:tabs>
              <w:tab w:val="left" w:pos="880"/>
              <w:tab w:val="right" w:leader="dot" w:pos="9350"/>
            </w:tabs>
            <w:rPr>
              <w:rFonts w:eastAsiaTheme="minorEastAsia"/>
              <w:noProof/>
              <w:kern w:val="2"/>
              <w14:ligatures w14:val="standardContextual"/>
            </w:rPr>
          </w:pPr>
          <w:hyperlink w:anchor="_Toc149600305" w:history="1">
            <w:r w:rsidRPr="00007921">
              <w:rPr>
                <w:rStyle w:val="Hyperlink"/>
                <w:rFonts w:ascii="Times New Roman" w:eastAsia="Times New Roman" w:hAnsi="Times New Roman" w:cs="Times New Roman"/>
                <w:noProof/>
              </w:rPr>
              <w:t>4.2.</w:t>
            </w:r>
            <w:r>
              <w:rPr>
                <w:rFonts w:eastAsiaTheme="minorEastAsia"/>
                <w:noProof/>
                <w:kern w:val="2"/>
                <w14:ligatures w14:val="standardContextual"/>
              </w:rPr>
              <w:tab/>
            </w:r>
            <w:r w:rsidRPr="00007921">
              <w:rPr>
                <w:rStyle w:val="Hyperlink"/>
                <w:rFonts w:ascii="Times New Roman" w:eastAsia="Times New Roman" w:hAnsi="Times New Roman" w:cs="Times New Roman"/>
                <w:noProof/>
              </w:rPr>
              <w:t>Stakeholder Requirements</w:t>
            </w:r>
            <w:r>
              <w:rPr>
                <w:noProof/>
                <w:webHidden/>
              </w:rPr>
              <w:tab/>
            </w:r>
            <w:r>
              <w:rPr>
                <w:noProof/>
                <w:webHidden/>
              </w:rPr>
              <w:fldChar w:fldCharType="begin"/>
            </w:r>
            <w:r>
              <w:rPr>
                <w:noProof/>
                <w:webHidden/>
              </w:rPr>
              <w:instrText xml:space="preserve"> PAGEREF _Toc149600305 \h </w:instrText>
            </w:r>
            <w:r>
              <w:rPr>
                <w:noProof/>
                <w:webHidden/>
              </w:rPr>
            </w:r>
            <w:r>
              <w:rPr>
                <w:noProof/>
                <w:webHidden/>
              </w:rPr>
              <w:fldChar w:fldCharType="separate"/>
            </w:r>
            <w:r>
              <w:rPr>
                <w:noProof/>
                <w:webHidden/>
              </w:rPr>
              <w:t>10</w:t>
            </w:r>
            <w:r>
              <w:rPr>
                <w:noProof/>
                <w:webHidden/>
              </w:rPr>
              <w:fldChar w:fldCharType="end"/>
            </w:r>
          </w:hyperlink>
        </w:p>
        <w:p w14:paraId="3178440E" w14:textId="77777777" w:rsidR="00294C4C" w:rsidRDefault="00294C4C">
          <w:pPr>
            <w:pStyle w:val="TOC2"/>
            <w:tabs>
              <w:tab w:val="left" w:pos="880"/>
              <w:tab w:val="right" w:leader="dot" w:pos="9350"/>
            </w:tabs>
            <w:rPr>
              <w:rFonts w:eastAsiaTheme="minorEastAsia"/>
              <w:noProof/>
              <w:kern w:val="2"/>
              <w14:ligatures w14:val="standardContextual"/>
            </w:rPr>
          </w:pPr>
          <w:hyperlink w:anchor="_Toc149600306" w:history="1">
            <w:r w:rsidRPr="00007921">
              <w:rPr>
                <w:rStyle w:val="Hyperlink"/>
                <w:rFonts w:ascii="Times New Roman" w:eastAsia="Times New Roman" w:hAnsi="Times New Roman" w:cs="Times New Roman"/>
                <w:noProof/>
              </w:rPr>
              <w:t>4.3.</w:t>
            </w:r>
            <w:r>
              <w:rPr>
                <w:rFonts w:eastAsiaTheme="minorEastAsia"/>
                <w:noProof/>
                <w:kern w:val="2"/>
                <w14:ligatures w14:val="standardContextual"/>
              </w:rPr>
              <w:tab/>
            </w:r>
            <w:r w:rsidRPr="00007921">
              <w:rPr>
                <w:rStyle w:val="Hyperlink"/>
                <w:rFonts w:ascii="Times New Roman" w:eastAsia="Times New Roman" w:hAnsi="Times New Roman" w:cs="Times New Roman"/>
                <w:noProof/>
              </w:rPr>
              <w:t>Solution Requirements</w:t>
            </w:r>
            <w:r>
              <w:rPr>
                <w:noProof/>
                <w:webHidden/>
              </w:rPr>
              <w:tab/>
            </w:r>
            <w:r>
              <w:rPr>
                <w:noProof/>
                <w:webHidden/>
              </w:rPr>
              <w:fldChar w:fldCharType="begin"/>
            </w:r>
            <w:r>
              <w:rPr>
                <w:noProof/>
                <w:webHidden/>
              </w:rPr>
              <w:instrText xml:space="preserve"> PAGEREF _Toc149600306 \h </w:instrText>
            </w:r>
            <w:r>
              <w:rPr>
                <w:noProof/>
                <w:webHidden/>
              </w:rPr>
            </w:r>
            <w:r>
              <w:rPr>
                <w:noProof/>
                <w:webHidden/>
              </w:rPr>
              <w:fldChar w:fldCharType="separate"/>
            </w:r>
            <w:r>
              <w:rPr>
                <w:noProof/>
                <w:webHidden/>
              </w:rPr>
              <w:t>12</w:t>
            </w:r>
            <w:r>
              <w:rPr>
                <w:noProof/>
                <w:webHidden/>
              </w:rPr>
              <w:fldChar w:fldCharType="end"/>
            </w:r>
          </w:hyperlink>
        </w:p>
        <w:p w14:paraId="6DD79025" w14:textId="77777777" w:rsidR="00294C4C" w:rsidRDefault="00294C4C">
          <w:pPr>
            <w:pStyle w:val="TOC3"/>
            <w:tabs>
              <w:tab w:val="left" w:pos="1320"/>
              <w:tab w:val="right" w:leader="dot" w:pos="9350"/>
            </w:tabs>
            <w:rPr>
              <w:rFonts w:eastAsiaTheme="minorEastAsia"/>
              <w:noProof/>
              <w:kern w:val="2"/>
              <w14:ligatures w14:val="standardContextual"/>
            </w:rPr>
          </w:pPr>
          <w:hyperlink w:anchor="_Toc149600307" w:history="1">
            <w:r w:rsidRPr="00007921">
              <w:rPr>
                <w:rStyle w:val="Hyperlink"/>
                <w:rFonts w:ascii="Times New Roman" w:eastAsia="Times New Roman" w:hAnsi="Times New Roman" w:cs="Times New Roman"/>
                <w:noProof/>
              </w:rPr>
              <w:t>4.3.1.</w:t>
            </w:r>
            <w:r>
              <w:rPr>
                <w:rFonts w:eastAsiaTheme="minorEastAsia"/>
                <w:noProof/>
                <w:kern w:val="2"/>
                <w14:ligatures w14:val="standardContextual"/>
              </w:rPr>
              <w:tab/>
            </w:r>
            <w:r w:rsidRPr="00007921">
              <w:rPr>
                <w:rStyle w:val="Hyperlink"/>
                <w:rFonts w:ascii="Times New Roman" w:eastAsia="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_Toc149600307 \h </w:instrText>
            </w:r>
            <w:r>
              <w:rPr>
                <w:noProof/>
                <w:webHidden/>
              </w:rPr>
            </w:r>
            <w:r>
              <w:rPr>
                <w:noProof/>
                <w:webHidden/>
              </w:rPr>
              <w:fldChar w:fldCharType="separate"/>
            </w:r>
            <w:r>
              <w:rPr>
                <w:noProof/>
                <w:webHidden/>
              </w:rPr>
              <w:t>12</w:t>
            </w:r>
            <w:r>
              <w:rPr>
                <w:noProof/>
                <w:webHidden/>
              </w:rPr>
              <w:fldChar w:fldCharType="end"/>
            </w:r>
          </w:hyperlink>
        </w:p>
        <w:p w14:paraId="01C1CB17" w14:textId="77777777" w:rsidR="00294C4C" w:rsidRDefault="00294C4C">
          <w:pPr>
            <w:pStyle w:val="TOC3"/>
            <w:tabs>
              <w:tab w:val="left" w:pos="1320"/>
              <w:tab w:val="right" w:leader="dot" w:pos="9350"/>
            </w:tabs>
            <w:rPr>
              <w:rFonts w:eastAsiaTheme="minorEastAsia"/>
              <w:noProof/>
              <w:kern w:val="2"/>
              <w14:ligatures w14:val="standardContextual"/>
            </w:rPr>
          </w:pPr>
          <w:hyperlink w:anchor="_Toc149600308" w:history="1">
            <w:r w:rsidRPr="00007921">
              <w:rPr>
                <w:rStyle w:val="Hyperlink"/>
                <w:rFonts w:ascii="Times New Roman" w:eastAsia="Times New Roman" w:hAnsi="Times New Roman" w:cs="Times New Roman"/>
                <w:noProof/>
              </w:rPr>
              <w:t>4.3.2.</w:t>
            </w:r>
            <w:r>
              <w:rPr>
                <w:rFonts w:eastAsiaTheme="minorEastAsia"/>
                <w:noProof/>
                <w:kern w:val="2"/>
                <w14:ligatures w14:val="standardContextual"/>
              </w:rPr>
              <w:tab/>
            </w:r>
            <w:r w:rsidRPr="00007921">
              <w:rPr>
                <w:rStyle w:val="Hyperlink"/>
                <w:rFonts w:ascii="Times New Roman" w:eastAsia="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_Toc149600308 \h </w:instrText>
            </w:r>
            <w:r>
              <w:rPr>
                <w:noProof/>
                <w:webHidden/>
              </w:rPr>
            </w:r>
            <w:r>
              <w:rPr>
                <w:noProof/>
                <w:webHidden/>
              </w:rPr>
              <w:fldChar w:fldCharType="separate"/>
            </w:r>
            <w:r>
              <w:rPr>
                <w:noProof/>
                <w:webHidden/>
              </w:rPr>
              <w:t>28</w:t>
            </w:r>
            <w:r>
              <w:rPr>
                <w:noProof/>
                <w:webHidden/>
              </w:rPr>
              <w:fldChar w:fldCharType="end"/>
            </w:r>
          </w:hyperlink>
        </w:p>
        <w:p w14:paraId="0298D759" w14:textId="77777777" w:rsidR="00294C4C" w:rsidRDefault="00294C4C">
          <w:pPr>
            <w:pStyle w:val="TOC1"/>
            <w:tabs>
              <w:tab w:val="left" w:pos="440"/>
              <w:tab w:val="right" w:leader="dot" w:pos="9350"/>
            </w:tabs>
            <w:rPr>
              <w:rFonts w:eastAsiaTheme="minorEastAsia"/>
              <w:noProof/>
              <w:kern w:val="2"/>
              <w14:ligatures w14:val="standardContextual"/>
            </w:rPr>
          </w:pPr>
          <w:hyperlink w:anchor="_Toc149600309" w:history="1">
            <w:r w:rsidRPr="00007921">
              <w:rPr>
                <w:rStyle w:val="Hyperlink"/>
                <w:rFonts w:ascii="Times New Roman" w:eastAsia="Times New Roman" w:hAnsi="Times New Roman" w:cs="Times New Roman"/>
                <w:noProof/>
              </w:rPr>
              <w:t>5.</w:t>
            </w:r>
            <w:r>
              <w:rPr>
                <w:rFonts w:eastAsiaTheme="minorEastAsia"/>
                <w:noProof/>
                <w:kern w:val="2"/>
                <w14:ligatures w14:val="standardContextual"/>
              </w:rPr>
              <w:tab/>
            </w:r>
            <w:r w:rsidRPr="00007921">
              <w:rPr>
                <w:rStyle w:val="Hyperlink"/>
                <w:rFonts w:ascii="Times New Roman" w:eastAsia="Times New Roman" w:hAnsi="Times New Roman" w:cs="Times New Roman"/>
                <w:noProof/>
              </w:rPr>
              <w:t>Business Rules</w:t>
            </w:r>
            <w:r>
              <w:rPr>
                <w:noProof/>
                <w:webHidden/>
              </w:rPr>
              <w:tab/>
            </w:r>
            <w:r>
              <w:rPr>
                <w:noProof/>
                <w:webHidden/>
              </w:rPr>
              <w:fldChar w:fldCharType="begin"/>
            </w:r>
            <w:r>
              <w:rPr>
                <w:noProof/>
                <w:webHidden/>
              </w:rPr>
              <w:instrText xml:space="preserve"> PAGEREF _Toc149600309 \h </w:instrText>
            </w:r>
            <w:r>
              <w:rPr>
                <w:noProof/>
                <w:webHidden/>
              </w:rPr>
            </w:r>
            <w:r>
              <w:rPr>
                <w:noProof/>
                <w:webHidden/>
              </w:rPr>
              <w:fldChar w:fldCharType="separate"/>
            </w:r>
            <w:r>
              <w:rPr>
                <w:noProof/>
                <w:webHidden/>
              </w:rPr>
              <w:t>30</w:t>
            </w:r>
            <w:r>
              <w:rPr>
                <w:noProof/>
                <w:webHidden/>
              </w:rPr>
              <w:fldChar w:fldCharType="end"/>
            </w:r>
          </w:hyperlink>
        </w:p>
        <w:p w14:paraId="3C8A2855" w14:textId="77777777" w:rsidR="00294C4C" w:rsidRDefault="00294C4C">
          <w:pPr>
            <w:pStyle w:val="TOC1"/>
            <w:tabs>
              <w:tab w:val="left" w:pos="440"/>
              <w:tab w:val="right" w:leader="dot" w:pos="9350"/>
            </w:tabs>
            <w:rPr>
              <w:rFonts w:eastAsiaTheme="minorEastAsia"/>
              <w:noProof/>
              <w:kern w:val="2"/>
              <w14:ligatures w14:val="standardContextual"/>
            </w:rPr>
          </w:pPr>
          <w:hyperlink w:anchor="_Toc149600310" w:history="1">
            <w:r w:rsidRPr="00007921">
              <w:rPr>
                <w:rStyle w:val="Hyperlink"/>
                <w:rFonts w:ascii="Times New Roman" w:eastAsia="Times New Roman" w:hAnsi="Times New Roman" w:cs="Times New Roman"/>
                <w:noProof/>
              </w:rPr>
              <w:t>6.</w:t>
            </w:r>
            <w:r>
              <w:rPr>
                <w:rFonts w:eastAsiaTheme="minorEastAsia"/>
                <w:noProof/>
                <w:kern w:val="2"/>
                <w14:ligatures w14:val="standardContextual"/>
              </w:rPr>
              <w:tab/>
            </w:r>
            <w:r w:rsidRPr="00007921">
              <w:rPr>
                <w:rStyle w:val="Hyperlink"/>
                <w:rFonts w:ascii="Times New Roman" w:eastAsia="Times New Roman" w:hAnsi="Times New Roman" w:cs="Times New Roman"/>
                <w:noProof/>
              </w:rPr>
              <w:t>User Story</w:t>
            </w:r>
            <w:r>
              <w:rPr>
                <w:noProof/>
                <w:webHidden/>
              </w:rPr>
              <w:tab/>
            </w:r>
            <w:r>
              <w:rPr>
                <w:noProof/>
                <w:webHidden/>
              </w:rPr>
              <w:fldChar w:fldCharType="begin"/>
            </w:r>
            <w:r>
              <w:rPr>
                <w:noProof/>
                <w:webHidden/>
              </w:rPr>
              <w:instrText xml:space="preserve"> PAGEREF _Toc149600310 \h </w:instrText>
            </w:r>
            <w:r>
              <w:rPr>
                <w:noProof/>
                <w:webHidden/>
              </w:rPr>
            </w:r>
            <w:r>
              <w:rPr>
                <w:noProof/>
                <w:webHidden/>
              </w:rPr>
              <w:fldChar w:fldCharType="separate"/>
            </w:r>
            <w:r>
              <w:rPr>
                <w:noProof/>
                <w:webHidden/>
              </w:rPr>
              <w:t>31</w:t>
            </w:r>
            <w:r>
              <w:rPr>
                <w:noProof/>
                <w:webHidden/>
              </w:rPr>
              <w:fldChar w:fldCharType="end"/>
            </w:r>
          </w:hyperlink>
        </w:p>
        <w:p w14:paraId="1B3A1BCB" w14:textId="77777777" w:rsidR="00294C4C" w:rsidRDefault="00294C4C">
          <w:pPr>
            <w:pStyle w:val="TOC1"/>
            <w:tabs>
              <w:tab w:val="left" w:pos="440"/>
              <w:tab w:val="right" w:leader="dot" w:pos="9350"/>
            </w:tabs>
            <w:rPr>
              <w:rFonts w:eastAsiaTheme="minorEastAsia"/>
              <w:noProof/>
              <w:kern w:val="2"/>
              <w14:ligatures w14:val="standardContextual"/>
            </w:rPr>
          </w:pPr>
          <w:hyperlink w:anchor="_Toc149600311" w:history="1">
            <w:r w:rsidRPr="00007921">
              <w:rPr>
                <w:rStyle w:val="Hyperlink"/>
                <w:rFonts w:ascii="Times New Roman" w:eastAsia="Times New Roman" w:hAnsi="Times New Roman" w:cs="Times New Roman"/>
                <w:noProof/>
              </w:rPr>
              <w:t>7.</w:t>
            </w:r>
            <w:r>
              <w:rPr>
                <w:rFonts w:eastAsiaTheme="minorEastAsia"/>
                <w:noProof/>
                <w:kern w:val="2"/>
                <w14:ligatures w14:val="standardContextual"/>
              </w:rPr>
              <w:tab/>
            </w:r>
            <w:r w:rsidRPr="00007921">
              <w:rPr>
                <w:rStyle w:val="Hyperlink"/>
                <w:rFonts w:ascii="Times New Roman" w:eastAsia="Times New Roman" w:hAnsi="Times New Roman" w:cs="Times New Roman"/>
                <w:noProof/>
              </w:rPr>
              <w:t>Business processes</w:t>
            </w:r>
            <w:r>
              <w:rPr>
                <w:noProof/>
                <w:webHidden/>
              </w:rPr>
              <w:tab/>
            </w:r>
            <w:r>
              <w:rPr>
                <w:noProof/>
                <w:webHidden/>
              </w:rPr>
              <w:fldChar w:fldCharType="begin"/>
            </w:r>
            <w:r>
              <w:rPr>
                <w:noProof/>
                <w:webHidden/>
              </w:rPr>
              <w:instrText xml:space="preserve"> PAGEREF _Toc149600311 \h </w:instrText>
            </w:r>
            <w:r>
              <w:rPr>
                <w:noProof/>
                <w:webHidden/>
              </w:rPr>
            </w:r>
            <w:r>
              <w:rPr>
                <w:noProof/>
                <w:webHidden/>
              </w:rPr>
              <w:fldChar w:fldCharType="separate"/>
            </w:r>
            <w:r>
              <w:rPr>
                <w:noProof/>
                <w:webHidden/>
              </w:rPr>
              <w:t>36</w:t>
            </w:r>
            <w:r>
              <w:rPr>
                <w:noProof/>
                <w:webHidden/>
              </w:rPr>
              <w:fldChar w:fldCharType="end"/>
            </w:r>
          </w:hyperlink>
        </w:p>
        <w:p w14:paraId="1F49018E" w14:textId="77777777" w:rsidR="00294C4C" w:rsidRDefault="00294C4C">
          <w:pPr>
            <w:pStyle w:val="TOC2"/>
            <w:tabs>
              <w:tab w:val="left" w:pos="880"/>
              <w:tab w:val="right" w:leader="dot" w:pos="9350"/>
            </w:tabs>
            <w:rPr>
              <w:rFonts w:eastAsiaTheme="minorEastAsia"/>
              <w:noProof/>
              <w:kern w:val="2"/>
              <w14:ligatures w14:val="standardContextual"/>
            </w:rPr>
          </w:pPr>
          <w:hyperlink w:anchor="_Toc149600312" w:history="1">
            <w:r w:rsidRPr="00007921">
              <w:rPr>
                <w:rStyle w:val="Hyperlink"/>
                <w:rFonts w:ascii="Times New Roman" w:eastAsia="Times New Roman" w:hAnsi="Times New Roman" w:cs="Times New Roman"/>
                <w:noProof/>
              </w:rPr>
              <w:t>7.1.</w:t>
            </w:r>
            <w:r>
              <w:rPr>
                <w:rFonts w:eastAsiaTheme="minorEastAsia"/>
                <w:noProof/>
                <w:kern w:val="2"/>
                <w14:ligatures w14:val="standardContextual"/>
              </w:rPr>
              <w:tab/>
            </w:r>
            <w:r w:rsidRPr="00007921">
              <w:rPr>
                <w:rStyle w:val="Hyperlink"/>
                <w:rFonts w:ascii="Times New Roman" w:eastAsia="Times New Roman" w:hAnsi="Times New Roman" w:cs="Times New Roman"/>
                <w:noProof/>
              </w:rPr>
              <w:t>Registering for a course</w:t>
            </w:r>
            <w:r>
              <w:rPr>
                <w:noProof/>
                <w:webHidden/>
              </w:rPr>
              <w:tab/>
            </w:r>
            <w:r>
              <w:rPr>
                <w:noProof/>
                <w:webHidden/>
              </w:rPr>
              <w:fldChar w:fldCharType="begin"/>
            </w:r>
            <w:r>
              <w:rPr>
                <w:noProof/>
                <w:webHidden/>
              </w:rPr>
              <w:instrText xml:space="preserve"> PAGEREF _Toc149600312 \h </w:instrText>
            </w:r>
            <w:r>
              <w:rPr>
                <w:noProof/>
                <w:webHidden/>
              </w:rPr>
            </w:r>
            <w:r>
              <w:rPr>
                <w:noProof/>
                <w:webHidden/>
              </w:rPr>
              <w:fldChar w:fldCharType="separate"/>
            </w:r>
            <w:r>
              <w:rPr>
                <w:noProof/>
                <w:webHidden/>
              </w:rPr>
              <w:t>36</w:t>
            </w:r>
            <w:r>
              <w:rPr>
                <w:noProof/>
                <w:webHidden/>
              </w:rPr>
              <w:fldChar w:fldCharType="end"/>
            </w:r>
          </w:hyperlink>
        </w:p>
        <w:p w14:paraId="4ECD7103" w14:textId="77777777" w:rsidR="00294C4C" w:rsidRDefault="00294C4C">
          <w:pPr>
            <w:pStyle w:val="TOC2"/>
            <w:tabs>
              <w:tab w:val="left" w:pos="880"/>
              <w:tab w:val="right" w:leader="dot" w:pos="9350"/>
            </w:tabs>
            <w:rPr>
              <w:rFonts w:eastAsiaTheme="minorEastAsia"/>
              <w:noProof/>
              <w:kern w:val="2"/>
              <w14:ligatures w14:val="standardContextual"/>
            </w:rPr>
          </w:pPr>
          <w:hyperlink w:anchor="_Toc149600313" w:history="1">
            <w:r w:rsidRPr="00007921">
              <w:rPr>
                <w:rStyle w:val="Hyperlink"/>
                <w:rFonts w:ascii="Times New Roman" w:eastAsia="Times New Roman" w:hAnsi="Times New Roman" w:cs="Times New Roman"/>
                <w:noProof/>
              </w:rPr>
              <w:t>7.2.</w:t>
            </w:r>
            <w:r>
              <w:rPr>
                <w:rFonts w:eastAsiaTheme="minorEastAsia"/>
                <w:noProof/>
                <w:kern w:val="2"/>
                <w14:ligatures w14:val="standardContextual"/>
              </w:rPr>
              <w:tab/>
            </w:r>
            <w:r w:rsidRPr="00007921">
              <w:rPr>
                <w:rStyle w:val="Hyperlink"/>
                <w:rFonts w:ascii="Times New Roman" w:eastAsia="Times New Roman" w:hAnsi="Times New Roman" w:cs="Times New Roman"/>
                <w:noProof/>
              </w:rPr>
              <w:t>Contacting customer Service</w:t>
            </w:r>
            <w:r>
              <w:rPr>
                <w:noProof/>
                <w:webHidden/>
              </w:rPr>
              <w:tab/>
            </w:r>
            <w:r>
              <w:rPr>
                <w:noProof/>
                <w:webHidden/>
              </w:rPr>
              <w:fldChar w:fldCharType="begin"/>
            </w:r>
            <w:r>
              <w:rPr>
                <w:noProof/>
                <w:webHidden/>
              </w:rPr>
              <w:instrText xml:space="preserve"> PAGEREF _Toc149600313 \h </w:instrText>
            </w:r>
            <w:r>
              <w:rPr>
                <w:noProof/>
                <w:webHidden/>
              </w:rPr>
            </w:r>
            <w:r>
              <w:rPr>
                <w:noProof/>
                <w:webHidden/>
              </w:rPr>
              <w:fldChar w:fldCharType="separate"/>
            </w:r>
            <w:r>
              <w:rPr>
                <w:noProof/>
                <w:webHidden/>
              </w:rPr>
              <w:t>38</w:t>
            </w:r>
            <w:r>
              <w:rPr>
                <w:noProof/>
                <w:webHidden/>
              </w:rPr>
              <w:fldChar w:fldCharType="end"/>
            </w:r>
          </w:hyperlink>
        </w:p>
        <w:p w14:paraId="3A75646B" w14:textId="77777777" w:rsidR="00294C4C" w:rsidRDefault="00294C4C">
          <w:pPr>
            <w:pStyle w:val="TOC2"/>
            <w:tabs>
              <w:tab w:val="left" w:pos="880"/>
              <w:tab w:val="right" w:leader="dot" w:pos="9350"/>
            </w:tabs>
            <w:rPr>
              <w:rFonts w:eastAsiaTheme="minorEastAsia"/>
              <w:noProof/>
              <w:kern w:val="2"/>
              <w14:ligatures w14:val="standardContextual"/>
            </w:rPr>
          </w:pPr>
          <w:hyperlink w:anchor="_Toc149600314" w:history="1">
            <w:r w:rsidRPr="00007921">
              <w:rPr>
                <w:rStyle w:val="Hyperlink"/>
                <w:rFonts w:ascii="Times New Roman" w:eastAsia="Times New Roman" w:hAnsi="Times New Roman" w:cs="Times New Roman"/>
                <w:noProof/>
              </w:rPr>
              <w:t>7.3.</w:t>
            </w:r>
            <w:r>
              <w:rPr>
                <w:rFonts w:eastAsiaTheme="minorEastAsia"/>
                <w:noProof/>
                <w:kern w:val="2"/>
                <w14:ligatures w14:val="standardContextual"/>
              </w:rPr>
              <w:tab/>
            </w:r>
            <w:r w:rsidRPr="00007921">
              <w:rPr>
                <w:rStyle w:val="Hyperlink"/>
                <w:rFonts w:ascii="Times New Roman" w:eastAsia="Times New Roman" w:hAnsi="Times New Roman" w:cs="Times New Roman"/>
                <w:noProof/>
              </w:rPr>
              <w:t>Uploading a document as an Immigration applicant.</w:t>
            </w:r>
            <w:r>
              <w:rPr>
                <w:noProof/>
                <w:webHidden/>
              </w:rPr>
              <w:tab/>
            </w:r>
            <w:r>
              <w:rPr>
                <w:noProof/>
                <w:webHidden/>
              </w:rPr>
              <w:fldChar w:fldCharType="begin"/>
            </w:r>
            <w:r>
              <w:rPr>
                <w:noProof/>
                <w:webHidden/>
              </w:rPr>
              <w:instrText xml:space="preserve"> PAGEREF _Toc149600314 \h </w:instrText>
            </w:r>
            <w:r>
              <w:rPr>
                <w:noProof/>
                <w:webHidden/>
              </w:rPr>
            </w:r>
            <w:r>
              <w:rPr>
                <w:noProof/>
                <w:webHidden/>
              </w:rPr>
              <w:fldChar w:fldCharType="separate"/>
            </w:r>
            <w:r>
              <w:rPr>
                <w:noProof/>
                <w:webHidden/>
              </w:rPr>
              <w:t>39</w:t>
            </w:r>
            <w:r>
              <w:rPr>
                <w:noProof/>
                <w:webHidden/>
              </w:rPr>
              <w:fldChar w:fldCharType="end"/>
            </w:r>
          </w:hyperlink>
        </w:p>
        <w:p w14:paraId="449A3F07" w14:textId="77777777" w:rsidR="00294C4C" w:rsidRDefault="00294C4C">
          <w:pPr>
            <w:pStyle w:val="TOC2"/>
            <w:tabs>
              <w:tab w:val="left" w:pos="880"/>
              <w:tab w:val="right" w:leader="dot" w:pos="9350"/>
            </w:tabs>
            <w:rPr>
              <w:rFonts w:eastAsiaTheme="minorEastAsia"/>
              <w:noProof/>
              <w:kern w:val="2"/>
              <w14:ligatures w14:val="standardContextual"/>
            </w:rPr>
          </w:pPr>
          <w:hyperlink w:anchor="_Toc149600315" w:history="1">
            <w:r w:rsidRPr="00007921">
              <w:rPr>
                <w:rStyle w:val="Hyperlink"/>
                <w:rFonts w:ascii="Times New Roman" w:eastAsia="Times New Roman" w:hAnsi="Times New Roman" w:cs="Times New Roman"/>
                <w:noProof/>
              </w:rPr>
              <w:t>7.4.</w:t>
            </w:r>
            <w:r>
              <w:rPr>
                <w:rFonts w:eastAsiaTheme="minorEastAsia"/>
                <w:noProof/>
                <w:kern w:val="2"/>
                <w14:ligatures w14:val="standardContextual"/>
              </w:rPr>
              <w:tab/>
            </w:r>
            <w:r w:rsidRPr="00007921">
              <w:rPr>
                <w:rStyle w:val="Hyperlink"/>
                <w:rFonts w:ascii="Times New Roman" w:eastAsia="Times New Roman" w:hAnsi="Times New Roman" w:cs="Times New Roman"/>
                <w:noProof/>
              </w:rPr>
              <w:t>Process payment transaction for Lawyers</w:t>
            </w:r>
            <w:r>
              <w:rPr>
                <w:noProof/>
                <w:webHidden/>
              </w:rPr>
              <w:tab/>
            </w:r>
            <w:r>
              <w:rPr>
                <w:noProof/>
                <w:webHidden/>
              </w:rPr>
              <w:fldChar w:fldCharType="begin"/>
            </w:r>
            <w:r>
              <w:rPr>
                <w:noProof/>
                <w:webHidden/>
              </w:rPr>
              <w:instrText xml:space="preserve"> PAGEREF _Toc149600315 \h </w:instrText>
            </w:r>
            <w:r>
              <w:rPr>
                <w:noProof/>
                <w:webHidden/>
              </w:rPr>
            </w:r>
            <w:r>
              <w:rPr>
                <w:noProof/>
                <w:webHidden/>
              </w:rPr>
              <w:fldChar w:fldCharType="separate"/>
            </w:r>
            <w:r>
              <w:rPr>
                <w:noProof/>
                <w:webHidden/>
              </w:rPr>
              <w:t>41</w:t>
            </w:r>
            <w:r>
              <w:rPr>
                <w:noProof/>
                <w:webHidden/>
              </w:rPr>
              <w:fldChar w:fldCharType="end"/>
            </w:r>
          </w:hyperlink>
        </w:p>
        <w:p w14:paraId="6C70C76E" w14:textId="77777777" w:rsidR="007D635D" w:rsidRPr="007D635D" w:rsidRDefault="0003168A" w:rsidP="32047AEC">
          <w:pPr>
            <w:spacing w:line="240" w:lineRule="auto"/>
            <w:rPr>
              <w:rFonts w:ascii="Times New Roman" w:hAnsi="Times New Roman" w:cs="Times New Roman"/>
              <w:b/>
              <w:bCs/>
              <w:noProof/>
              <w:sz w:val="24"/>
              <w:szCs w:val="24"/>
            </w:rPr>
          </w:pPr>
          <w:r w:rsidRPr="00B829CB">
            <w:rPr>
              <w:rFonts w:ascii="Times New Roman" w:hAnsi="Times New Roman" w:cs="Times New Roman"/>
              <w:b/>
              <w:bCs/>
              <w:noProof/>
              <w:sz w:val="24"/>
              <w:szCs w:val="24"/>
            </w:rPr>
            <w:fldChar w:fldCharType="end"/>
          </w:r>
        </w:p>
      </w:sdtContent>
    </w:sdt>
    <w:p w14:paraId="3D9FC9A3" w14:textId="77777777" w:rsidR="00677ABF" w:rsidRDefault="00677ABF" w:rsidP="007D635D">
      <w:pPr>
        <w:pStyle w:val="Heading1"/>
        <w:numPr>
          <w:ilvl w:val="0"/>
          <w:numId w:val="0"/>
        </w:numPr>
        <w:spacing w:line="240" w:lineRule="auto"/>
        <w:ind w:left="360" w:hanging="360"/>
        <w:rPr>
          <w:rFonts w:ascii="Times New Roman" w:eastAsia="Times New Roman" w:hAnsi="Times New Roman" w:cs="Times New Roman"/>
          <w:sz w:val="24"/>
          <w:szCs w:val="24"/>
        </w:rPr>
      </w:pPr>
    </w:p>
    <w:p w14:paraId="360743AA" w14:textId="77777777" w:rsidR="007D635D" w:rsidRPr="00140B82" w:rsidRDefault="007D635D" w:rsidP="007D635D">
      <w:pPr>
        <w:rPr>
          <w:rFonts w:ascii="Times New Roman" w:hAnsi="Times New Roman" w:cs="Times New Roman"/>
          <w:b/>
          <w:bCs/>
          <w:sz w:val="24"/>
          <w:szCs w:val="24"/>
        </w:rPr>
      </w:pPr>
      <w:r w:rsidRPr="00140B82">
        <w:rPr>
          <w:rFonts w:ascii="Times New Roman" w:hAnsi="Times New Roman" w:cs="Times New Roman"/>
          <w:b/>
          <w:bCs/>
          <w:sz w:val="24"/>
          <w:szCs w:val="24"/>
        </w:rPr>
        <w:t>Table List</w:t>
      </w:r>
    </w:p>
    <w:p w14:paraId="4FBB953E" w14:textId="77777777" w:rsidR="000D5D35" w:rsidRDefault="000D5D35">
      <w:pPr>
        <w:pStyle w:val="TableofFigures"/>
        <w:tabs>
          <w:tab w:val="right" w:leader="dot" w:pos="9350"/>
        </w:tabs>
        <w:rPr>
          <w:rFonts w:eastAsiaTheme="minorEastAsia"/>
          <w:noProof/>
          <w:kern w:val="2"/>
          <w14:ligatures w14:val="standardContextual"/>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"Table" </w:instrText>
      </w:r>
      <w:r>
        <w:rPr>
          <w:rFonts w:ascii="Times New Roman" w:hAnsi="Times New Roman" w:cs="Times New Roman"/>
          <w:b/>
          <w:sz w:val="24"/>
          <w:szCs w:val="24"/>
        </w:rPr>
        <w:fldChar w:fldCharType="separate"/>
      </w:r>
      <w:hyperlink w:anchor="_Toc149599125" w:history="1">
        <w:r w:rsidRPr="00030DAC">
          <w:rPr>
            <w:rStyle w:val="Hyperlink"/>
            <w:noProof/>
          </w:rPr>
          <w:t>Table 1: Document Revision History</w:t>
        </w:r>
        <w:r>
          <w:rPr>
            <w:noProof/>
            <w:webHidden/>
          </w:rPr>
          <w:tab/>
        </w:r>
        <w:r>
          <w:rPr>
            <w:noProof/>
            <w:webHidden/>
          </w:rPr>
          <w:fldChar w:fldCharType="begin"/>
        </w:r>
        <w:r>
          <w:rPr>
            <w:noProof/>
            <w:webHidden/>
          </w:rPr>
          <w:instrText xml:space="preserve"> PAGEREF _Toc149599125 \h </w:instrText>
        </w:r>
        <w:r>
          <w:rPr>
            <w:noProof/>
            <w:webHidden/>
          </w:rPr>
        </w:r>
        <w:r>
          <w:rPr>
            <w:noProof/>
            <w:webHidden/>
          </w:rPr>
          <w:fldChar w:fldCharType="separate"/>
        </w:r>
        <w:r>
          <w:rPr>
            <w:noProof/>
            <w:webHidden/>
          </w:rPr>
          <w:t>2</w:t>
        </w:r>
        <w:r>
          <w:rPr>
            <w:noProof/>
            <w:webHidden/>
          </w:rPr>
          <w:fldChar w:fldCharType="end"/>
        </w:r>
      </w:hyperlink>
    </w:p>
    <w:p w14:paraId="6A59461C" w14:textId="77777777" w:rsidR="000D5D35" w:rsidRDefault="000D5D35">
      <w:pPr>
        <w:pStyle w:val="TableofFigures"/>
        <w:tabs>
          <w:tab w:val="right" w:leader="dot" w:pos="9350"/>
        </w:tabs>
        <w:rPr>
          <w:rFonts w:eastAsiaTheme="minorEastAsia"/>
          <w:noProof/>
          <w:kern w:val="2"/>
          <w14:ligatures w14:val="standardContextual"/>
        </w:rPr>
      </w:pPr>
      <w:hyperlink w:anchor="_Toc149599126" w:history="1">
        <w:r w:rsidRPr="00030DAC">
          <w:rPr>
            <w:rStyle w:val="Hyperlink"/>
            <w:noProof/>
          </w:rPr>
          <w:t>Table 2: Business Requirements</w:t>
        </w:r>
        <w:r>
          <w:rPr>
            <w:noProof/>
            <w:webHidden/>
          </w:rPr>
          <w:tab/>
        </w:r>
        <w:r>
          <w:rPr>
            <w:noProof/>
            <w:webHidden/>
          </w:rPr>
          <w:fldChar w:fldCharType="begin"/>
        </w:r>
        <w:r>
          <w:rPr>
            <w:noProof/>
            <w:webHidden/>
          </w:rPr>
          <w:instrText xml:space="preserve"> PAGEREF _Toc149599126 \h </w:instrText>
        </w:r>
        <w:r>
          <w:rPr>
            <w:noProof/>
            <w:webHidden/>
          </w:rPr>
        </w:r>
        <w:r>
          <w:rPr>
            <w:noProof/>
            <w:webHidden/>
          </w:rPr>
          <w:fldChar w:fldCharType="separate"/>
        </w:r>
        <w:r>
          <w:rPr>
            <w:noProof/>
            <w:webHidden/>
          </w:rPr>
          <w:t>8</w:t>
        </w:r>
        <w:r>
          <w:rPr>
            <w:noProof/>
            <w:webHidden/>
          </w:rPr>
          <w:fldChar w:fldCharType="end"/>
        </w:r>
      </w:hyperlink>
    </w:p>
    <w:p w14:paraId="7DE39129" w14:textId="77777777" w:rsidR="000D5D35" w:rsidRDefault="000D5D35">
      <w:pPr>
        <w:pStyle w:val="TableofFigures"/>
        <w:tabs>
          <w:tab w:val="right" w:leader="dot" w:pos="9350"/>
        </w:tabs>
        <w:rPr>
          <w:rFonts w:eastAsiaTheme="minorEastAsia"/>
          <w:noProof/>
          <w:kern w:val="2"/>
          <w14:ligatures w14:val="standardContextual"/>
        </w:rPr>
      </w:pPr>
      <w:hyperlink w:anchor="_Toc149599127" w:history="1">
        <w:r w:rsidRPr="00030DAC">
          <w:rPr>
            <w:rStyle w:val="Hyperlink"/>
            <w:noProof/>
          </w:rPr>
          <w:t>Table 3: Stakeholders Requirements</w:t>
        </w:r>
        <w:r>
          <w:rPr>
            <w:noProof/>
            <w:webHidden/>
          </w:rPr>
          <w:tab/>
        </w:r>
        <w:r>
          <w:rPr>
            <w:noProof/>
            <w:webHidden/>
          </w:rPr>
          <w:fldChar w:fldCharType="begin"/>
        </w:r>
        <w:r>
          <w:rPr>
            <w:noProof/>
            <w:webHidden/>
          </w:rPr>
          <w:instrText xml:space="preserve"> PAGEREF _Toc149599127 \h </w:instrText>
        </w:r>
        <w:r>
          <w:rPr>
            <w:noProof/>
            <w:webHidden/>
          </w:rPr>
        </w:r>
        <w:r>
          <w:rPr>
            <w:noProof/>
            <w:webHidden/>
          </w:rPr>
          <w:fldChar w:fldCharType="separate"/>
        </w:r>
        <w:r>
          <w:rPr>
            <w:noProof/>
            <w:webHidden/>
          </w:rPr>
          <w:t>10</w:t>
        </w:r>
        <w:r>
          <w:rPr>
            <w:noProof/>
            <w:webHidden/>
          </w:rPr>
          <w:fldChar w:fldCharType="end"/>
        </w:r>
      </w:hyperlink>
    </w:p>
    <w:p w14:paraId="1E44CECD" w14:textId="77777777" w:rsidR="000D5D35" w:rsidRDefault="000D5D35">
      <w:pPr>
        <w:pStyle w:val="TableofFigures"/>
        <w:tabs>
          <w:tab w:val="right" w:leader="dot" w:pos="9350"/>
        </w:tabs>
        <w:rPr>
          <w:rFonts w:eastAsiaTheme="minorEastAsia"/>
          <w:noProof/>
          <w:kern w:val="2"/>
          <w14:ligatures w14:val="standardContextual"/>
        </w:rPr>
      </w:pPr>
      <w:hyperlink w:anchor="_Toc149599128" w:history="1">
        <w:r w:rsidRPr="00030DAC">
          <w:rPr>
            <w:rStyle w:val="Hyperlink"/>
            <w:noProof/>
          </w:rPr>
          <w:t>Table 4: Solution Requirements/Performance</w:t>
        </w:r>
        <w:r>
          <w:rPr>
            <w:noProof/>
            <w:webHidden/>
          </w:rPr>
          <w:tab/>
        </w:r>
        <w:r>
          <w:rPr>
            <w:noProof/>
            <w:webHidden/>
          </w:rPr>
          <w:fldChar w:fldCharType="begin"/>
        </w:r>
        <w:r>
          <w:rPr>
            <w:noProof/>
            <w:webHidden/>
          </w:rPr>
          <w:instrText xml:space="preserve"> PAGEREF _Toc149599128 \h </w:instrText>
        </w:r>
        <w:r>
          <w:rPr>
            <w:noProof/>
            <w:webHidden/>
          </w:rPr>
        </w:r>
        <w:r>
          <w:rPr>
            <w:noProof/>
            <w:webHidden/>
          </w:rPr>
          <w:fldChar w:fldCharType="separate"/>
        </w:r>
        <w:r>
          <w:rPr>
            <w:noProof/>
            <w:webHidden/>
          </w:rPr>
          <w:t>11</w:t>
        </w:r>
        <w:r>
          <w:rPr>
            <w:noProof/>
            <w:webHidden/>
          </w:rPr>
          <w:fldChar w:fldCharType="end"/>
        </w:r>
      </w:hyperlink>
    </w:p>
    <w:p w14:paraId="50BE6085" w14:textId="77777777" w:rsidR="000D5D35" w:rsidRDefault="000D5D35">
      <w:pPr>
        <w:pStyle w:val="TableofFigures"/>
        <w:tabs>
          <w:tab w:val="right" w:leader="dot" w:pos="9350"/>
        </w:tabs>
        <w:rPr>
          <w:rFonts w:eastAsiaTheme="minorEastAsia"/>
          <w:noProof/>
          <w:kern w:val="2"/>
          <w14:ligatures w14:val="standardContextual"/>
        </w:rPr>
      </w:pPr>
      <w:hyperlink w:anchor="_Toc149599129" w:history="1">
        <w:r w:rsidRPr="00030DAC">
          <w:rPr>
            <w:rStyle w:val="Hyperlink"/>
            <w:noProof/>
          </w:rPr>
          <w:t>Table 5: Solution Requirements/Compatibility</w:t>
        </w:r>
        <w:r>
          <w:rPr>
            <w:noProof/>
            <w:webHidden/>
          </w:rPr>
          <w:tab/>
        </w:r>
        <w:r>
          <w:rPr>
            <w:noProof/>
            <w:webHidden/>
          </w:rPr>
          <w:fldChar w:fldCharType="begin"/>
        </w:r>
        <w:r>
          <w:rPr>
            <w:noProof/>
            <w:webHidden/>
          </w:rPr>
          <w:instrText xml:space="preserve"> PAGEREF _Toc149599129 \h </w:instrText>
        </w:r>
        <w:r>
          <w:rPr>
            <w:noProof/>
            <w:webHidden/>
          </w:rPr>
        </w:r>
        <w:r>
          <w:rPr>
            <w:noProof/>
            <w:webHidden/>
          </w:rPr>
          <w:fldChar w:fldCharType="separate"/>
        </w:r>
        <w:r>
          <w:rPr>
            <w:noProof/>
            <w:webHidden/>
          </w:rPr>
          <w:t>12</w:t>
        </w:r>
        <w:r>
          <w:rPr>
            <w:noProof/>
            <w:webHidden/>
          </w:rPr>
          <w:fldChar w:fldCharType="end"/>
        </w:r>
      </w:hyperlink>
    </w:p>
    <w:p w14:paraId="3289A42F" w14:textId="77777777" w:rsidR="000D5D35" w:rsidRDefault="000D5D35">
      <w:pPr>
        <w:pStyle w:val="TableofFigures"/>
        <w:tabs>
          <w:tab w:val="right" w:leader="dot" w:pos="9350"/>
        </w:tabs>
        <w:rPr>
          <w:rFonts w:eastAsiaTheme="minorEastAsia"/>
          <w:noProof/>
          <w:kern w:val="2"/>
          <w14:ligatures w14:val="standardContextual"/>
        </w:rPr>
      </w:pPr>
      <w:hyperlink w:anchor="_Toc149599130" w:history="1">
        <w:r w:rsidRPr="00030DAC">
          <w:rPr>
            <w:rStyle w:val="Hyperlink"/>
            <w:noProof/>
          </w:rPr>
          <w:t>Table 6: Solution Requirements/Usability</w:t>
        </w:r>
        <w:r>
          <w:rPr>
            <w:noProof/>
            <w:webHidden/>
          </w:rPr>
          <w:tab/>
        </w:r>
        <w:r>
          <w:rPr>
            <w:noProof/>
            <w:webHidden/>
          </w:rPr>
          <w:fldChar w:fldCharType="begin"/>
        </w:r>
        <w:r>
          <w:rPr>
            <w:noProof/>
            <w:webHidden/>
          </w:rPr>
          <w:instrText xml:space="preserve"> PAGEREF _Toc149599130 \h </w:instrText>
        </w:r>
        <w:r>
          <w:rPr>
            <w:noProof/>
            <w:webHidden/>
          </w:rPr>
        </w:r>
        <w:r>
          <w:rPr>
            <w:noProof/>
            <w:webHidden/>
          </w:rPr>
          <w:fldChar w:fldCharType="separate"/>
        </w:r>
        <w:r>
          <w:rPr>
            <w:noProof/>
            <w:webHidden/>
          </w:rPr>
          <w:t>14</w:t>
        </w:r>
        <w:r>
          <w:rPr>
            <w:noProof/>
            <w:webHidden/>
          </w:rPr>
          <w:fldChar w:fldCharType="end"/>
        </w:r>
      </w:hyperlink>
    </w:p>
    <w:p w14:paraId="656C7F0E" w14:textId="77777777" w:rsidR="000D5D35" w:rsidRDefault="000D5D35">
      <w:pPr>
        <w:pStyle w:val="TableofFigures"/>
        <w:tabs>
          <w:tab w:val="right" w:leader="dot" w:pos="9350"/>
        </w:tabs>
        <w:rPr>
          <w:rFonts w:eastAsiaTheme="minorEastAsia"/>
          <w:noProof/>
          <w:kern w:val="2"/>
          <w14:ligatures w14:val="standardContextual"/>
        </w:rPr>
      </w:pPr>
      <w:hyperlink w:anchor="_Toc149599131" w:history="1">
        <w:r w:rsidRPr="00030DAC">
          <w:rPr>
            <w:rStyle w:val="Hyperlink"/>
            <w:noProof/>
          </w:rPr>
          <w:t>Table 7: Solution Requirements/ Reliability</w:t>
        </w:r>
        <w:r>
          <w:rPr>
            <w:noProof/>
            <w:webHidden/>
          </w:rPr>
          <w:tab/>
        </w:r>
        <w:r>
          <w:rPr>
            <w:noProof/>
            <w:webHidden/>
          </w:rPr>
          <w:fldChar w:fldCharType="begin"/>
        </w:r>
        <w:r>
          <w:rPr>
            <w:noProof/>
            <w:webHidden/>
          </w:rPr>
          <w:instrText xml:space="preserve"> PAGEREF _Toc149599131 \h </w:instrText>
        </w:r>
        <w:r>
          <w:rPr>
            <w:noProof/>
            <w:webHidden/>
          </w:rPr>
        </w:r>
        <w:r>
          <w:rPr>
            <w:noProof/>
            <w:webHidden/>
          </w:rPr>
          <w:fldChar w:fldCharType="separate"/>
        </w:r>
        <w:r>
          <w:rPr>
            <w:noProof/>
            <w:webHidden/>
          </w:rPr>
          <w:t>17</w:t>
        </w:r>
        <w:r>
          <w:rPr>
            <w:noProof/>
            <w:webHidden/>
          </w:rPr>
          <w:fldChar w:fldCharType="end"/>
        </w:r>
      </w:hyperlink>
    </w:p>
    <w:p w14:paraId="0E533014" w14:textId="77777777" w:rsidR="000D5D35" w:rsidRDefault="000D5D35">
      <w:pPr>
        <w:pStyle w:val="TableofFigures"/>
        <w:tabs>
          <w:tab w:val="right" w:leader="dot" w:pos="9350"/>
        </w:tabs>
        <w:rPr>
          <w:rFonts w:eastAsiaTheme="minorEastAsia"/>
          <w:noProof/>
          <w:kern w:val="2"/>
          <w14:ligatures w14:val="standardContextual"/>
        </w:rPr>
      </w:pPr>
      <w:hyperlink w:anchor="_Toc149599132" w:history="1">
        <w:r w:rsidRPr="00030DAC">
          <w:rPr>
            <w:rStyle w:val="Hyperlink"/>
            <w:noProof/>
          </w:rPr>
          <w:t>Table 8: Solution Requirement/Security</w:t>
        </w:r>
        <w:r>
          <w:rPr>
            <w:noProof/>
            <w:webHidden/>
          </w:rPr>
          <w:tab/>
        </w:r>
        <w:r>
          <w:rPr>
            <w:noProof/>
            <w:webHidden/>
          </w:rPr>
          <w:fldChar w:fldCharType="begin"/>
        </w:r>
        <w:r>
          <w:rPr>
            <w:noProof/>
            <w:webHidden/>
          </w:rPr>
          <w:instrText xml:space="preserve"> PAGEREF _Toc149599132 \h </w:instrText>
        </w:r>
        <w:r>
          <w:rPr>
            <w:noProof/>
            <w:webHidden/>
          </w:rPr>
        </w:r>
        <w:r>
          <w:rPr>
            <w:noProof/>
            <w:webHidden/>
          </w:rPr>
          <w:fldChar w:fldCharType="separate"/>
        </w:r>
        <w:r>
          <w:rPr>
            <w:noProof/>
            <w:webHidden/>
          </w:rPr>
          <w:t>20</w:t>
        </w:r>
        <w:r>
          <w:rPr>
            <w:noProof/>
            <w:webHidden/>
          </w:rPr>
          <w:fldChar w:fldCharType="end"/>
        </w:r>
      </w:hyperlink>
    </w:p>
    <w:p w14:paraId="286829A3" w14:textId="77777777" w:rsidR="000D5D35" w:rsidRDefault="000D5D35">
      <w:pPr>
        <w:pStyle w:val="TableofFigures"/>
        <w:tabs>
          <w:tab w:val="right" w:leader="dot" w:pos="9350"/>
        </w:tabs>
        <w:rPr>
          <w:rFonts w:eastAsiaTheme="minorEastAsia"/>
          <w:noProof/>
          <w:kern w:val="2"/>
          <w14:ligatures w14:val="standardContextual"/>
        </w:rPr>
      </w:pPr>
      <w:hyperlink w:anchor="_Toc149599133" w:history="1">
        <w:r w:rsidRPr="00030DAC">
          <w:rPr>
            <w:rStyle w:val="Hyperlink"/>
            <w:noProof/>
          </w:rPr>
          <w:t>Table 9: Solution Requirement/Maintainability</w:t>
        </w:r>
        <w:r>
          <w:rPr>
            <w:noProof/>
            <w:webHidden/>
          </w:rPr>
          <w:tab/>
        </w:r>
        <w:r>
          <w:rPr>
            <w:noProof/>
            <w:webHidden/>
          </w:rPr>
          <w:fldChar w:fldCharType="begin"/>
        </w:r>
        <w:r>
          <w:rPr>
            <w:noProof/>
            <w:webHidden/>
          </w:rPr>
          <w:instrText xml:space="preserve"> PAGEREF _Toc149599133 \h </w:instrText>
        </w:r>
        <w:r>
          <w:rPr>
            <w:noProof/>
            <w:webHidden/>
          </w:rPr>
        </w:r>
        <w:r>
          <w:rPr>
            <w:noProof/>
            <w:webHidden/>
          </w:rPr>
          <w:fldChar w:fldCharType="separate"/>
        </w:r>
        <w:r>
          <w:rPr>
            <w:noProof/>
            <w:webHidden/>
          </w:rPr>
          <w:t>23</w:t>
        </w:r>
        <w:r>
          <w:rPr>
            <w:noProof/>
            <w:webHidden/>
          </w:rPr>
          <w:fldChar w:fldCharType="end"/>
        </w:r>
      </w:hyperlink>
    </w:p>
    <w:p w14:paraId="3F1218CC" w14:textId="77777777" w:rsidR="000D5D35" w:rsidRDefault="000D5D35">
      <w:pPr>
        <w:pStyle w:val="TableofFigures"/>
        <w:tabs>
          <w:tab w:val="right" w:leader="dot" w:pos="9350"/>
        </w:tabs>
        <w:rPr>
          <w:rFonts w:eastAsiaTheme="minorEastAsia"/>
          <w:noProof/>
          <w:kern w:val="2"/>
          <w14:ligatures w14:val="standardContextual"/>
        </w:rPr>
      </w:pPr>
      <w:hyperlink w:anchor="_Toc149599134" w:history="1">
        <w:r w:rsidRPr="00030DAC">
          <w:rPr>
            <w:rStyle w:val="Hyperlink"/>
            <w:noProof/>
          </w:rPr>
          <w:t>Table 10: Solution Requirements/Portability</w:t>
        </w:r>
        <w:r>
          <w:rPr>
            <w:noProof/>
            <w:webHidden/>
          </w:rPr>
          <w:tab/>
        </w:r>
        <w:r>
          <w:rPr>
            <w:noProof/>
            <w:webHidden/>
          </w:rPr>
          <w:fldChar w:fldCharType="begin"/>
        </w:r>
        <w:r>
          <w:rPr>
            <w:noProof/>
            <w:webHidden/>
          </w:rPr>
          <w:instrText xml:space="preserve"> PAGEREF _Toc149599134 \h </w:instrText>
        </w:r>
        <w:r>
          <w:rPr>
            <w:noProof/>
            <w:webHidden/>
          </w:rPr>
        </w:r>
        <w:r>
          <w:rPr>
            <w:noProof/>
            <w:webHidden/>
          </w:rPr>
          <w:fldChar w:fldCharType="separate"/>
        </w:r>
        <w:r>
          <w:rPr>
            <w:noProof/>
            <w:webHidden/>
          </w:rPr>
          <w:t>26</w:t>
        </w:r>
        <w:r>
          <w:rPr>
            <w:noProof/>
            <w:webHidden/>
          </w:rPr>
          <w:fldChar w:fldCharType="end"/>
        </w:r>
      </w:hyperlink>
    </w:p>
    <w:p w14:paraId="344E27FF" w14:textId="77777777" w:rsidR="000D5D35" w:rsidRDefault="000D5D35">
      <w:pPr>
        <w:pStyle w:val="TableofFigures"/>
        <w:tabs>
          <w:tab w:val="right" w:leader="dot" w:pos="9350"/>
        </w:tabs>
        <w:rPr>
          <w:rFonts w:eastAsiaTheme="minorEastAsia"/>
          <w:noProof/>
          <w:kern w:val="2"/>
          <w14:ligatures w14:val="standardContextual"/>
        </w:rPr>
      </w:pPr>
      <w:hyperlink w:anchor="_Toc149599135" w:history="1">
        <w:r w:rsidRPr="00030DAC">
          <w:rPr>
            <w:rStyle w:val="Hyperlink"/>
            <w:noProof/>
          </w:rPr>
          <w:t>Table 11: Solution Requirements/Non-Functional Requirements</w:t>
        </w:r>
        <w:r>
          <w:rPr>
            <w:noProof/>
            <w:webHidden/>
          </w:rPr>
          <w:tab/>
        </w:r>
        <w:r>
          <w:rPr>
            <w:noProof/>
            <w:webHidden/>
          </w:rPr>
          <w:fldChar w:fldCharType="begin"/>
        </w:r>
        <w:r>
          <w:rPr>
            <w:noProof/>
            <w:webHidden/>
          </w:rPr>
          <w:instrText xml:space="preserve"> PAGEREF _Toc149599135 \h </w:instrText>
        </w:r>
        <w:r>
          <w:rPr>
            <w:noProof/>
            <w:webHidden/>
          </w:rPr>
        </w:r>
        <w:r>
          <w:rPr>
            <w:noProof/>
            <w:webHidden/>
          </w:rPr>
          <w:fldChar w:fldCharType="separate"/>
        </w:r>
        <w:r>
          <w:rPr>
            <w:noProof/>
            <w:webHidden/>
          </w:rPr>
          <w:t>27</w:t>
        </w:r>
        <w:r>
          <w:rPr>
            <w:noProof/>
            <w:webHidden/>
          </w:rPr>
          <w:fldChar w:fldCharType="end"/>
        </w:r>
      </w:hyperlink>
    </w:p>
    <w:p w14:paraId="35612BF7" w14:textId="77777777" w:rsidR="000D5D35" w:rsidRDefault="000D5D35">
      <w:pPr>
        <w:pStyle w:val="TableofFigures"/>
        <w:tabs>
          <w:tab w:val="right" w:leader="dot" w:pos="9350"/>
        </w:tabs>
        <w:rPr>
          <w:rFonts w:eastAsiaTheme="minorEastAsia"/>
          <w:noProof/>
          <w:kern w:val="2"/>
          <w14:ligatures w14:val="standardContextual"/>
        </w:rPr>
      </w:pPr>
      <w:hyperlink w:anchor="_Toc149599136" w:history="1">
        <w:r w:rsidRPr="00030DAC">
          <w:rPr>
            <w:rStyle w:val="Hyperlink"/>
            <w:noProof/>
          </w:rPr>
          <w:t>Table 12: Business Rules</w:t>
        </w:r>
        <w:r>
          <w:rPr>
            <w:noProof/>
            <w:webHidden/>
          </w:rPr>
          <w:tab/>
        </w:r>
        <w:r>
          <w:rPr>
            <w:noProof/>
            <w:webHidden/>
          </w:rPr>
          <w:fldChar w:fldCharType="begin"/>
        </w:r>
        <w:r>
          <w:rPr>
            <w:noProof/>
            <w:webHidden/>
          </w:rPr>
          <w:instrText xml:space="preserve"> PAGEREF _Toc149599136 \h </w:instrText>
        </w:r>
        <w:r>
          <w:rPr>
            <w:noProof/>
            <w:webHidden/>
          </w:rPr>
        </w:r>
        <w:r>
          <w:rPr>
            <w:noProof/>
            <w:webHidden/>
          </w:rPr>
          <w:fldChar w:fldCharType="separate"/>
        </w:r>
        <w:r>
          <w:rPr>
            <w:noProof/>
            <w:webHidden/>
          </w:rPr>
          <w:t>29</w:t>
        </w:r>
        <w:r>
          <w:rPr>
            <w:noProof/>
            <w:webHidden/>
          </w:rPr>
          <w:fldChar w:fldCharType="end"/>
        </w:r>
      </w:hyperlink>
    </w:p>
    <w:p w14:paraId="6BE083C3" w14:textId="77777777" w:rsidR="000D5D35" w:rsidRDefault="000D5D35">
      <w:pPr>
        <w:pStyle w:val="TableofFigures"/>
        <w:tabs>
          <w:tab w:val="right" w:leader="dot" w:pos="9350"/>
        </w:tabs>
        <w:rPr>
          <w:rFonts w:eastAsiaTheme="minorEastAsia"/>
          <w:noProof/>
          <w:kern w:val="2"/>
          <w14:ligatures w14:val="standardContextual"/>
        </w:rPr>
      </w:pPr>
      <w:hyperlink w:anchor="_Toc149599137" w:history="1">
        <w:r w:rsidRPr="00030DAC">
          <w:rPr>
            <w:rStyle w:val="Hyperlink"/>
            <w:noProof/>
          </w:rPr>
          <w:t>Table 13: User Story</w:t>
        </w:r>
        <w:r>
          <w:rPr>
            <w:noProof/>
            <w:webHidden/>
          </w:rPr>
          <w:tab/>
        </w:r>
        <w:r>
          <w:rPr>
            <w:noProof/>
            <w:webHidden/>
          </w:rPr>
          <w:fldChar w:fldCharType="begin"/>
        </w:r>
        <w:r>
          <w:rPr>
            <w:noProof/>
            <w:webHidden/>
          </w:rPr>
          <w:instrText xml:space="preserve"> PAGEREF _Toc149599137 \h </w:instrText>
        </w:r>
        <w:r>
          <w:rPr>
            <w:noProof/>
            <w:webHidden/>
          </w:rPr>
        </w:r>
        <w:r>
          <w:rPr>
            <w:noProof/>
            <w:webHidden/>
          </w:rPr>
          <w:fldChar w:fldCharType="separate"/>
        </w:r>
        <w:r>
          <w:rPr>
            <w:noProof/>
            <w:webHidden/>
          </w:rPr>
          <w:t>30</w:t>
        </w:r>
        <w:r>
          <w:rPr>
            <w:noProof/>
            <w:webHidden/>
          </w:rPr>
          <w:fldChar w:fldCharType="end"/>
        </w:r>
      </w:hyperlink>
    </w:p>
    <w:p w14:paraId="1F2BB24C" w14:textId="77777777" w:rsidR="000D5D35" w:rsidRPr="00140B82" w:rsidRDefault="000D5D35" w:rsidP="007D635D">
      <w:pPr>
        <w:rPr>
          <w:rFonts w:ascii="Times New Roman" w:hAnsi="Times New Roman" w:cs="Times New Roman"/>
          <w:b/>
          <w:sz w:val="24"/>
          <w:szCs w:val="24"/>
        </w:rPr>
      </w:pPr>
      <w:r>
        <w:rPr>
          <w:rFonts w:ascii="Times New Roman" w:hAnsi="Times New Roman" w:cs="Times New Roman"/>
          <w:b/>
          <w:sz w:val="24"/>
          <w:szCs w:val="24"/>
        </w:rPr>
        <w:fldChar w:fldCharType="end"/>
      </w:r>
    </w:p>
    <w:p w14:paraId="6A63DB28" w14:textId="77777777" w:rsidR="00BF058A" w:rsidRPr="00140B82" w:rsidRDefault="00BF058A" w:rsidP="007D635D">
      <w:pPr>
        <w:rPr>
          <w:rFonts w:ascii="Times New Roman" w:hAnsi="Times New Roman" w:cs="Times New Roman"/>
          <w:sz w:val="24"/>
          <w:szCs w:val="24"/>
        </w:rPr>
      </w:pPr>
    </w:p>
    <w:p w14:paraId="13DB8DA9" w14:textId="77777777" w:rsidR="007D635D" w:rsidRPr="00140B82" w:rsidRDefault="007D635D" w:rsidP="007D635D">
      <w:pPr>
        <w:rPr>
          <w:rFonts w:ascii="Times New Roman" w:hAnsi="Times New Roman" w:cs="Times New Roman"/>
          <w:b/>
          <w:bCs/>
          <w:sz w:val="24"/>
          <w:szCs w:val="24"/>
        </w:rPr>
      </w:pPr>
      <w:r w:rsidRPr="00140B82">
        <w:rPr>
          <w:rFonts w:ascii="Times New Roman" w:hAnsi="Times New Roman" w:cs="Times New Roman"/>
          <w:b/>
          <w:bCs/>
          <w:sz w:val="24"/>
          <w:szCs w:val="24"/>
        </w:rPr>
        <w:t>Figure List</w:t>
      </w:r>
    </w:p>
    <w:p w14:paraId="68D65719" w14:textId="77777777" w:rsidR="00294C4C" w:rsidRDefault="000F52ED">
      <w:pPr>
        <w:pStyle w:val="TableofFigures"/>
        <w:tabs>
          <w:tab w:val="right" w:leader="dot" w:pos="9350"/>
        </w:tabs>
        <w:rPr>
          <w:rFonts w:eastAsiaTheme="minorEastAsia"/>
          <w:noProof/>
          <w:kern w:val="2"/>
          <w14:ligatures w14:val="standardContextual"/>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"Figure" </w:instrText>
      </w:r>
      <w:r>
        <w:rPr>
          <w:rFonts w:ascii="Times New Roman" w:eastAsia="Times New Roman" w:hAnsi="Times New Roman" w:cs="Times New Roman"/>
          <w:sz w:val="24"/>
          <w:szCs w:val="24"/>
        </w:rPr>
        <w:fldChar w:fldCharType="separate"/>
      </w:r>
      <w:hyperlink w:anchor="_Toc149600138" w:history="1">
        <w:r w:rsidR="00294C4C" w:rsidRPr="00FF54A0">
          <w:rPr>
            <w:rStyle w:val="Hyperlink"/>
            <w:noProof/>
          </w:rPr>
          <w:t>Figure 1: Logo</w:t>
        </w:r>
        <w:r w:rsidR="00294C4C">
          <w:rPr>
            <w:noProof/>
            <w:webHidden/>
          </w:rPr>
          <w:tab/>
        </w:r>
        <w:r w:rsidR="00294C4C">
          <w:rPr>
            <w:noProof/>
            <w:webHidden/>
          </w:rPr>
          <w:fldChar w:fldCharType="begin"/>
        </w:r>
        <w:r w:rsidR="00294C4C">
          <w:rPr>
            <w:noProof/>
            <w:webHidden/>
          </w:rPr>
          <w:instrText xml:space="preserve"> PAGEREF _Toc149600138 \h </w:instrText>
        </w:r>
        <w:r w:rsidR="00294C4C">
          <w:rPr>
            <w:noProof/>
            <w:webHidden/>
          </w:rPr>
        </w:r>
        <w:r w:rsidR="00294C4C">
          <w:rPr>
            <w:noProof/>
            <w:webHidden/>
          </w:rPr>
          <w:fldChar w:fldCharType="separate"/>
        </w:r>
        <w:r w:rsidR="00294C4C">
          <w:rPr>
            <w:noProof/>
            <w:webHidden/>
          </w:rPr>
          <w:t>5</w:t>
        </w:r>
        <w:r w:rsidR="00294C4C">
          <w:rPr>
            <w:noProof/>
            <w:webHidden/>
          </w:rPr>
          <w:fldChar w:fldCharType="end"/>
        </w:r>
      </w:hyperlink>
    </w:p>
    <w:p w14:paraId="01D83799" w14:textId="77777777" w:rsidR="00294C4C" w:rsidRDefault="00294C4C">
      <w:pPr>
        <w:pStyle w:val="TableofFigures"/>
        <w:tabs>
          <w:tab w:val="right" w:leader="dot" w:pos="9350"/>
        </w:tabs>
        <w:rPr>
          <w:rFonts w:eastAsiaTheme="minorEastAsia"/>
          <w:noProof/>
          <w:kern w:val="2"/>
          <w14:ligatures w14:val="standardContextual"/>
        </w:rPr>
      </w:pPr>
      <w:hyperlink w:anchor="_Toc149600139" w:history="1">
        <w:r w:rsidRPr="00FF54A0">
          <w:rPr>
            <w:rStyle w:val="Hyperlink"/>
            <w:noProof/>
          </w:rPr>
          <w:t>Figure 2: Immi Guide Versioning</w:t>
        </w:r>
        <w:r>
          <w:rPr>
            <w:noProof/>
            <w:webHidden/>
          </w:rPr>
          <w:tab/>
        </w:r>
        <w:r>
          <w:rPr>
            <w:noProof/>
            <w:webHidden/>
          </w:rPr>
          <w:fldChar w:fldCharType="begin"/>
        </w:r>
        <w:r>
          <w:rPr>
            <w:noProof/>
            <w:webHidden/>
          </w:rPr>
          <w:instrText xml:space="preserve"> PAGEREF _Toc149600139 \h </w:instrText>
        </w:r>
        <w:r>
          <w:rPr>
            <w:noProof/>
            <w:webHidden/>
          </w:rPr>
        </w:r>
        <w:r>
          <w:rPr>
            <w:noProof/>
            <w:webHidden/>
          </w:rPr>
          <w:fldChar w:fldCharType="separate"/>
        </w:r>
        <w:r>
          <w:rPr>
            <w:noProof/>
            <w:webHidden/>
          </w:rPr>
          <w:t>7</w:t>
        </w:r>
        <w:r>
          <w:rPr>
            <w:noProof/>
            <w:webHidden/>
          </w:rPr>
          <w:fldChar w:fldCharType="end"/>
        </w:r>
      </w:hyperlink>
    </w:p>
    <w:p w14:paraId="5ED99011" w14:textId="77777777" w:rsidR="00294C4C" w:rsidRDefault="00294C4C">
      <w:pPr>
        <w:pStyle w:val="TableofFigures"/>
        <w:tabs>
          <w:tab w:val="right" w:leader="dot" w:pos="9350"/>
        </w:tabs>
        <w:rPr>
          <w:rFonts w:eastAsiaTheme="minorEastAsia"/>
          <w:noProof/>
          <w:kern w:val="2"/>
          <w14:ligatures w14:val="standardContextual"/>
        </w:rPr>
      </w:pPr>
      <w:hyperlink w:anchor="_Toc149600140" w:history="1">
        <w:r w:rsidRPr="00FF54A0">
          <w:rPr>
            <w:rStyle w:val="Hyperlink"/>
            <w:noProof/>
          </w:rPr>
          <w:t>Figure 3: Registering for Course Lucid Chart</w:t>
        </w:r>
        <w:r>
          <w:rPr>
            <w:noProof/>
            <w:webHidden/>
          </w:rPr>
          <w:tab/>
        </w:r>
        <w:r>
          <w:rPr>
            <w:noProof/>
            <w:webHidden/>
          </w:rPr>
          <w:fldChar w:fldCharType="begin"/>
        </w:r>
        <w:r>
          <w:rPr>
            <w:noProof/>
            <w:webHidden/>
          </w:rPr>
          <w:instrText xml:space="preserve"> PAGEREF _Toc149600140 \h </w:instrText>
        </w:r>
        <w:r>
          <w:rPr>
            <w:noProof/>
            <w:webHidden/>
          </w:rPr>
        </w:r>
        <w:r>
          <w:rPr>
            <w:noProof/>
            <w:webHidden/>
          </w:rPr>
          <w:fldChar w:fldCharType="separate"/>
        </w:r>
        <w:r>
          <w:rPr>
            <w:noProof/>
            <w:webHidden/>
          </w:rPr>
          <w:t>37</w:t>
        </w:r>
        <w:r>
          <w:rPr>
            <w:noProof/>
            <w:webHidden/>
          </w:rPr>
          <w:fldChar w:fldCharType="end"/>
        </w:r>
      </w:hyperlink>
    </w:p>
    <w:p w14:paraId="5B78D1D0" w14:textId="77777777" w:rsidR="00294C4C" w:rsidRDefault="00294C4C">
      <w:pPr>
        <w:pStyle w:val="TableofFigures"/>
        <w:tabs>
          <w:tab w:val="right" w:leader="dot" w:pos="9350"/>
        </w:tabs>
        <w:rPr>
          <w:rFonts w:eastAsiaTheme="minorEastAsia"/>
          <w:noProof/>
          <w:kern w:val="2"/>
          <w14:ligatures w14:val="standardContextual"/>
        </w:rPr>
      </w:pPr>
      <w:hyperlink w:anchor="_Toc149600141" w:history="1">
        <w:r w:rsidRPr="00FF54A0">
          <w:rPr>
            <w:rStyle w:val="Hyperlink"/>
            <w:noProof/>
          </w:rPr>
          <w:t>Figure 4: Uploading document Lucid Chart</w:t>
        </w:r>
        <w:r>
          <w:rPr>
            <w:noProof/>
            <w:webHidden/>
          </w:rPr>
          <w:tab/>
        </w:r>
        <w:r>
          <w:rPr>
            <w:noProof/>
            <w:webHidden/>
          </w:rPr>
          <w:fldChar w:fldCharType="begin"/>
        </w:r>
        <w:r>
          <w:rPr>
            <w:noProof/>
            <w:webHidden/>
          </w:rPr>
          <w:instrText xml:space="preserve"> PAGEREF _Toc149600141 \h </w:instrText>
        </w:r>
        <w:r>
          <w:rPr>
            <w:noProof/>
            <w:webHidden/>
          </w:rPr>
        </w:r>
        <w:r>
          <w:rPr>
            <w:noProof/>
            <w:webHidden/>
          </w:rPr>
          <w:fldChar w:fldCharType="separate"/>
        </w:r>
        <w:r>
          <w:rPr>
            <w:noProof/>
            <w:webHidden/>
          </w:rPr>
          <w:t>40</w:t>
        </w:r>
        <w:r>
          <w:rPr>
            <w:noProof/>
            <w:webHidden/>
          </w:rPr>
          <w:fldChar w:fldCharType="end"/>
        </w:r>
      </w:hyperlink>
    </w:p>
    <w:p w14:paraId="45161026" w14:textId="77777777" w:rsidR="00677ABF" w:rsidRPr="00B829CB" w:rsidRDefault="000F52ED" w:rsidP="32047AE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7A7657BF" w14:textId="77777777" w:rsidR="00677ABF" w:rsidRDefault="00677ABF" w:rsidP="32047AEC">
      <w:pPr>
        <w:spacing w:line="240" w:lineRule="auto"/>
        <w:rPr>
          <w:rFonts w:ascii="Times New Roman" w:eastAsia="Times New Roman" w:hAnsi="Times New Roman" w:cs="Times New Roman"/>
          <w:sz w:val="24"/>
          <w:szCs w:val="24"/>
        </w:rPr>
      </w:pPr>
    </w:p>
    <w:p w14:paraId="29112157" w14:textId="77777777" w:rsidR="005D082A" w:rsidRDefault="005D082A" w:rsidP="32047AEC">
      <w:pPr>
        <w:spacing w:line="240" w:lineRule="auto"/>
        <w:rPr>
          <w:rFonts w:ascii="Times New Roman" w:eastAsia="Times New Roman" w:hAnsi="Times New Roman" w:cs="Times New Roman"/>
          <w:sz w:val="24"/>
          <w:szCs w:val="24"/>
        </w:rPr>
      </w:pPr>
    </w:p>
    <w:p w14:paraId="1138D043" w14:textId="77777777" w:rsidR="005D0D30" w:rsidRDefault="005D0D30" w:rsidP="32047AEC">
      <w:pPr>
        <w:spacing w:line="240" w:lineRule="auto"/>
        <w:rPr>
          <w:rFonts w:ascii="Times New Roman" w:eastAsia="Times New Roman" w:hAnsi="Times New Roman" w:cs="Times New Roman"/>
          <w:sz w:val="24"/>
          <w:szCs w:val="24"/>
        </w:rPr>
      </w:pPr>
    </w:p>
    <w:p w14:paraId="4B9A6305" w14:textId="77777777" w:rsidR="005D0D30" w:rsidRDefault="005D0D30" w:rsidP="32047AEC">
      <w:pPr>
        <w:spacing w:line="240" w:lineRule="auto"/>
        <w:rPr>
          <w:rFonts w:ascii="Times New Roman" w:eastAsia="Times New Roman" w:hAnsi="Times New Roman" w:cs="Times New Roman"/>
          <w:sz w:val="24"/>
          <w:szCs w:val="24"/>
        </w:rPr>
      </w:pPr>
    </w:p>
    <w:p w14:paraId="7CD597FF" w14:textId="77777777" w:rsidR="005D0D30" w:rsidRDefault="005D0D30" w:rsidP="32047AEC">
      <w:pPr>
        <w:spacing w:line="240" w:lineRule="auto"/>
        <w:rPr>
          <w:rFonts w:ascii="Times New Roman" w:eastAsia="Times New Roman" w:hAnsi="Times New Roman" w:cs="Times New Roman"/>
          <w:sz w:val="24"/>
          <w:szCs w:val="24"/>
        </w:rPr>
      </w:pPr>
    </w:p>
    <w:p w14:paraId="29350208" w14:textId="77777777" w:rsidR="005D0D30" w:rsidRDefault="005D0D30" w:rsidP="32047AEC">
      <w:pPr>
        <w:spacing w:line="240" w:lineRule="auto"/>
        <w:rPr>
          <w:rFonts w:ascii="Times New Roman" w:eastAsia="Times New Roman" w:hAnsi="Times New Roman" w:cs="Times New Roman"/>
          <w:sz w:val="24"/>
          <w:szCs w:val="24"/>
        </w:rPr>
      </w:pPr>
    </w:p>
    <w:p w14:paraId="719BB210" w14:textId="77777777" w:rsidR="005D0D30" w:rsidRDefault="005D0D30" w:rsidP="32047AEC">
      <w:pPr>
        <w:spacing w:line="240" w:lineRule="auto"/>
        <w:rPr>
          <w:rFonts w:ascii="Times New Roman" w:eastAsia="Times New Roman" w:hAnsi="Times New Roman" w:cs="Times New Roman"/>
          <w:sz w:val="24"/>
          <w:szCs w:val="24"/>
        </w:rPr>
      </w:pPr>
    </w:p>
    <w:p w14:paraId="7D0B02C0" w14:textId="77777777" w:rsidR="005D0D30" w:rsidRDefault="005D0D30" w:rsidP="32047AEC">
      <w:pPr>
        <w:spacing w:line="240" w:lineRule="auto"/>
        <w:rPr>
          <w:rFonts w:ascii="Times New Roman" w:eastAsia="Times New Roman" w:hAnsi="Times New Roman" w:cs="Times New Roman"/>
          <w:sz w:val="24"/>
          <w:szCs w:val="24"/>
        </w:rPr>
      </w:pPr>
    </w:p>
    <w:p w14:paraId="2A75722B" w14:textId="77777777" w:rsidR="005D0D30" w:rsidRDefault="005D0D30" w:rsidP="32047AEC">
      <w:pPr>
        <w:spacing w:line="240" w:lineRule="auto"/>
        <w:rPr>
          <w:rFonts w:ascii="Times New Roman" w:eastAsia="Times New Roman" w:hAnsi="Times New Roman" w:cs="Times New Roman"/>
          <w:sz w:val="24"/>
          <w:szCs w:val="24"/>
        </w:rPr>
      </w:pPr>
    </w:p>
    <w:p w14:paraId="76A99D2E" w14:textId="77777777" w:rsidR="005D0D30" w:rsidRDefault="005D0D30" w:rsidP="32047AEC">
      <w:pPr>
        <w:spacing w:line="240" w:lineRule="auto"/>
        <w:rPr>
          <w:rFonts w:ascii="Times New Roman" w:eastAsia="Times New Roman" w:hAnsi="Times New Roman" w:cs="Times New Roman"/>
          <w:sz w:val="24"/>
          <w:szCs w:val="24"/>
        </w:rPr>
      </w:pPr>
    </w:p>
    <w:p w14:paraId="63FFEB70" w14:textId="77777777" w:rsidR="005D0D30" w:rsidRDefault="005D0D30" w:rsidP="32047AEC">
      <w:pPr>
        <w:spacing w:line="240" w:lineRule="auto"/>
        <w:rPr>
          <w:rFonts w:ascii="Times New Roman" w:eastAsia="Times New Roman" w:hAnsi="Times New Roman" w:cs="Times New Roman"/>
          <w:sz w:val="24"/>
          <w:szCs w:val="24"/>
        </w:rPr>
      </w:pPr>
    </w:p>
    <w:p w14:paraId="6BF82018" w14:textId="77777777" w:rsidR="005D0D30" w:rsidRDefault="005D0D30" w:rsidP="32047AEC">
      <w:pPr>
        <w:spacing w:line="240" w:lineRule="auto"/>
        <w:rPr>
          <w:rFonts w:ascii="Times New Roman" w:eastAsia="Times New Roman" w:hAnsi="Times New Roman" w:cs="Times New Roman"/>
          <w:sz w:val="24"/>
          <w:szCs w:val="24"/>
        </w:rPr>
      </w:pPr>
    </w:p>
    <w:p w14:paraId="28F434F4" w14:textId="77777777" w:rsidR="005D0D30" w:rsidRDefault="005D0D30" w:rsidP="32047AEC">
      <w:pPr>
        <w:spacing w:line="240" w:lineRule="auto"/>
        <w:rPr>
          <w:rFonts w:ascii="Times New Roman" w:eastAsia="Times New Roman" w:hAnsi="Times New Roman" w:cs="Times New Roman"/>
          <w:sz w:val="24"/>
          <w:szCs w:val="24"/>
        </w:rPr>
      </w:pPr>
    </w:p>
    <w:p w14:paraId="3BA02E69" w14:textId="77777777" w:rsidR="005D0D30" w:rsidRDefault="005D0D30" w:rsidP="32047AEC">
      <w:pPr>
        <w:spacing w:line="240" w:lineRule="auto"/>
        <w:rPr>
          <w:rFonts w:ascii="Times New Roman" w:eastAsia="Times New Roman" w:hAnsi="Times New Roman" w:cs="Times New Roman"/>
          <w:sz w:val="24"/>
          <w:szCs w:val="24"/>
        </w:rPr>
      </w:pPr>
    </w:p>
    <w:p w14:paraId="0B214DB6" w14:textId="77777777" w:rsidR="005D0D30" w:rsidRDefault="005D0D30" w:rsidP="32047AEC">
      <w:pPr>
        <w:spacing w:line="240" w:lineRule="auto"/>
        <w:rPr>
          <w:rFonts w:ascii="Times New Roman" w:eastAsia="Times New Roman" w:hAnsi="Times New Roman" w:cs="Times New Roman"/>
          <w:sz w:val="24"/>
          <w:szCs w:val="24"/>
        </w:rPr>
      </w:pPr>
    </w:p>
    <w:p w14:paraId="17AEF13F" w14:textId="77777777" w:rsidR="005D0D30" w:rsidRDefault="005D0D30" w:rsidP="32047AEC">
      <w:pPr>
        <w:spacing w:line="240" w:lineRule="auto"/>
        <w:rPr>
          <w:rFonts w:ascii="Times New Roman" w:eastAsia="Times New Roman" w:hAnsi="Times New Roman" w:cs="Times New Roman"/>
          <w:sz w:val="24"/>
          <w:szCs w:val="24"/>
        </w:rPr>
      </w:pPr>
    </w:p>
    <w:p w14:paraId="2D69C538" w14:textId="77777777" w:rsidR="005D0D30" w:rsidRDefault="005D0D30" w:rsidP="32047AEC">
      <w:pPr>
        <w:spacing w:line="240" w:lineRule="auto"/>
        <w:rPr>
          <w:rFonts w:ascii="Times New Roman" w:eastAsia="Times New Roman" w:hAnsi="Times New Roman" w:cs="Times New Roman"/>
          <w:sz w:val="24"/>
          <w:szCs w:val="24"/>
        </w:rPr>
      </w:pPr>
    </w:p>
    <w:p w14:paraId="4DBFCC2F" w14:textId="77777777" w:rsidR="005D0D30" w:rsidRDefault="005D0D30" w:rsidP="32047AEC">
      <w:pPr>
        <w:spacing w:line="240" w:lineRule="auto"/>
        <w:rPr>
          <w:rFonts w:ascii="Times New Roman" w:eastAsia="Times New Roman" w:hAnsi="Times New Roman" w:cs="Times New Roman"/>
          <w:sz w:val="24"/>
          <w:szCs w:val="24"/>
        </w:rPr>
      </w:pPr>
    </w:p>
    <w:p w14:paraId="520914EB" w14:textId="77777777" w:rsidR="005D0D30" w:rsidRDefault="005D0D30" w:rsidP="32047AEC">
      <w:pPr>
        <w:spacing w:line="240" w:lineRule="auto"/>
        <w:rPr>
          <w:rFonts w:ascii="Times New Roman" w:eastAsia="Times New Roman" w:hAnsi="Times New Roman" w:cs="Times New Roman"/>
          <w:sz w:val="24"/>
          <w:szCs w:val="24"/>
        </w:rPr>
      </w:pPr>
    </w:p>
    <w:p w14:paraId="41746026" w14:textId="77777777" w:rsidR="005D0D30" w:rsidRDefault="005D0D30" w:rsidP="32047AEC">
      <w:pPr>
        <w:spacing w:line="240" w:lineRule="auto"/>
        <w:rPr>
          <w:rFonts w:ascii="Times New Roman" w:eastAsia="Times New Roman" w:hAnsi="Times New Roman" w:cs="Times New Roman"/>
          <w:sz w:val="24"/>
          <w:szCs w:val="24"/>
        </w:rPr>
      </w:pPr>
    </w:p>
    <w:p w14:paraId="28997769" w14:textId="77777777" w:rsidR="005D0D30" w:rsidRDefault="005D0D30" w:rsidP="32047AEC">
      <w:pPr>
        <w:spacing w:line="240" w:lineRule="auto"/>
        <w:rPr>
          <w:rFonts w:ascii="Times New Roman" w:eastAsia="Times New Roman" w:hAnsi="Times New Roman" w:cs="Times New Roman"/>
          <w:sz w:val="24"/>
          <w:szCs w:val="24"/>
        </w:rPr>
      </w:pPr>
    </w:p>
    <w:p w14:paraId="2286B650" w14:textId="77777777" w:rsidR="005D0D30" w:rsidRDefault="005D0D30" w:rsidP="32047AEC">
      <w:pPr>
        <w:spacing w:line="240" w:lineRule="auto"/>
        <w:rPr>
          <w:rFonts w:ascii="Times New Roman" w:eastAsia="Times New Roman" w:hAnsi="Times New Roman" w:cs="Times New Roman"/>
          <w:sz w:val="24"/>
          <w:szCs w:val="24"/>
        </w:rPr>
      </w:pPr>
    </w:p>
    <w:p w14:paraId="250CD343" w14:textId="77777777" w:rsidR="005D0D30" w:rsidRPr="00B829CB" w:rsidRDefault="005D0D30" w:rsidP="32047AEC">
      <w:pPr>
        <w:spacing w:line="240" w:lineRule="auto"/>
        <w:rPr>
          <w:rFonts w:ascii="Times New Roman" w:eastAsia="Times New Roman" w:hAnsi="Times New Roman" w:cs="Times New Roman"/>
          <w:sz w:val="24"/>
          <w:szCs w:val="24"/>
        </w:rPr>
      </w:pPr>
    </w:p>
    <w:p w14:paraId="78116DA7" w14:textId="77777777" w:rsidR="00677ABF" w:rsidRPr="00B829CB" w:rsidRDefault="00677ABF" w:rsidP="32047AEC">
      <w:pPr>
        <w:spacing w:line="240" w:lineRule="auto"/>
        <w:rPr>
          <w:rFonts w:ascii="Times New Roman" w:eastAsia="Times New Roman" w:hAnsi="Times New Roman" w:cs="Times New Roman"/>
          <w:sz w:val="24"/>
          <w:szCs w:val="24"/>
        </w:rPr>
      </w:pPr>
    </w:p>
    <w:p w14:paraId="4FA8A856" w14:textId="77777777" w:rsidR="00677ABF" w:rsidRPr="00B829CB" w:rsidRDefault="00677ABF" w:rsidP="32047AEC">
      <w:pPr>
        <w:spacing w:line="240" w:lineRule="auto"/>
        <w:rPr>
          <w:rFonts w:ascii="Times New Roman" w:eastAsia="Times New Roman" w:hAnsi="Times New Roman" w:cs="Times New Roman"/>
          <w:sz w:val="24"/>
          <w:szCs w:val="24"/>
        </w:rPr>
      </w:pPr>
    </w:p>
    <w:p w14:paraId="144ED113" w14:textId="77777777" w:rsidR="00677ABF" w:rsidRPr="00B829CB" w:rsidRDefault="006A49BD" w:rsidP="32047AEC">
      <w:pPr>
        <w:pStyle w:val="Heading1"/>
        <w:spacing w:line="240" w:lineRule="auto"/>
        <w:rPr>
          <w:rFonts w:ascii="Times New Roman" w:eastAsia="Times New Roman" w:hAnsi="Times New Roman" w:cs="Times New Roman"/>
          <w:sz w:val="24"/>
          <w:szCs w:val="24"/>
        </w:rPr>
      </w:pPr>
      <w:bookmarkStart w:id="1" w:name="_Toc149600300"/>
      <w:r w:rsidRPr="00B829CB">
        <w:rPr>
          <w:rFonts w:ascii="Times New Roman" w:eastAsia="Times New Roman" w:hAnsi="Times New Roman" w:cs="Times New Roman"/>
          <w:sz w:val="24"/>
          <w:szCs w:val="24"/>
        </w:rPr>
        <w:t>Executive Summary</w:t>
      </w:r>
      <w:bookmarkEnd w:id="1"/>
    </w:p>
    <w:p w14:paraId="2EB7739C" w14:textId="77777777" w:rsidR="00677ABF" w:rsidRPr="00B829CB" w:rsidRDefault="00677ABF" w:rsidP="32047AEC">
      <w:pPr>
        <w:spacing w:line="240" w:lineRule="auto"/>
        <w:rPr>
          <w:rFonts w:ascii="Times New Roman" w:eastAsia="Times New Roman" w:hAnsi="Times New Roman" w:cs="Times New Roman"/>
          <w:sz w:val="24"/>
          <w:szCs w:val="24"/>
        </w:rPr>
      </w:pPr>
    </w:p>
    <w:p w14:paraId="4EDAF9DE" w14:textId="77777777" w:rsidR="00677ABF" w:rsidRPr="00B829CB" w:rsidRDefault="18648947" w:rsidP="32047AEC">
      <w:p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Immi Guide is an application designed to assist individuals with immigration cases, making the complex and often time-consuming process more manageable. Whether someone is seeking temporary visas, marriage, permanent residency, asylum, citizenship or any other immigration cases, Immi Guide provides essential tools and resources to guide users through their immigration journey.</w:t>
      </w:r>
    </w:p>
    <w:p w14:paraId="41B09D74" w14:textId="77777777" w:rsidR="00677ABF" w:rsidRPr="00B829CB" w:rsidRDefault="18648947" w:rsidP="32047AEC">
      <w:p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 xml:space="preserve"> </w:t>
      </w:r>
    </w:p>
    <w:p w14:paraId="2F9542E2" w14:textId="77777777" w:rsidR="00677ABF" w:rsidRPr="00B829CB" w:rsidRDefault="18648947" w:rsidP="002A3118">
      <w:p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The naming we used for our application is:</w:t>
      </w:r>
    </w:p>
    <w:p w14:paraId="0C33A67B" w14:textId="77777777" w:rsidR="00677ABF" w:rsidRPr="00B829CB" w:rsidRDefault="6FFA442B" w:rsidP="009022C7">
      <w:pPr>
        <w:pStyle w:val="ListParagraph"/>
        <w:numPr>
          <w:ilvl w:val="0"/>
          <w:numId w:val="3"/>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 xml:space="preserve">The naming of the application is Immi Guide  </w:t>
      </w:r>
    </w:p>
    <w:p w14:paraId="34867003" w14:textId="77777777" w:rsidR="00677ABF" w:rsidRPr="00B829CB" w:rsidRDefault="6FFA442B" w:rsidP="009022C7">
      <w:pPr>
        <w:pStyle w:val="ListParagraph"/>
        <w:numPr>
          <w:ilvl w:val="0"/>
          <w:numId w:val="3"/>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The acronym stands for Immigration Guide</w:t>
      </w:r>
    </w:p>
    <w:p w14:paraId="2483E6D4" w14:textId="77777777" w:rsidR="00677ABF" w:rsidRPr="00B829CB" w:rsidRDefault="6FFA442B" w:rsidP="009022C7">
      <w:pPr>
        <w:pStyle w:val="ListParagraph"/>
        <w:numPr>
          <w:ilvl w:val="0"/>
          <w:numId w:val="3"/>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It will have a color of Dark Blue and White</w:t>
      </w:r>
    </w:p>
    <w:p w14:paraId="733B0E48" w14:textId="77777777" w:rsidR="00677ABF" w:rsidRPr="00B829CB" w:rsidRDefault="6FFA442B" w:rsidP="009022C7">
      <w:pPr>
        <w:pStyle w:val="ListParagraph"/>
        <w:numPr>
          <w:ilvl w:val="0"/>
          <w:numId w:val="3"/>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Logo includes:</w:t>
      </w:r>
    </w:p>
    <w:p w14:paraId="3B9FD3FF" w14:textId="77777777" w:rsidR="137B1E1D" w:rsidRPr="00B829CB" w:rsidRDefault="708560F9" w:rsidP="009022C7">
      <w:pPr>
        <w:pStyle w:val="ListParagraph"/>
        <w:numPr>
          <w:ilvl w:val="0"/>
          <w:numId w:val="2"/>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Image</w:t>
      </w:r>
    </w:p>
    <w:p w14:paraId="7D94B094" w14:textId="77777777" w:rsidR="708560F9" w:rsidRPr="00B829CB" w:rsidRDefault="708560F9" w:rsidP="009022C7">
      <w:pPr>
        <w:pStyle w:val="ListParagraph"/>
        <w:numPr>
          <w:ilvl w:val="0"/>
          <w:numId w:val="2"/>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Letters</w:t>
      </w:r>
    </w:p>
    <w:p w14:paraId="4C4720E4" w14:textId="77777777" w:rsidR="708560F9" w:rsidRPr="00B829CB" w:rsidRDefault="708560F9" w:rsidP="009022C7">
      <w:pPr>
        <w:pStyle w:val="ListParagraph"/>
        <w:numPr>
          <w:ilvl w:val="0"/>
          <w:numId w:val="2"/>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Coloring (Dark Blue and White)</w:t>
      </w:r>
    </w:p>
    <w:p w14:paraId="5FC59FDF" w14:textId="77777777" w:rsidR="708560F9" w:rsidRPr="00B829CB" w:rsidRDefault="708560F9" w:rsidP="009022C7">
      <w:pPr>
        <w:pStyle w:val="ListParagraph"/>
        <w:numPr>
          <w:ilvl w:val="0"/>
          <w:numId w:val="2"/>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Symbols</w:t>
      </w:r>
    </w:p>
    <w:p w14:paraId="3B930E12" w14:textId="77777777" w:rsidR="006B1569" w:rsidRDefault="00194C5E" w:rsidP="006B1569">
      <w:pPr>
        <w:keepNext/>
        <w:spacing w:line="240" w:lineRule="auto"/>
      </w:pPr>
      <w:r w:rsidRPr="00B829CB">
        <w:rPr>
          <w:rFonts w:ascii="Times New Roman" w:eastAsia="Times New Roman" w:hAnsi="Times New Roman" w:cs="Times New Roman"/>
          <w:sz w:val="24"/>
          <w:szCs w:val="24"/>
        </w:rPr>
        <w:t xml:space="preserve">                   </w:t>
      </w:r>
      <w:r>
        <w:rPr>
          <w:noProof/>
        </w:rPr>
        <w:drawing>
          <wp:inline distT="0" distB="0" distL="0" distR="0" wp14:anchorId="57B1DFF4" wp14:editId="5DE970B3">
            <wp:extent cx="1371416" cy="1228725"/>
            <wp:effectExtent l="0" t="0" r="635" b="0"/>
            <wp:docPr id="782632314" name="Picture 782632314" descr="A logo of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632314"/>
                    <pic:cNvPicPr/>
                  </pic:nvPicPr>
                  <pic:blipFill>
                    <a:blip r:embed="rId13">
                      <a:extLst>
                        <a:ext uri="{28A0092B-C50C-407E-A947-70E740481C1C}">
                          <a14:useLocalDpi xmlns:a14="http://schemas.microsoft.com/office/drawing/2010/main" val="0"/>
                        </a:ext>
                      </a:extLst>
                    </a:blip>
                    <a:stretch>
                      <a:fillRect/>
                    </a:stretch>
                  </pic:blipFill>
                  <pic:spPr>
                    <a:xfrm>
                      <a:off x="0" y="0"/>
                      <a:ext cx="1371416" cy="1228725"/>
                    </a:xfrm>
                    <a:prstGeom prst="rect">
                      <a:avLst/>
                    </a:prstGeom>
                  </pic:spPr>
                </pic:pic>
              </a:graphicData>
            </a:graphic>
          </wp:inline>
        </w:drawing>
      </w:r>
    </w:p>
    <w:p w14:paraId="138F9D23" w14:textId="77777777" w:rsidR="67E24D8D" w:rsidRPr="00B829CB" w:rsidRDefault="006B1569" w:rsidP="000F52ED">
      <w:pPr>
        <w:pStyle w:val="Caption"/>
        <w:ind w:left="720" w:firstLine="720"/>
        <w:rPr>
          <w:rFonts w:ascii="Times New Roman" w:eastAsia="Times New Roman" w:hAnsi="Times New Roman" w:cs="Times New Roman"/>
          <w:sz w:val="24"/>
          <w:szCs w:val="24"/>
        </w:rPr>
      </w:pPr>
      <w:bookmarkStart w:id="2" w:name="_Toc149600138"/>
      <w:r>
        <w:t xml:space="preserve">Figure </w:t>
      </w:r>
      <w:fldSimple w:instr=" SEQ Figure \* ARABIC ">
        <w:r w:rsidR="00DF63C6">
          <w:rPr>
            <w:noProof/>
          </w:rPr>
          <w:t>1</w:t>
        </w:r>
      </w:fldSimple>
      <w:r>
        <w:t>: Logo</w:t>
      </w:r>
      <w:bookmarkEnd w:id="2"/>
    </w:p>
    <w:p w14:paraId="078BFDF7" w14:textId="77777777" w:rsidR="022E06D9" w:rsidRPr="00B829CB" w:rsidRDefault="1590B78F" w:rsidP="32047AEC">
      <w:p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The Domain we used for Immi Guide is:</w:t>
      </w:r>
    </w:p>
    <w:p w14:paraId="209AB3B1" w14:textId="77777777" w:rsidR="022E06D9" w:rsidRPr="00B829CB" w:rsidRDefault="26D7D27E" w:rsidP="009022C7">
      <w:pPr>
        <w:pStyle w:val="ListParagraph"/>
        <w:numPr>
          <w:ilvl w:val="0"/>
          <w:numId w:val="7"/>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Immigration</w:t>
      </w:r>
    </w:p>
    <w:p w14:paraId="69EC414C" w14:textId="77777777" w:rsidR="022E06D9" w:rsidRPr="00B829CB" w:rsidRDefault="26D7D27E" w:rsidP="32047AEC">
      <w:p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We propose to design an Immi Guide with the following purpose:</w:t>
      </w:r>
    </w:p>
    <w:p w14:paraId="27920310" w14:textId="77777777" w:rsidR="022E06D9" w:rsidRPr="00B829CB" w:rsidRDefault="6C78E71D" w:rsidP="009022C7">
      <w:pPr>
        <w:pStyle w:val="ListParagraph"/>
        <w:numPr>
          <w:ilvl w:val="0"/>
          <w:numId w:val="9"/>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 xml:space="preserve">Public Services </w:t>
      </w:r>
    </w:p>
    <w:p w14:paraId="278C395B" w14:textId="77777777" w:rsidR="6C78E71D" w:rsidRPr="00B829CB" w:rsidRDefault="6C78E71D" w:rsidP="009022C7">
      <w:pPr>
        <w:pStyle w:val="ListParagraph"/>
        <w:numPr>
          <w:ilvl w:val="0"/>
          <w:numId w:val="9"/>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 xml:space="preserve">Build trust and </w:t>
      </w:r>
      <w:r w:rsidR="004573F6" w:rsidRPr="00B829CB">
        <w:rPr>
          <w:rFonts w:ascii="Times New Roman" w:eastAsia="Times New Roman" w:hAnsi="Times New Roman" w:cs="Times New Roman"/>
          <w:sz w:val="24"/>
          <w:szCs w:val="24"/>
        </w:rPr>
        <w:t>reliability.</w:t>
      </w:r>
    </w:p>
    <w:p w14:paraId="498128E8" w14:textId="77777777" w:rsidR="597DB93A" w:rsidRPr="00B829CB" w:rsidRDefault="597DB93A" w:rsidP="009022C7">
      <w:pPr>
        <w:pStyle w:val="ListParagraph"/>
        <w:numPr>
          <w:ilvl w:val="0"/>
          <w:numId w:val="9"/>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Stan</w:t>
      </w:r>
      <w:r w:rsidR="5C89023F" w:rsidRPr="00B829CB">
        <w:rPr>
          <w:rFonts w:ascii="Times New Roman" w:eastAsia="Times New Roman" w:hAnsi="Times New Roman" w:cs="Times New Roman"/>
          <w:sz w:val="24"/>
          <w:szCs w:val="24"/>
        </w:rPr>
        <w:t>dard immigration guide at low cost.</w:t>
      </w:r>
    </w:p>
    <w:p w14:paraId="7B0B25BE" w14:textId="77777777" w:rsidR="1FFFA621" w:rsidRPr="00B829CB" w:rsidRDefault="5C89023F" w:rsidP="009022C7">
      <w:pPr>
        <w:pStyle w:val="ListParagraph"/>
        <w:numPr>
          <w:ilvl w:val="0"/>
          <w:numId w:val="9"/>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Immigration Guidelines and Services</w:t>
      </w:r>
    </w:p>
    <w:p w14:paraId="75B3E594" w14:textId="77777777" w:rsidR="5C89023F" w:rsidRPr="00B829CB" w:rsidRDefault="5C89023F" w:rsidP="32047AEC">
      <w:p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 xml:space="preserve">The major features of Immi Guide will </w:t>
      </w:r>
      <w:r w:rsidR="004573F6" w:rsidRPr="00B829CB">
        <w:rPr>
          <w:rFonts w:ascii="Times New Roman" w:eastAsia="Times New Roman" w:hAnsi="Times New Roman" w:cs="Times New Roman"/>
          <w:sz w:val="24"/>
          <w:szCs w:val="24"/>
        </w:rPr>
        <w:t>be.</w:t>
      </w:r>
    </w:p>
    <w:p w14:paraId="117B4CD7" w14:textId="77777777" w:rsidR="55112C84" w:rsidRPr="00B829CB" w:rsidRDefault="5C89023F" w:rsidP="00A612DA">
      <w:pPr>
        <w:pStyle w:val="ListParagraph"/>
        <w:numPr>
          <w:ilvl w:val="0"/>
          <w:numId w:val="10"/>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Secure login feature</w:t>
      </w:r>
    </w:p>
    <w:p w14:paraId="423F8123" w14:textId="77777777" w:rsidR="15102FE8" w:rsidRPr="00B829CB" w:rsidRDefault="5C89023F" w:rsidP="00A612DA">
      <w:pPr>
        <w:pStyle w:val="ListParagraph"/>
        <w:numPr>
          <w:ilvl w:val="0"/>
          <w:numId w:val="10"/>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 xml:space="preserve">Filter </w:t>
      </w:r>
    </w:p>
    <w:p w14:paraId="1949FBED" w14:textId="77777777" w:rsidR="5C89023F" w:rsidRPr="00B829CB" w:rsidRDefault="5C89023F" w:rsidP="00A612DA">
      <w:pPr>
        <w:pStyle w:val="ListParagraph"/>
        <w:numPr>
          <w:ilvl w:val="0"/>
          <w:numId w:val="10"/>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Language for the application /Translation</w:t>
      </w:r>
    </w:p>
    <w:p w14:paraId="46526F44" w14:textId="77777777" w:rsidR="3AD3EB89" w:rsidRPr="00B829CB" w:rsidRDefault="5C89023F" w:rsidP="00A612DA">
      <w:pPr>
        <w:pStyle w:val="ListParagraph"/>
        <w:numPr>
          <w:ilvl w:val="0"/>
          <w:numId w:val="10"/>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Fast Checkout</w:t>
      </w:r>
    </w:p>
    <w:p w14:paraId="63835812" w14:textId="77777777" w:rsidR="5C89023F" w:rsidRPr="00B829CB" w:rsidRDefault="5C89023F" w:rsidP="00A612DA">
      <w:pPr>
        <w:pStyle w:val="ListParagraph"/>
        <w:numPr>
          <w:ilvl w:val="0"/>
          <w:numId w:val="10"/>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Help Desk</w:t>
      </w:r>
    </w:p>
    <w:p w14:paraId="40D6989C" w14:textId="77777777" w:rsidR="5C89023F" w:rsidRPr="00B829CB" w:rsidRDefault="5C89023F" w:rsidP="00A612DA">
      <w:pPr>
        <w:pStyle w:val="ListParagraph"/>
        <w:numPr>
          <w:ilvl w:val="0"/>
          <w:numId w:val="10"/>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lastRenderedPageBreak/>
        <w:t>Location</w:t>
      </w:r>
    </w:p>
    <w:p w14:paraId="03A96BFF" w14:textId="77777777" w:rsidR="5C89023F" w:rsidRPr="00B829CB" w:rsidRDefault="5C89023F" w:rsidP="00A612DA">
      <w:pPr>
        <w:pStyle w:val="ListParagraph"/>
        <w:numPr>
          <w:ilvl w:val="0"/>
          <w:numId w:val="10"/>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Lawyers Reviews</w:t>
      </w:r>
    </w:p>
    <w:p w14:paraId="15A0C884" w14:textId="77777777" w:rsidR="00DD15E9" w:rsidRPr="00B829CB" w:rsidRDefault="5C89023F" w:rsidP="00A612DA">
      <w:pPr>
        <w:pStyle w:val="ListParagraph"/>
        <w:numPr>
          <w:ilvl w:val="0"/>
          <w:numId w:val="10"/>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Messaging</w:t>
      </w:r>
    </w:p>
    <w:p w14:paraId="5439303E" w14:textId="77777777" w:rsidR="5C89023F" w:rsidRPr="00B829CB" w:rsidRDefault="5C89023F" w:rsidP="00A612DA">
      <w:pPr>
        <w:pStyle w:val="ListParagraph"/>
        <w:numPr>
          <w:ilvl w:val="0"/>
          <w:numId w:val="10"/>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Bookmark</w:t>
      </w:r>
    </w:p>
    <w:p w14:paraId="30FC8E85" w14:textId="77777777" w:rsidR="08C617FA" w:rsidRPr="00B829CB" w:rsidRDefault="5C89023F" w:rsidP="32047AEC">
      <w:p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Immi Guide’s software application will be built using the following technologies.</w:t>
      </w:r>
    </w:p>
    <w:p w14:paraId="63F44F8B" w14:textId="77777777" w:rsidR="35BD49DF" w:rsidRPr="00B829CB" w:rsidRDefault="0DFC3AF5" w:rsidP="00A612DA">
      <w:pPr>
        <w:pStyle w:val="ListParagraph"/>
        <w:numPr>
          <w:ilvl w:val="0"/>
          <w:numId w:val="11"/>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Front-end</w:t>
      </w:r>
    </w:p>
    <w:p w14:paraId="2E9C6F6C" w14:textId="77777777" w:rsidR="08F396DD" w:rsidRPr="00B829CB" w:rsidRDefault="08F396DD" w:rsidP="00FE1952">
      <w:pPr>
        <w:spacing w:line="240" w:lineRule="auto"/>
        <w:ind w:left="720" w:firstLine="72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HTML, JavaScript</w:t>
      </w:r>
    </w:p>
    <w:p w14:paraId="426B599A" w14:textId="77777777" w:rsidR="08F396DD" w:rsidRPr="00B829CB" w:rsidRDefault="08F396DD" w:rsidP="00A612DA">
      <w:pPr>
        <w:pStyle w:val="ListParagraph"/>
        <w:numPr>
          <w:ilvl w:val="0"/>
          <w:numId w:val="11"/>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Middle Layer</w:t>
      </w:r>
    </w:p>
    <w:p w14:paraId="2B593AD8" w14:textId="77777777" w:rsidR="08F396DD" w:rsidRPr="00B829CB" w:rsidRDefault="08F396DD" w:rsidP="00DC4F31">
      <w:pPr>
        <w:spacing w:line="240" w:lineRule="auto"/>
        <w:ind w:left="720" w:firstLine="72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C#, and Seaborne</w:t>
      </w:r>
    </w:p>
    <w:p w14:paraId="19333867" w14:textId="77777777" w:rsidR="08F396DD" w:rsidRPr="00B829CB" w:rsidRDefault="08F396DD" w:rsidP="00A612DA">
      <w:pPr>
        <w:pStyle w:val="ListParagraph"/>
        <w:numPr>
          <w:ilvl w:val="0"/>
          <w:numId w:val="11"/>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Back End</w:t>
      </w:r>
    </w:p>
    <w:p w14:paraId="5D078947" w14:textId="77777777" w:rsidR="08F396DD" w:rsidRPr="00B829CB" w:rsidRDefault="08F396DD" w:rsidP="00DC4F31">
      <w:pPr>
        <w:spacing w:line="240" w:lineRule="auto"/>
        <w:ind w:left="720" w:firstLine="72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 xml:space="preserve">Microsoft SQL Server </w:t>
      </w:r>
    </w:p>
    <w:p w14:paraId="052A5C09" w14:textId="77777777" w:rsidR="08F396DD" w:rsidRPr="00B829CB" w:rsidRDefault="08F396DD" w:rsidP="00A612DA">
      <w:pPr>
        <w:pStyle w:val="ListParagraph"/>
        <w:numPr>
          <w:ilvl w:val="0"/>
          <w:numId w:val="11"/>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Cloud Platform</w:t>
      </w:r>
    </w:p>
    <w:p w14:paraId="451986AF" w14:textId="77777777" w:rsidR="08F396DD" w:rsidRPr="00B829CB" w:rsidRDefault="08F396DD" w:rsidP="00DC4F31">
      <w:pPr>
        <w:spacing w:line="240" w:lineRule="auto"/>
        <w:ind w:left="720" w:firstLine="72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AWS</w:t>
      </w:r>
    </w:p>
    <w:p w14:paraId="7F50B100" w14:textId="77777777" w:rsidR="08F396DD" w:rsidRPr="00B829CB" w:rsidRDefault="08F396DD" w:rsidP="32047AEC">
      <w:p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The customers will be asked for the following under their profiles.</w:t>
      </w:r>
    </w:p>
    <w:p w14:paraId="55A34D80" w14:textId="77777777" w:rsidR="08F396DD" w:rsidRPr="00B829CB" w:rsidRDefault="08F396DD" w:rsidP="00A612DA">
      <w:pPr>
        <w:pStyle w:val="ListParagraph"/>
        <w:numPr>
          <w:ilvl w:val="0"/>
          <w:numId w:val="15"/>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Age</w:t>
      </w:r>
    </w:p>
    <w:p w14:paraId="74E1151E" w14:textId="77777777" w:rsidR="08F396DD" w:rsidRPr="00B829CB" w:rsidRDefault="08F396DD" w:rsidP="00DC4F31">
      <w:pPr>
        <w:spacing w:line="240" w:lineRule="auto"/>
        <w:ind w:left="720" w:firstLine="72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 xml:space="preserve">18+ </w:t>
      </w:r>
    </w:p>
    <w:p w14:paraId="79F41622" w14:textId="77777777" w:rsidR="08F396DD" w:rsidRPr="00B829CB" w:rsidRDefault="08F396DD" w:rsidP="00A612DA">
      <w:pPr>
        <w:pStyle w:val="ListParagraph"/>
        <w:numPr>
          <w:ilvl w:val="0"/>
          <w:numId w:val="15"/>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Location</w:t>
      </w:r>
    </w:p>
    <w:p w14:paraId="24020878" w14:textId="77777777" w:rsidR="08F396DD" w:rsidRPr="00B829CB" w:rsidRDefault="08F396DD" w:rsidP="00DC4F31">
      <w:pPr>
        <w:spacing w:line="240" w:lineRule="auto"/>
        <w:ind w:left="720" w:firstLine="72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 xml:space="preserve">US States </w:t>
      </w:r>
    </w:p>
    <w:p w14:paraId="7D0BAFA4" w14:textId="77777777" w:rsidR="08F396DD" w:rsidRPr="00B829CB" w:rsidRDefault="08F396DD" w:rsidP="00A612DA">
      <w:pPr>
        <w:pStyle w:val="ListParagraph"/>
        <w:numPr>
          <w:ilvl w:val="0"/>
          <w:numId w:val="15"/>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Gender</w:t>
      </w:r>
    </w:p>
    <w:p w14:paraId="445E34CB" w14:textId="77777777" w:rsidR="08F396DD" w:rsidRPr="00B829CB" w:rsidRDefault="08F396DD" w:rsidP="00DC4F31">
      <w:pPr>
        <w:spacing w:line="240" w:lineRule="auto"/>
        <w:ind w:left="720" w:firstLine="72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Males</w:t>
      </w:r>
    </w:p>
    <w:p w14:paraId="6D1C204B" w14:textId="77777777" w:rsidR="08F396DD" w:rsidRPr="00B829CB" w:rsidRDefault="08F396DD" w:rsidP="00DC4F31">
      <w:pPr>
        <w:spacing w:line="240" w:lineRule="auto"/>
        <w:ind w:left="720" w:firstLine="72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 xml:space="preserve">Females </w:t>
      </w:r>
    </w:p>
    <w:p w14:paraId="6B0FC133" w14:textId="77777777" w:rsidR="08F396DD" w:rsidRPr="00B829CB" w:rsidRDefault="08F396DD" w:rsidP="00A612DA">
      <w:pPr>
        <w:pStyle w:val="ListParagraph"/>
        <w:numPr>
          <w:ilvl w:val="0"/>
          <w:numId w:val="15"/>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Background (ethnicity/race)</w:t>
      </w:r>
    </w:p>
    <w:p w14:paraId="5673A75B" w14:textId="77777777" w:rsidR="08F396DD" w:rsidRPr="00B829CB" w:rsidRDefault="08F396DD" w:rsidP="00DC4F31">
      <w:pPr>
        <w:spacing w:line="240" w:lineRule="auto"/>
        <w:ind w:left="720" w:firstLine="72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All</w:t>
      </w:r>
    </w:p>
    <w:p w14:paraId="2DE82234" w14:textId="77777777" w:rsidR="08F396DD" w:rsidRPr="00B829CB" w:rsidRDefault="08F396DD" w:rsidP="00A612DA">
      <w:pPr>
        <w:pStyle w:val="ListParagraph"/>
        <w:numPr>
          <w:ilvl w:val="0"/>
          <w:numId w:val="15"/>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Current Immigration Status</w:t>
      </w:r>
    </w:p>
    <w:p w14:paraId="3D74FE0E" w14:textId="77777777" w:rsidR="00EF7362" w:rsidRPr="00B829CB" w:rsidRDefault="006E4A76" w:rsidP="00A612DA">
      <w:pPr>
        <w:pStyle w:val="ListParagraph"/>
        <w:numPr>
          <w:ilvl w:val="0"/>
          <w:numId w:val="15"/>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Type of user</w:t>
      </w:r>
    </w:p>
    <w:p w14:paraId="4C433EC5" w14:textId="77777777" w:rsidR="006E4A76" w:rsidRPr="00B829CB" w:rsidRDefault="006E4A76" w:rsidP="00DC4F31">
      <w:pPr>
        <w:pStyle w:val="ListParagraph"/>
        <w:spacing w:line="240" w:lineRule="auto"/>
        <w:ind w:firstLine="72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Lawyer</w:t>
      </w:r>
    </w:p>
    <w:p w14:paraId="4ACBE3AF" w14:textId="77777777" w:rsidR="006E4A76" w:rsidRPr="00B829CB" w:rsidRDefault="006E4A76" w:rsidP="00DC4F31">
      <w:pPr>
        <w:pStyle w:val="ListParagraph"/>
        <w:spacing w:line="240" w:lineRule="auto"/>
        <w:ind w:firstLine="72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Applicant</w:t>
      </w:r>
    </w:p>
    <w:p w14:paraId="0AEA7B6E" w14:textId="77777777" w:rsidR="00EE73AF" w:rsidRPr="00B829CB" w:rsidRDefault="00EE73AF" w:rsidP="00DC4F31">
      <w:pPr>
        <w:pStyle w:val="ListParagraph"/>
        <w:spacing w:line="240" w:lineRule="auto"/>
        <w:ind w:firstLine="72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Instructor</w:t>
      </w:r>
    </w:p>
    <w:p w14:paraId="608DF00B" w14:textId="77777777" w:rsidR="00EE73AF" w:rsidRPr="00B829CB" w:rsidRDefault="00D70A41" w:rsidP="00DC4F31">
      <w:pPr>
        <w:pStyle w:val="ListParagraph"/>
        <w:spacing w:line="240" w:lineRule="auto"/>
        <w:ind w:firstLine="72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United States Citizenship and Immigration Services (</w:t>
      </w:r>
      <w:r w:rsidR="00EE73AF" w:rsidRPr="00B829CB">
        <w:rPr>
          <w:rFonts w:ascii="Times New Roman" w:eastAsia="Times New Roman" w:hAnsi="Times New Roman" w:cs="Times New Roman"/>
          <w:sz w:val="24"/>
          <w:szCs w:val="24"/>
        </w:rPr>
        <w:t>USCIS</w:t>
      </w:r>
      <w:r w:rsidRPr="00B829CB">
        <w:rPr>
          <w:rFonts w:ascii="Times New Roman" w:eastAsia="Times New Roman" w:hAnsi="Times New Roman" w:cs="Times New Roman"/>
          <w:sz w:val="24"/>
          <w:szCs w:val="24"/>
        </w:rPr>
        <w:t>)</w:t>
      </w:r>
      <w:r w:rsidR="00EE73AF" w:rsidRPr="00B829CB">
        <w:rPr>
          <w:rFonts w:ascii="Times New Roman" w:eastAsia="Times New Roman" w:hAnsi="Times New Roman" w:cs="Times New Roman"/>
          <w:sz w:val="24"/>
          <w:szCs w:val="24"/>
        </w:rPr>
        <w:t xml:space="preserve"> agents</w:t>
      </w:r>
    </w:p>
    <w:p w14:paraId="403EC1F8" w14:textId="77777777" w:rsidR="00EE73AF" w:rsidRPr="00B829CB" w:rsidRDefault="00FE3054" w:rsidP="00DC4F31">
      <w:pPr>
        <w:pStyle w:val="ListParagraph"/>
        <w:spacing w:line="240" w:lineRule="auto"/>
        <w:ind w:firstLine="72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Visa Processors</w:t>
      </w:r>
    </w:p>
    <w:p w14:paraId="42A4171E" w14:textId="77777777" w:rsidR="08F396DD" w:rsidRPr="00B829CB" w:rsidRDefault="08F396DD" w:rsidP="32047AEC">
      <w:pPr>
        <w:spacing w:line="240" w:lineRule="auto"/>
        <w:rPr>
          <w:rFonts w:ascii="Times New Roman" w:eastAsia="Times New Roman" w:hAnsi="Times New Roman" w:cs="Times New Roman"/>
          <w:sz w:val="24"/>
          <w:szCs w:val="24"/>
        </w:rPr>
      </w:pPr>
    </w:p>
    <w:p w14:paraId="2C17B370" w14:textId="77777777" w:rsidR="08F396DD" w:rsidRPr="00B829CB" w:rsidRDefault="08F396DD" w:rsidP="32047AEC">
      <w:pPr>
        <w:spacing w:line="240" w:lineRule="auto"/>
        <w:rPr>
          <w:rFonts w:ascii="Times New Roman" w:eastAsia="Times New Roman" w:hAnsi="Times New Roman" w:cs="Times New Roman"/>
          <w:sz w:val="24"/>
          <w:szCs w:val="24"/>
        </w:rPr>
      </w:pPr>
    </w:p>
    <w:p w14:paraId="244BABDA" w14:textId="77777777" w:rsidR="00B523DA" w:rsidRPr="00B829CB" w:rsidRDefault="00B523DA" w:rsidP="32047AEC">
      <w:pPr>
        <w:spacing w:line="240" w:lineRule="auto"/>
        <w:rPr>
          <w:rFonts w:ascii="Times New Roman" w:eastAsia="Times New Roman" w:hAnsi="Times New Roman" w:cs="Times New Roman"/>
          <w:sz w:val="24"/>
          <w:szCs w:val="24"/>
        </w:rPr>
      </w:pPr>
    </w:p>
    <w:p w14:paraId="060C8DB6" w14:textId="77777777" w:rsidR="7D1424E7" w:rsidRPr="00B829CB" w:rsidRDefault="7D1424E7" w:rsidP="32047AEC">
      <w:p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lastRenderedPageBreak/>
        <w:t>The cost and the cost model we propose for Immi Guide application is:</w:t>
      </w:r>
    </w:p>
    <w:p w14:paraId="2AA5257B" w14:textId="77777777" w:rsidR="0028025C" w:rsidRPr="00B829CB" w:rsidRDefault="7D1424E7" w:rsidP="00A612DA">
      <w:pPr>
        <w:pStyle w:val="ListParagraph"/>
        <w:numPr>
          <w:ilvl w:val="0"/>
          <w:numId w:val="14"/>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Lawyers</w:t>
      </w:r>
    </w:p>
    <w:p w14:paraId="1C9BB986" w14:textId="77777777" w:rsidR="1757978D" w:rsidRPr="00B829CB" w:rsidRDefault="1757978D" w:rsidP="00A612DA">
      <w:pPr>
        <w:pStyle w:val="ListParagraph"/>
        <w:numPr>
          <w:ilvl w:val="0"/>
          <w:numId w:val="13"/>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 xml:space="preserve">One Time </w:t>
      </w:r>
    </w:p>
    <w:p w14:paraId="1D291B5B" w14:textId="77777777" w:rsidR="04DC13CC" w:rsidRPr="00B829CB" w:rsidRDefault="2F1AB258" w:rsidP="00D13AC1">
      <w:pPr>
        <w:spacing w:line="240" w:lineRule="auto"/>
        <w:ind w:left="1440" w:firstLine="72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3 % Commission from the lawyers once the deal is made.</w:t>
      </w:r>
    </w:p>
    <w:p w14:paraId="4D0B2516" w14:textId="77777777" w:rsidR="2F1AB258" w:rsidRPr="00B829CB" w:rsidRDefault="2F1AB258" w:rsidP="00A612DA">
      <w:pPr>
        <w:pStyle w:val="ListParagraph"/>
        <w:numPr>
          <w:ilvl w:val="0"/>
          <w:numId w:val="13"/>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Monthly Subscription</w:t>
      </w:r>
    </w:p>
    <w:p w14:paraId="3F9A8B38" w14:textId="77777777" w:rsidR="2F1AB258" w:rsidRPr="00B829CB" w:rsidRDefault="2F1AB258" w:rsidP="00D13AC1">
      <w:pPr>
        <w:spacing w:line="240" w:lineRule="auto"/>
        <w:ind w:left="1440" w:firstLine="72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$50 for being listed on the application.</w:t>
      </w:r>
    </w:p>
    <w:p w14:paraId="26DBAF19" w14:textId="77777777" w:rsidR="1757978D" w:rsidRPr="00B829CB" w:rsidRDefault="1757978D" w:rsidP="32047AEC">
      <w:pPr>
        <w:spacing w:line="240" w:lineRule="auto"/>
        <w:ind w:firstLine="720"/>
        <w:rPr>
          <w:rFonts w:ascii="Times New Roman" w:eastAsia="Times New Roman" w:hAnsi="Times New Roman" w:cs="Times New Roman"/>
          <w:sz w:val="24"/>
          <w:szCs w:val="24"/>
        </w:rPr>
      </w:pPr>
    </w:p>
    <w:p w14:paraId="54D91E0F" w14:textId="77777777" w:rsidR="2B3FE1E0" w:rsidRPr="00B829CB" w:rsidRDefault="2B3FE1E0" w:rsidP="00A612DA">
      <w:pPr>
        <w:pStyle w:val="ListParagraph"/>
        <w:numPr>
          <w:ilvl w:val="0"/>
          <w:numId w:val="14"/>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Users</w:t>
      </w:r>
    </w:p>
    <w:p w14:paraId="28630655" w14:textId="77777777" w:rsidR="0028025C" w:rsidRPr="00B829CB" w:rsidRDefault="006C2397" w:rsidP="00A612DA">
      <w:pPr>
        <w:pStyle w:val="ListParagraph"/>
        <w:numPr>
          <w:ilvl w:val="0"/>
          <w:numId w:val="18"/>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Monthly Subscription</w:t>
      </w:r>
    </w:p>
    <w:p w14:paraId="79F6BF65" w14:textId="77777777" w:rsidR="2B3FE1E0" w:rsidRPr="00B829CB" w:rsidRDefault="2B3FE1E0" w:rsidP="32047AEC">
      <w:pPr>
        <w:spacing w:line="240" w:lineRule="auto"/>
        <w:ind w:left="216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Premium - $20 (</w:t>
      </w:r>
      <w:r w:rsidR="00642A85" w:rsidRPr="00B829CB">
        <w:rPr>
          <w:rFonts w:ascii="Times New Roman" w:eastAsia="Times New Roman" w:hAnsi="Times New Roman" w:cs="Times New Roman"/>
          <w:sz w:val="24"/>
          <w:szCs w:val="24"/>
        </w:rPr>
        <w:t>Connecting with l</w:t>
      </w:r>
      <w:r w:rsidRPr="00B829CB">
        <w:rPr>
          <w:rFonts w:ascii="Times New Roman" w:eastAsia="Times New Roman" w:hAnsi="Times New Roman" w:cs="Times New Roman"/>
          <w:sz w:val="24"/>
          <w:szCs w:val="24"/>
        </w:rPr>
        <w:t xml:space="preserve">awyer, Translation, Unlimited Informational Session) </w:t>
      </w:r>
    </w:p>
    <w:p w14:paraId="0A1981B4" w14:textId="77777777" w:rsidR="04DC13CC" w:rsidRPr="00B829CB" w:rsidRDefault="2B3FE1E0" w:rsidP="00B523DA">
      <w:pPr>
        <w:spacing w:line="240" w:lineRule="auto"/>
        <w:ind w:left="216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Standard - $10 (One lecture,</w:t>
      </w:r>
      <w:r w:rsidR="002B7F3D" w:rsidRPr="00B829CB">
        <w:rPr>
          <w:rFonts w:ascii="Times New Roman" w:eastAsia="Times New Roman" w:hAnsi="Times New Roman" w:cs="Times New Roman"/>
          <w:sz w:val="24"/>
          <w:szCs w:val="24"/>
        </w:rPr>
        <w:t xml:space="preserve"> Download f</w:t>
      </w:r>
      <w:r w:rsidRPr="00B829CB">
        <w:rPr>
          <w:rFonts w:ascii="Times New Roman" w:eastAsia="Times New Roman" w:hAnsi="Times New Roman" w:cs="Times New Roman"/>
          <w:sz w:val="24"/>
          <w:szCs w:val="24"/>
        </w:rPr>
        <w:t>orm</w:t>
      </w:r>
      <w:r w:rsidR="002B7F3D" w:rsidRPr="00B829CB">
        <w:rPr>
          <w:rFonts w:ascii="Times New Roman" w:eastAsia="Times New Roman" w:hAnsi="Times New Roman" w:cs="Times New Roman"/>
          <w:sz w:val="24"/>
          <w:szCs w:val="24"/>
        </w:rPr>
        <w:t>s</w:t>
      </w:r>
      <w:r w:rsidRPr="00B829CB">
        <w:rPr>
          <w:rFonts w:ascii="Times New Roman" w:eastAsia="Times New Roman" w:hAnsi="Times New Roman" w:cs="Times New Roman"/>
          <w:sz w:val="24"/>
          <w:szCs w:val="24"/>
        </w:rPr>
        <w:t>)</w:t>
      </w:r>
    </w:p>
    <w:p w14:paraId="0F917B2F" w14:textId="77777777" w:rsidR="00B523DA" w:rsidRPr="00B829CB" w:rsidRDefault="00B523DA" w:rsidP="00B523DA">
      <w:pPr>
        <w:spacing w:line="240" w:lineRule="auto"/>
        <w:ind w:left="2160"/>
        <w:rPr>
          <w:rFonts w:ascii="Times New Roman" w:eastAsia="Times New Roman" w:hAnsi="Times New Roman" w:cs="Times New Roman"/>
          <w:sz w:val="24"/>
          <w:szCs w:val="24"/>
        </w:rPr>
      </w:pPr>
    </w:p>
    <w:p w14:paraId="5B2F74AB" w14:textId="77777777" w:rsidR="2B3FE1E0" w:rsidRPr="00B829CB" w:rsidRDefault="2B3FE1E0" w:rsidP="32047AEC">
      <w:p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We have a plan to market Immi Guide by using:</w:t>
      </w:r>
    </w:p>
    <w:p w14:paraId="469B9F9C" w14:textId="77777777" w:rsidR="00026133" w:rsidRPr="00B829CB" w:rsidRDefault="2B3FE1E0" w:rsidP="00A612DA">
      <w:pPr>
        <w:pStyle w:val="ListParagraph"/>
        <w:numPr>
          <w:ilvl w:val="0"/>
          <w:numId w:val="12"/>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Techniques</w:t>
      </w:r>
    </w:p>
    <w:p w14:paraId="5B46F531" w14:textId="77777777" w:rsidR="00E10AEA" w:rsidRPr="00B829CB" w:rsidRDefault="2B3FE1E0" w:rsidP="00A612DA">
      <w:pPr>
        <w:pStyle w:val="ListParagraph"/>
        <w:numPr>
          <w:ilvl w:val="3"/>
          <w:numId w:val="12"/>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 xml:space="preserve">Problem Solving </w:t>
      </w:r>
    </w:p>
    <w:p w14:paraId="4C394A9E" w14:textId="77777777" w:rsidR="00E10AEA" w:rsidRPr="00B829CB" w:rsidRDefault="2B3FE1E0" w:rsidP="00A612DA">
      <w:pPr>
        <w:pStyle w:val="ListParagraph"/>
        <w:numPr>
          <w:ilvl w:val="3"/>
          <w:numId w:val="12"/>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 xml:space="preserve">Cost Effective </w:t>
      </w:r>
    </w:p>
    <w:p w14:paraId="4CF065DD" w14:textId="77777777" w:rsidR="2B3FE1E0" w:rsidRPr="00B829CB" w:rsidRDefault="2B3FE1E0" w:rsidP="00A612DA">
      <w:pPr>
        <w:pStyle w:val="ListParagraph"/>
        <w:numPr>
          <w:ilvl w:val="3"/>
          <w:numId w:val="12"/>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User Friendly</w:t>
      </w:r>
    </w:p>
    <w:p w14:paraId="3D80C0A7" w14:textId="77777777" w:rsidR="04DC13CC" w:rsidRPr="00B829CB" w:rsidRDefault="04DC13CC" w:rsidP="32047AEC">
      <w:pPr>
        <w:spacing w:line="240" w:lineRule="auto"/>
        <w:rPr>
          <w:rFonts w:ascii="Times New Roman" w:eastAsia="Times New Roman" w:hAnsi="Times New Roman" w:cs="Times New Roman"/>
          <w:sz w:val="24"/>
          <w:szCs w:val="24"/>
        </w:rPr>
      </w:pPr>
    </w:p>
    <w:p w14:paraId="0F6B99B1" w14:textId="77777777" w:rsidR="2B3FE1E0" w:rsidRPr="00B829CB" w:rsidRDefault="2B3FE1E0" w:rsidP="00A612DA">
      <w:pPr>
        <w:pStyle w:val="ListParagraph"/>
        <w:numPr>
          <w:ilvl w:val="0"/>
          <w:numId w:val="12"/>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Tools</w:t>
      </w:r>
    </w:p>
    <w:p w14:paraId="2DF3D8AB" w14:textId="77777777" w:rsidR="661BDBB3" w:rsidRPr="00B829CB" w:rsidRDefault="661BDBB3" w:rsidP="00A612DA">
      <w:pPr>
        <w:pStyle w:val="ListParagraph"/>
        <w:numPr>
          <w:ilvl w:val="3"/>
          <w:numId w:val="12"/>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Social Media (TikTok, Instagram, Facebook.)</w:t>
      </w:r>
    </w:p>
    <w:p w14:paraId="7ECBE8E4" w14:textId="77777777" w:rsidR="661BDBB3" w:rsidRPr="00B829CB" w:rsidRDefault="661BDBB3" w:rsidP="00A612DA">
      <w:pPr>
        <w:pStyle w:val="ListParagraph"/>
        <w:numPr>
          <w:ilvl w:val="3"/>
          <w:numId w:val="12"/>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Billboard</w:t>
      </w:r>
    </w:p>
    <w:p w14:paraId="6FB26BAF" w14:textId="77777777" w:rsidR="661BDBB3" w:rsidRPr="00B829CB" w:rsidRDefault="661BDBB3" w:rsidP="00A612DA">
      <w:pPr>
        <w:pStyle w:val="ListParagraph"/>
        <w:numPr>
          <w:ilvl w:val="3"/>
          <w:numId w:val="12"/>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Word of Mouth</w:t>
      </w:r>
    </w:p>
    <w:p w14:paraId="2ADA1854" w14:textId="77777777" w:rsidR="661BDBB3" w:rsidRPr="00B829CB" w:rsidRDefault="661BDBB3" w:rsidP="00A612DA">
      <w:pPr>
        <w:pStyle w:val="ListParagraph"/>
        <w:numPr>
          <w:ilvl w:val="3"/>
          <w:numId w:val="12"/>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TV</w:t>
      </w:r>
    </w:p>
    <w:p w14:paraId="0BE41CD2" w14:textId="77777777" w:rsidR="661BDBB3" w:rsidRPr="00B829CB" w:rsidRDefault="661BDBB3" w:rsidP="00A612DA">
      <w:pPr>
        <w:pStyle w:val="ListParagraph"/>
        <w:numPr>
          <w:ilvl w:val="3"/>
          <w:numId w:val="12"/>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Distributing Flyers</w:t>
      </w:r>
    </w:p>
    <w:p w14:paraId="493250A5" w14:textId="77777777" w:rsidR="661BDBB3" w:rsidRPr="00B829CB" w:rsidRDefault="661BDBB3" w:rsidP="00A612DA">
      <w:pPr>
        <w:pStyle w:val="ListParagraph"/>
        <w:numPr>
          <w:ilvl w:val="3"/>
          <w:numId w:val="12"/>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YouTube</w:t>
      </w:r>
    </w:p>
    <w:p w14:paraId="2A4CB82A" w14:textId="77777777" w:rsidR="00ED50B4" w:rsidRPr="00B829CB" w:rsidRDefault="00ED50B4" w:rsidP="00ED50B4">
      <w:pPr>
        <w:pStyle w:val="ListParagraph"/>
        <w:spacing w:line="240" w:lineRule="auto"/>
        <w:ind w:left="2160"/>
        <w:rPr>
          <w:rFonts w:ascii="Times New Roman" w:eastAsia="Times New Roman" w:hAnsi="Times New Roman" w:cs="Times New Roman"/>
          <w:sz w:val="24"/>
          <w:szCs w:val="24"/>
        </w:rPr>
      </w:pPr>
    </w:p>
    <w:p w14:paraId="5C41DE26" w14:textId="77777777" w:rsidR="00C70226" w:rsidRDefault="661BDBB3" w:rsidP="00C70226">
      <w:pPr>
        <w:keepNext/>
        <w:spacing w:line="240" w:lineRule="auto"/>
      </w:pPr>
      <w:r w:rsidRPr="00B829CB">
        <w:rPr>
          <w:rFonts w:ascii="Times New Roman" w:eastAsia="Times New Roman" w:hAnsi="Times New Roman" w:cs="Times New Roman"/>
          <w:sz w:val="24"/>
          <w:szCs w:val="24"/>
        </w:rPr>
        <w:t>We will use an agile methodology to build version 1 of the application in 6 months’ time frame and deliver new features every few weeks based on customer needs.</w:t>
      </w:r>
      <w:r w:rsidR="00C24DD8">
        <w:rPr>
          <w:noProof/>
        </w:rPr>
        <w:drawing>
          <wp:inline distT="0" distB="0" distL="0" distR="0" wp14:anchorId="5F9573CB" wp14:editId="03881AC0">
            <wp:extent cx="4461933" cy="1346063"/>
            <wp:effectExtent l="0" t="0" r="0" b="6985"/>
            <wp:docPr id="188808642" name="Picture 188808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808642"/>
                    <pic:cNvPicPr/>
                  </pic:nvPicPr>
                  <pic:blipFill>
                    <a:blip r:embed="rId14">
                      <a:extLst>
                        <a:ext uri="{28A0092B-C50C-407E-A947-70E740481C1C}">
                          <a14:useLocalDpi xmlns:a14="http://schemas.microsoft.com/office/drawing/2010/main" val="0"/>
                        </a:ext>
                      </a:extLst>
                    </a:blip>
                    <a:stretch>
                      <a:fillRect/>
                    </a:stretch>
                  </pic:blipFill>
                  <pic:spPr>
                    <a:xfrm>
                      <a:off x="0" y="0"/>
                      <a:ext cx="4461933" cy="1346063"/>
                    </a:xfrm>
                    <a:prstGeom prst="rect">
                      <a:avLst/>
                    </a:prstGeom>
                  </pic:spPr>
                </pic:pic>
              </a:graphicData>
            </a:graphic>
          </wp:inline>
        </w:drawing>
      </w:r>
    </w:p>
    <w:p w14:paraId="65F44F2A" w14:textId="77777777" w:rsidR="00992EE0" w:rsidRDefault="00C70226" w:rsidP="00C70226">
      <w:pPr>
        <w:pStyle w:val="Caption"/>
        <w:ind w:left="1440" w:firstLine="720"/>
      </w:pPr>
      <w:bookmarkStart w:id="3" w:name="_Toc149600139"/>
      <w:r>
        <w:t xml:space="preserve">Figure </w:t>
      </w:r>
      <w:fldSimple w:instr=" SEQ Figure \* ARABIC ">
        <w:r w:rsidR="00DF63C6">
          <w:rPr>
            <w:noProof/>
          </w:rPr>
          <w:t>2</w:t>
        </w:r>
      </w:fldSimple>
      <w:r>
        <w:t xml:space="preserve">: </w:t>
      </w:r>
      <w:r w:rsidRPr="002302CA">
        <w:t>Immi Guide Versioning</w:t>
      </w:r>
      <w:bookmarkEnd w:id="3"/>
    </w:p>
    <w:p w14:paraId="688DE5A8" w14:textId="77777777" w:rsidR="00E43EA1" w:rsidRPr="00B829CB" w:rsidRDefault="00E43EA1" w:rsidP="00C70226">
      <w:pPr>
        <w:pStyle w:val="Caption"/>
        <w:rPr>
          <w:rFonts w:ascii="Times New Roman" w:eastAsia="Times New Roman" w:hAnsi="Times New Roman" w:cs="Times New Roman"/>
          <w:sz w:val="24"/>
          <w:szCs w:val="24"/>
        </w:rPr>
      </w:pPr>
    </w:p>
    <w:p w14:paraId="26B05159" w14:textId="77777777" w:rsidR="00674B2B" w:rsidRPr="00B829CB" w:rsidRDefault="00674B2B" w:rsidP="00BF0AAD">
      <w:pPr>
        <w:spacing w:before="198"/>
        <w:ind w:left="2274" w:right="2613"/>
        <w:jc w:val="center"/>
        <w:rPr>
          <w:ins w:id="4" w:author="{E231C256-9609-425D-80B9-F01CD646EF41}" w:date="2023-10-30T21:20:00Z"/>
          <w:del w:id="5" w:author="{2B2E61DD-A6C0-45C9-AD20-313E347830E0}" w:date="2023-10-30T21:21:00Z"/>
          <w:rFonts w:ascii="Times New Roman" w:eastAsia="Times New Roman" w:hAnsi="Times New Roman" w:cs="Times New Roman"/>
          <w:sz w:val="24"/>
          <w:szCs w:val="24"/>
        </w:rPr>
      </w:pPr>
    </w:p>
    <w:p w14:paraId="552D8BB6" w14:textId="77777777" w:rsidR="00992EE0" w:rsidRPr="00B829CB" w:rsidRDefault="00992EE0" w:rsidP="00BF0AAD">
      <w:pPr>
        <w:spacing w:before="198"/>
        <w:ind w:left="2274" w:right="2613"/>
        <w:jc w:val="center"/>
        <w:rPr>
          <w:rFonts w:ascii="Times New Roman" w:eastAsia="Times New Roman" w:hAnsi="Times New Roman" w:cs="Times New Roman"/>
          <w:sz w:val="24"/>
          <w:szCs w:val="24"/>
        </w:rPr>
      </w:pPr>
    </w:p>
    <w:p w14:paraId="4F55B0CA" w14:textId="77777777" w:rsidR="006A49BD" w:rsidRPr="00B829CB" w:rsidRDefault="006A49BD" w:rsidP="32047AEC">
      <w:pPr>
        <w:pStyle w:val="Heading1"/>
        <w:spacing w:line="240" w:lineRule="auto"/>
        <w:rPr>
          <w:rFonts w:ascii="Times New Roman" w:eastAsia="Times New Roman" w:hAnsi="Times New Roman" w:cs="Times New Roman"/>
          <w:sz w:val="24"/>
          <w:szCs w:val="24"/>
        </w:rPr>
      </w:pPr>
      <w:bookmarkStart w:id="6" w:name="_Toc149600301"/>
      <w:r w:rsidRPr="00B829CB">
        <w:rPr>
          <w:rFonts w:ascii="Times New Roman" w:eastAsia="Times New Roman" w:hAnsi="Times New Roman" w:cs="Times New Roman"/>
          <w:sz w:val="24"/>
          <w:szCs w:val="24"/>
        </w:rPr>
        <w:t>Assumptions</w:t>
      </w:r>
      <w:bookmarkEnd w:id="6"/>
    </w:p>
    <w:p w14:paraId="256C0FE6" w14:textId="77777777" w:rsidR="47849324" w:rsidRPr="00B829CB" w:rsidRDefault="47849324" w:rsidP="22958669">
      <w:p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The Following are the assumptions when developing Immi Guide applications:</w:t>
      </w:r>
    </w:p>
    <w:p w14:paraId="3DAAAE37" w14:textId="77777777" w:rsidR="7DDE569C" w:rsidRPr="00B829CB" w:rsidRDefault="7DDE569C" w:rsidP="00A612DA">
      <w:pPr>
        <w:pStyle w:val="ListParagraph"/>
        <w:numPr>
          <w:ilvl w:val="0"/>
          <w:numId w:val="17"/>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application development should be completed in 6 months. (Time)</w:t>
      </w:r>
    </w:p>
    <w:p w14:paraId="57EA4EA4" w14:textId="77777777" w:rsidR="7DDE569C" w:rsidRPr="00B829CB" w:rsidRDefault="00D8769C" w:rsidP="00A612DA">
      <w:pPr>
        <w:pStyle w:val="ListParagraph"/>
        <w:numPr>
          <w:ilvl w:val="0"/>
          <w:numId w:val="17"/>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Service level agreement between </w:t>
      </w:r>
      <w:r w:rsidR="006879F0" w:rsidRPr="6939DDBB">
        <w:rPr>
          <w:rFonts w:ascii="Times New Roman" w:eastAsia="Times New Roman" w:hAnsi="Times New Roman" w:cs="Times New Roman"/>
          <w:sz w:val="24"/>
          <w:szCs w:val="24"/>
        </w:rPr>
        <w:t>customers</w:t>
      </w:r>
      <w:r w:rsidR="7DDE569C" w:rsidRPr="6939DDBB">
        <w:rPr>
          <w:rFonts w:ascii="Times New Roman" w:eastAsia="Times New Roman" w:hAnsi="Times New Roman" w:cs="Times New Roman"/>
          <w:sz w:val="24"/>
          <w:szCs w:val="24"/>
        </w:rPr>
        <w:t>. (People, Budget)</w:t>
      </w:r>
    </w:p>
    <w:p w14:paraId="52D7E18A" w14:textId="77777777" w:rsidR="7DDE569C" w:rsidRPr="00B829CB" w:rsidRDefault="7DDE569C" w:rsidP="00A612DA">
      <w:pPr>
        <w:pStyle w:val="ListParagraph"/>
        <w:numPr>
          <w:ilvl w:val="0"/>
          <w:numId w:val="17"/>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The project will be divided </w:t>
      </w:r>
      <w:r w:rsidR="00F55963" w:rsidRPr="6939DDBB">
        <w:rPr>
          <w:rFonts w:ascii="Times New Roman" w:eastAsia="Times New Roman" w:hAnsi="Times New Roman" w:cs="Times New Roman"/>
          <w:sz w:val="24"/>
          <w:szCs w:val="24"/>
        </w:rPr>
        <w:t>into</w:t>
      </w:r>
      <w:r w:rsidRPr="6939DDBB">
        <w:rPr>
          <w:rFonts w:ascii="Times New Roman" w:eastAsia="Times New Roman" w:hAnsi="Times New Roman" w:cs="Times New Roman"/>
          <w:sz w:val="24"/>
          <w:szCs w:val="24"/>
        </w:rPr>
        <w:t xml:space="preserve"> milestones for efficiency. (Scope, Process)</w:t>
      </w:r>
    </w:p>
    <w:p w14:paraId="3EF43D8E" w14:textId="77777777" w:rsidR="7DDE569C" w:rsidRPr="00B829CB" w:rsidRDefault="7DDE569C" w:rsidP="00A612DA">
      <w:pPr>
        <w:pStyle w:val="ListParagraph"/>
        <w:numPr>
          <w:ilvl w:val="0"/>
          <w:numId w:val="17"/>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The Immi Guide app can be used on any mobile device (iOS and Android). (Technology)</w:t>
      </w:r>
    </w:p>
    <w:p w14:paraId="3AEA42EF" w14:textId="77777777" w:rsidR="22958669" w:rsidRPr="00B829CB" w:rsidRDefault="00980BFA" w:rsidP="00A612DA">
      <w:pPr>
        <w:pStyle w:val="ListParagraph"/>
        <w:numPr>
          <w:ilvl w:val="0"/>
          <w:numId w:val="17"/>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Customers</w:t>
      </w:r>
      <w:r w:rsidR="005C17AF" w:rsidRPr="6939DDBB">
        <w:rPr>
          <w:rFonts w:ascii="Times New Roman" w:eastAsia="Times New Roman" w:hAnsi="Times New Roman" w:cs="Times New Roman"/>
          <w:sz w:val="24"/>
          <w:szCs w:val="24"/>
        </w:rPr>
        <w:t xml:space="preserve"> </w:t>
      </w:r>
      <w:r w:rsidRPr="6939DDBB">
        <w:rPr>
          <w:rFonts w:ascii="Times New Roman" w:eastAsia="Times New Roman" w:hAnsi="Times New Roman" w:cs="Times New Roman"/>
          <w:sz w:val="24"/>
          <w:szCs w:val="24"/>
        </w:rPr>
        <w:t xml:space="preserve">being </w:t>
      </w:r>
      <w:r w:rsidR="005C17AF" w:rsidRPr="6939DDBB">
        <w:rPr>
          <w:rFonts w:ascii="Times New Roman" w:eastAsia="Times New Roman" w:hAnsi="Times New Roman" w:cs="Times New Roman"/>
          <w:sz w:val="24"/>
          <w:szCs w:val="24"/>
        </w:rPr>
        <w:t xml:space="preserve">present during </w:t>
      </w:r>
      <w:r w:rsidR="007445B8" w:rsidRPr="6939DDBB">
        <w:rPr>
          <w:rFonts w:ascii="Times New Roman" w:eastAsia="Times New Roman" w:hAnsi="Times New Roman" w:cs="Times New Roman"/>
          <w:sz w:val="24"/>
          <w:szCs w:val="24"/>
        </w:rPr>
        <w:t>meetings. (Process)</w:t>
      </w:r>
    </w:p>
    <w:p w14:paraId="48169634" w14:textId="77777777" w:rsidR="006A49BD" w:rsidRPr="00B829CB" w:rsidRDefault="006A49BD" w:rsidP="32047AEC">
      <w:pPr>
        <w:pStyle w:val="Heading1"/>
        <w:spacing w:line="240" w:lineRule="auto"/>
        <w:rPr>
          <w:rFonts w:ascii="Times New Roman" w:eastAsia="Times New Roman" w:hAnsi="Times New Roman" w:cs="Times New Roman"/>
          <w:sz w:val="24"/>
          <w:szCs w:val="24"/>
        </w:rPr>
      </w:pPr>
      <w:bookmarkStart w:id="7" w:name="_Toc149600302"/>
      <w:r w:rsidRPr="00B829CB">
        <w:rPr>
          <w:rFonts w:ascii="Times New Roman" w:eastAsia="Times New Roman" w:hAnsi="Times New Roman" w:cs="Times New Roman"/>
          <w:sz w:val="24"/>
          <w:szCs w:val="24"/>
        </w:rPr>
        <w:t>Constraints</w:t>
      </w:r>
      <w:bookmarkEnd w:id="7"/>
    </w:p>
    <w:p w14:paraId="258D1864" w14:textId="77777777" w:rsidR="7291FC11" w:rsidRPr="00B829CB" w:rsidRDefault="7291FC11" w:rsidP="6AE89084">
      <w:p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The following are the constraints of the project. This could be an issue for the development of </w:t>
      </w:r>
      <w:r w:rsidR="00F55963" w:rsidRPr="6939DDBB">
        <w:rPr>
          <w:rFonts w:ascii="Times New Roman" w:eastAsia="Times New Roman" w:hAnsi="Times New Roman" w:cs="Times New Roman"/>
          <w:sz w:val="24"/>
          <w:szCs w:val="24"/>
        </w:rPr>
        <w:t>the Immi</w:t>
      </w:r>
      <w:r w:rsidRPr="6939DDBB">
        <w:rPr>
          <w:rFonts w:ascii="Times New Roman" w:eastAsia="Times New Roman" w:hAnsi="Times New Roman" w:cs="Times New Roman"/>
          <w:sz w:val="24"/>
          <w:szCs w:val="24"/>
        </w:rPr>
        <w:t xml:space="preserve"> Guide application if not addressed properly.</w:t>
      </w:r>
    </w:p>
    <w:p w14:paraId="30ED8374" w14:textId="77777777" w:rsidR="7291FC11" w:rsidRPr="00B829CB" w:rsidRDefault="00D26F60" w:rsidP="00A612DA">
      <w:pPr>
        <w:pStyle w:val="ListParagraph"/>
        <w:numPr>
          <w:ilvl w:val="0"/>
          <w:numId w:val="16"/>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Process approval in </w:t>
      </w:r>
      <w:r w:rsidR="00536CEB" w:rsidRPr="6939DDBB">
        <w:rPr>
          <w:rFonts w:ascii="Times New Roman" w:eastAsia="Times New Roman" w:hAnsi="Times New Roman" w:cs="Times New Roman"/>
          <w:sz w:val="24"/>
          <w:szCs w:val="24"/>
        </w:rPr>
        <w:t>a timely</w:t>
      </w:r>
      <w:r w:rsidRPr="6939DDBB">
        <w:rPr>
          <w:rFonts w:ascii="Times New Roman" w:eastAsia="Times New Roman" w:hAnsi="Times New Roman" w:cs="Times New Roman"/>
          <w:sz w:val="24"/>
          <w:szCs w:val="24"/>
        </w:rPr>
        <w:t xml:space="preserve"> manner</w:t>
      </w:r>
      <w:r w:rsidR="003E0F86" w:rsidRPr="6939DDBB">
        <w:rPr>
          <w:rFonts w:ascii="Times New Roman" w:eastAsia="Times New Roman" w:hAnsi="Times New Roman" w:cs="Times New Roman"/>
          <w:sz w:val="24"/>
          <w:szCs w:val="24"/>
        </w:rPr>
        <w:t>.</w:t>
      </w:r>
    </w:p>
    <w:p w14:paraId="22D8CBCA" w14:textId="77777777" w:rsidR="7291FC11" w:rsidRPr="00B829CB" w:rsidRDefault="00A00674" w:rsidP="00A612DA">
      <w:pPr>
        <w:pStyle w:val="ListParagraph"/>
        <w:numPr>
          <w:ilvl w:val="0"/>
          <w:numId w:val="16"/>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Lack o</w:t>
      </w:r>
      <w:r w:rsidR="00A57B1A" w:rsidRPr="6939DDBB">
        <w:rPr>
          <w:rFonts w:ascii="Times New Roman" w:eastAsia="Times New Roman" w:hAnsi="Times New Roman" w:cs="Times New Roman"/>
          <w:sz w:val="24"/>
          <w:szCs w:val="24"/>
        </w:rPr>
        <w:t>f s</w:t>
      </w:r>
      <w:r w:rsidR="00D24E74" w:rsidRPr="6939DDBB">
        <w:rPr>
          <w:rFonts w:ascii="Times New Roman" w:eastAsia="Times New Roman" w:hAnsi="Times New Roman" w:cs="Times New Roman"/>
          <w:sz w:val="24"/>
          <w:szCs w:val="24"/>
        </w:rPr>
        <w:t xml:space="preserve">ervice level agreement </w:t>
      </w:r>
      <w:r w:rsidR="00536CEB" w:rsidRPr="6939DDBB">
        <w:rPr>
          <w:rFonts w:ascii="Times New Roman" w:eastAsia="Times New Roman" w:hAnsi="Times New Roman" w:cs="Times New Roman"/>
          <w:sz w:val="24"/>
          <w:szCs w:val="24"/>
        </w:rPr>
        <w:t>between customers.</w:t>
      </w:r>
    </w:p>
    <w:p w14:paraId="720EC545" w14:textId="77777777" w:rsidR="7291FC11" w:rsidRPr="00B829CB" w:rsidRDefault="7291FC11" w:rsidP="00A612DA">
      <w:pPr>
        <w:pStyle w:val="ListParagraph"/>
        <w:numPr>
          <w:ilvl w:val="0"/>
          <w:numId w:val="16"/>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Immi Guide developers </w:t>
      </w:r>
      <w:r w:rsidR="00FB0CC9" w:rsidRPr="6939DDBB">
        <w:rPr>
          <w:rFonts w:ascii="Times New Roman" w:eastAsia="Times New Roman" w:hAnsi="Times New Roman" w:cs="Times New Roman"/>
          <w:sz w:val="24"/>
          <w:szCs w:val="24"/>
        </w:rPr>
        <w:t>who</w:t>
      </w:r>
      <w:r w:rsidRPr="6939DDBB">
        <w:rPr>
          <w:rFonts w:ascii="Times New Roman" w:eastAsia="Times New Roman" w:hAnsi="Times New Roman" w:cs="Times New Roman"/>
          <w:sz w:val="24"/>
          <w:szCs w:val="24"/>
        </w:rPr>
        <w:t xml:space="preserve"> are less experienced with the technology being used.</w:t>
      </w:r>
    </w:p>
    <w:p w14:paraId="3BB2CD72" w14:textId="77777777" w:rsidR="7291FC11" w:rsidRPr="00B829CB" w:rsidRDefault="00980BFA" w:rsidP="00A612DA">
      <w:pPr>
        <w:pStyle w:val="ListParagraph"/>
        <w:numPr>
          <w:ilvl w:val="0"/>
          <w:numId w:val="16"/>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Absence of customers and stakeholders for meetings.</w:t>
      </w:r>
    </w:p>
    <w:p w14:paraId="55805F1C" w14:textId="77777777" w:rsidR="7291FC11" w:rsidRPr="00B829CB" w:rsidRDefault="7291FC11" w:rsidP="00A612DA">
      <w:pPr>
        <w:pStyle w:val="ListParagraph"/>
        <w:numPr>
          <w:ilvl w:val="0"/>
          <w:numId w:val="16"/>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The Clients not providing the necessary resources for the developer.</w:t>
      </w:r>
    </w:p>
    <w:p w14:paraId="38CDA710" w14:textId="77777777" w:rsidR="6AE89084" w:rsidRPr="00B829CB" w:rsidRDefault="6AE89084" w:rsidP="6AE89084">
      <w:pPr>
        <w:rPr>
          <w:rFonts w:ascii="Times New Roman" w:eastAsia="Times New Roman" w:hAnsi="Times New Roman" w:cs="Times New Roman"/>
          <w:sz w:val="24"/>
          <w:szCs w:val="24"/>
        </w:rPr>
      </w:pPr>
    </w:p>
    <w:p w14:paraId="448EEE40" w14:textId="77777777" w:rsidR="00072E70" w:rsidRPr="00B829CB" w:rsidRDefault="006A49BD" w:rsidP="32047AEC">
      <w:pPr>
        <w:pStyle w:val="Heading1"/>
        <w:spacing w:line="240" w:lineRule="auto"/>
        <w:rPr>
          <w:rFonts w:ascii="Times New Roman" w:eastAsia="Times New Roman" w:hAnsi="Times New Roman" w:cs="Times New Roman"/>
          <w:sz w:val="24"/>
          <w:szCs w:val="24"/>
        </w:rPr>
      </w:pPr>
      <w:bookmarkStart w:id="8" w:name="_Toc149600303"/>
      <w:r w:rsidRPr="00B829CB">
        <w:rPr>
          <w:rFonts w:ascii="Times New Roman" w:eastAsia="Times New Roman" w:hAnsi="Times New Roman" w:cs="Times New Roman"/>
          <w:sz w:val="24"/>
          <w:szCs w:val="24"/>
        </w:rPr>
        <w:t>Requirements</w:t>
      </w:r>
      <w:bookmarkEnd w:id="8"/>
    </w:p>
    <w:p w14:paraId="3A56D422" w14:textId="77777777" w:rsidR="006A49BD" w:rsidRDefault="006A49BD" w:rsidP="32047AEC">
      <w:pPr>
        <w:pStyle w:val="Heading2"/>
        <w:spacing w:line="240" w:lineRule="auto"/>
        <w:rPr>
          <w:rFonts w:ascii="Times New Roman" w:eastAsia="Times New Roman" w:hAnsi="Times New Roman" w:cs="Times New Roman"/>
          <w:sz w:val="24"/>
          <w:szCs w:val="24"/>
        </w:rPr>
      </w:pPr>
      <w:bookmarkStart w:id="9" w:name="_Toc149600304"/>
      <w:r w:rsidRPr="00B829CB">
        <w:rPr>
          <w:rFonts w:ascii="Times New Roman" w:eastAsia="Times New Roman" w:hAnsi="Times New Roman" w:cs="Times New Roman"/>
          <w:sz w:val="24"/>
          <w:szCs w:val="24"/>
        </w:rPr>
        <w:t>Business Requirements</w:t>
      </w:r>
      <w:bookmarkEnd w:id="9"/>
    </w:p>
    <w:p w14:paraId="3014EFC0" w14:textId="77777777" w:rsidR="00F55553" w:rsidRPr="00CA7634" w:rsidRDefault="00F55553" w:rsidP="00F55553">
      <w:pPr>
        <w:pStyle w:val="Caption"/>
        <w:jc w:val="center"/>
        <w:rPr>
          <w:i w:val="0"/>
        </w:rPr>
      </w:pPr>
    </w:p>
    <w:p w14:paraId="2E3E5299" w14:textId="77777777" w:rsidR="00FF2838" w:rsidRDefault="00FF2838" w:rsidP="000E675B">
      <w:pPr>
        <w:pStyle w:val="Caption"/>
        <w:keepNext/>
        <w:jc w:val="center"/>
      </w:pPr>
    </w:p>
    <w:p w14:paraId="27F373C0" w14:textId="77777777" w:rsidR="009200D1" w:rsidRDefault="009200D1" w:rsidP="009200D1">
      <w:pPr>
        <w:pStyle w:val="Caption"/>
        <w:keepNext/>
        <w:jc w:val="center"/>
      </w:pPr>
      <w:bookmarkStart w:id="10" w:name="_Toc149599126"/>
      <w:r>
        <w:t xml:space="preserve">Table </w:t>
      </w:r>
      <w:fldSimple w:instr=" SEQ Table \* ARABIC ">
        <w:r>
          <w:rPr>
            <w:noProof/>
          </w:rPr>
          <w:t>2</w:t>
        </w:r>
      </w:fldSimple>
      <w:r>
        <w:t>: Business Requirements</w:t>
      </w:r>
      <w:bookmarkEnd w:id="10"/>
    </w:p>
    <w:tbl>
      <w:tblPr>
        <w:tblStyle w:val="GridTable4-Accent1"/>
        <w:tblW w:w="0" w:type="auto"/>
        <w:tblLook w:val="04A0" w:firstRow="1" w:lastRow="0" w:firstColumn="1" w:lastColumn="0" w:noHBand="0" w:noVBand="1"/>
      </w:tblPr>
      <w:tblGrid>
        <w:gridCol w:w="1349"/>
        <w:gridCol w:w="1349"/>
        <w:gridCol w:w="1601"/>
        <w:gridCol w:w="1349"/>
        <w:gridCol w:w="1160"/>
        <w:gridCol w:w="1193"/>
        <w:gridCol w:w="1349"/>
      </w:tblGrid>
      <w:tr w:rsidR="00C70226" w:rsidRPr="00874E94" w14:paraId="05EFA873" w14:textId="77777777" w:rsidTr="00FF2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41AC611F" w14:textId="77777777" w:rsidR="00221642" w:rsidRPr="00874E94" w:rsidRDefault="00221642" w:rsidP="005A5273">
            <w:pPr>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Business Requirements #</w:t>
            </w:r>
          </w:p>
        </w:tc>
        <w:tc>
          <w:tcPr>
            <w:tcW w:w="1349" w:type="dxa"/>
          </w:tcPr>
          <w:p w14:paraId="0D16A9F9" w14:textId="77777777" w:rsidR="00221642" w:rsidRPr="00874E94" w:rsidRDefault="00221642" w:rsidP="005A527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Business Requirements Name</w:t>
            </w:r>
          </w:p>
        </w:tc>
        <w:tc>
          <w:tcPr>
            <w:tcW w:w="1601" w:type="dxa"/>
          </w:tcPr>
          <w:p w14:paraId="3983626A" w14:textId="77777777" w:rsidR="00221642" w:rsidRPr="00874E94" w:rsidRDefault="00221642" w:rsidP="005A527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Business Requirements Description</w:t>
            </w:r>
          </w:p>
        </w:tc>
        <w:tc>
          <w:tcPr>
            <w:tcW w:w="1349" w:type="dxa"/>
          </w:tcPr>
          <w:p w14:paraId="006355C0" w14:textId="77777777" w:rsidR="00221642" w:rsidRPr="00874E94" w:rsidRDefault="00221642" w:rsidP="005A527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Business Requirements Type</w:t>
            </w:r>
          </w:p>
        </w:tc>
        <w:tc>
          <w:tcPr>
            <w:tcW w:w="1160" w:type="dxa"/>
          </w:tcPr>
          <w:p w14:paraId="7DDD6709" w14:textId="77777777" w:rsidR="00221642" w:rsidRPr="00874E94" w:rsidRDefault="00221642" w:rsidP="005A527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 xml:space="preserve">Business Analyst </w:t>
            </w:r>
          </w:p>
        </w:tc>
        <w:tc>
          <w:tcPr>
            <w:tcW w:w="1193" w:type="dxa"/>
          </w:tcPr>
          <w:p w14:paraId="31C6BEA1" w14:textId="77777777" w:rsidR="00221642" w:rsidRPr="00874E94" w:rsidRDefault="00221642" w:rsidP="005A527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Stakeholder Name</w:t>
            </w:r>
          </w:p>
        </w:tc>
        <w:tc>
          <w:tcPr>
            <w:tcW w:w="1349" w:type="dxa"/>
          </w:tcPr>
          <w:p w14:paraId="308C002E" w14:textId="77777777" w:rsidR="00221642" w:rsidRPr="00874E94" w:rsidRDefault="00221642" w:rsidP="005A527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Date Business Requirements</w:t>
            </w:r>
          </w:p>
        </w:tc>
      </w:tr>
      <w:tr w:rsidR="00C70226" w:rsidRPr="00874E94" w14:paraId="77CE575F" w14:textId="77777777" w:rsidTr="00FF2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561DFF0B" w14:textId="77777777" w:rsidR="00221642" w:rsidRPr="00874E94" w:rsidRDefault="00913111" w:rsidP="005A5273">
            <w:pPr>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R-01</w:t>
            </w:r>
          </w:p>
        </w:tc>
        <w:tc>
          <w:tcPr>
            <w:tcW w:w="1349" w:type="dxa"/>
          </w:tcPr>
          <w:p w14:paraId="57CE3CD6" w14:textId="77777777" w:rsidR="00221642" w:rsidRPr="00874E94" w:rsidRDefault="00182F38" w:rsidP="005A52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Report</w:t>
            </w:r>
          </w:p>
        </w:tc>
        <w:tc>
          <w:tcPr>
            <w:tcW w:w="1601" w:type="dxa"/>
          </w:tcPr>
          <w:p w14:paraId="1E00B08A" w14:textId="77777777" w:rsidR="00221642" w:rsidRPr="00874E94" w:rsidRDefault="00182F38" w:rsidP="005A52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 xml:space="preserve">Immi Guide should generate sales </w:t>
            </w:r>
            <w:r w:rsidR="00BF3602" w:rsidRPr="00874E94">
              <w:rPr>
                <w:rFonts w:ascii="Times New Roman" w:eastAsia="Times New Roman" w:hAnsi="Times New Roman" w:cs="Times New Roman"/>
                <w:sz w:val="24"/>
                <w:szCs w:val="24"/>
              </w:rPr>
              <w:t>reports</w:t>
            </w:r>
            <w:r w:rsidRPr="00874E94">
              <w:rPr>
                <w:rFonts w:ascii="Times New Roman" w:eastAsia="Times New Roman" w:hAnsi="Times New Roman" w:cs="Times New Roman"/>
                <w:sz w:val="24"/>
                <w:szCs w:val="24"/>
              </w:rPr>
              <w:t xml:space="preserve"> sorted based on the following ways: </w:t>
            </w:r>
          </w:p>
          <w:p w14:paraId="1B816CF6" w14:textId="77777777" w:rsidR="00182F38" w:rsidRPr="00874E94" w:rsidRDefault="00182F38" w:rsidP="00A612DA">
            <w:pPr>
              <w:numPr>
                <w:ilvl w:val="0"/>
                <w:numId w:val="41"/>
              </w:num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Daily</w:t>
            </w:r>
          </w:p>
          <w:p w14:paraId="4F3DD024" w14:textId="77777777" w:rsidR="00182F38" w:rsidRPr="00874E94" w:rsidRDefault="00182F38" w:rsidP="00A612DA">
            <w:pPr>
              <w:numPr>
                <w:ilvl w:val="0"/>
                <w:numId w:val="41"/>
              </w:num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lastRenderedPageBreak/>
              <w:t>Monthly</w:t>
            </w:r>
          </w:p>
          <w:p w14:paraId="1166C674" w14:textId="77777777" w:rsidR="00182F38" w:rsidRPr="00874E94" w:rsidRDefault="00182F38" w:rsidP="00A612DA">
            <w:pPr>
              <w:numPr>
                <w:ilvl w:val="0"/>
                <w:numId w:val="41"/>
              </w:num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Quarterly</w:t>
            </w:r>
          </w:p>
          <w:p w14:paraId="2ED80DA8" w14:textId="77777777" w:rsidR="00182F38" w:rsidRPr="00874E94" w:rsidRDefault="00182F38" w:rsidP="00A612DA">
            <w:pPr>
              <w:numPr>
                <w:ilvl w:val="0"/>
                <w:numId w:val="41"/>
              </w:num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Yearly</w:t>
            </w:r>
          </w:p>
          <w:p w14:paraId="3190C4BE" w14:textId="77777777" w:rsidR="00182F38" w:rsidRPr="00874E94" w:rsidRDefault="00182F38" w:rsidP="00182F38">
            <w:pPr>
              <w:pStyle w:val="ListParagrap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49" w:type="dxa"/>
          </w:tcPr>
          <w:p w14:paraId="19D87748" w14:textId="77777777" w:rsidR="00221642" w:rsidRPr="00874E94" w:rsidRDefault="00BF3602" w:rsidP="005A52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lastRenderedPageBreak/>
              <w:t>Business Requirements</w:t>
            </w:r>
            <w:r w:rsidR="00E07F40" w:rsidRPr="00874E94">
              <w:rPr>
                <w:rFonts w:ascii="Times New Roman" w:eastAsia="Times New Roman" w:hAnsi="Times New Roman" w:cs="Times New Roman"/>
                <w:sz w:val="24"/>
                <w:szCs w:val="24"/>
              </w:rPr>
              <w:t>.</w:t>
            </w:r>
          </w:p>
        </w:tc>
        <w:tc>
          <w:tcPr>
            <w:tcW w:w="1160" w:type="dxa"/>
          </w:tcPr>
          <w:p w14:paraId="2064B8DC" w14:textId="77777777" w:rsidR="00221642" w:rsidRPr="00874E94" w:rsidRDefault="00BF3602" w:rsidP="005A52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 xml:space="preserve">Bradon Richardson, City Hussen, Simon Alemu, Oludamilare </w:t>
            </w:r>
            <w:r w:rsidRPr="00874E94">
              <w:rPr>
                <w:rFonts w:ascii="Times New Roman" w:eastAsia="Times New Roman" w:hAnsi="Times New Roman" w:cs="Times New Roman"/>
                <w:sz w:val="24"/>
                <w:szCs w:val="24"/>
              </w:rPr>
              <w:lastRenderedPageBreak/>
              <w:t>Adebanjo</w:t>
            </w:r>
            <w:r w:rsidR="00E74EFD" w:rsidRPr="00874E94">
              <w:rPr>
                <w:rFonts w:ascii="Times New Roman" w:eastAsia="Times New Roman" w:hAnsi="Times New Roman" w:cs="Times New Roman"/>
                <w:sz w:val="24"/>
                <w:szCs w:val="24"/>
              </w:rPr>
              <w:t>.</w:t>
            </w:r>
          </w:p>
        </w:tc>
        <w:tc>
          <w:tcPr>
            <w:tcW w:w="1193" w:type="dxa"/>
          </w:tcPr>
          <w:p w14:paraId="53149022" w14:textId="77777777" w:rsidR="00221642" w:rsidRPr="00874E94" w:rsidRDefault="00BF3602" w:rsidP="005A52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lastRenderedPageBreak/>
              <w:t>Nash</w:t>
            </w:r>
          </w:p>
        </w:tc>
        <w:tc>
          <w:tcPr>
            <w:tcW w:w="1349" w:type="dxa"/>
          </w:tcPr>
          <w:p w14:paraId="56EA5BBD" w14:textId="77777777" w:rsidR="00221642" w:rsidRPr="00874E94" w:rsidRDefault="008A1976" w:rsidP="005A52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10</w:t>
            </w:r>
            <w:r w:rsidR="005D2570" w:rsidRPr="00874E94">
              <w:rPr>
                <w:rFonts w:ascii="Times New Roman" w:eastAsia="Times New Roman" w:hAnsi="Times New Roman" w:cs="Times New Roman"/>
                <w:sz w:val="24"/>
                <w:szCs w:val="24"/>
              </w:rPr>
              <w:t>.</w:t>
            </w:r>
            <w:r w:rsidRPr="00874E94">
              <w:rPr>
                <w:rFonts w:ascii="Times New Roman" w:eastAsia="Times New Roman" w:hAnsi="Times New Roman" w:cs="Times New Roman"/>
                <w:sz w:val="24"/>
                <w:szCs w:val="24"/>
              </w:rPr>
              <w:t>20</w:t>
            </w:r>
            <w:r w:rsidR="005D2570" w:rsidRPr="00874E94">
              <w:rPr>
                <w:rFonts w:ascii="Times New Roman" w:eastAsia="Times New Roman" w:hAnsi="Times New Roman" w:cs="Times New Roman"/>
                <w:sz w:val="24"/>
                <w:szCs w:val="24"/>
              </w:rPr>
              <w:t>.</w:t>
            </w:r>
            <w:r w:rsidRPr="00874E94">
              <w:rPr>
                <w:rFonts w:ascii="Times New Roman" w:eastAsia="Times New Roman" w:hAnsi="Times New Roman" w:cs="Times New Roman"/>
                <w:sz w:val="24"/>
                <w:szCs w:val="24"/>
              </w:rPr>
              <w:t>2023</w:t>
            </w:r>
          </w:p>
        </w:tc>
      </w:tr>
      <w:tr w:rsidR="00523709" w:rsidRPr="00874E94" w14:paraId="6101461C" w14:textId="77777777" w:rsidTr="00FF2838">
        <w:tc>
          <w:tcPr>
            <w:cnfStyle w:val="001000000000" w:firstRow="0" w:lastRow="0" w:firstColumn="1" w:lastColumn="0" w:oddVBand="0" w:evenVBand="0" w:oddHBand="0" w:evenHBand="0" w:firstRowFirstColumn="0" w:firstRowLastColumn="0" w:lastRowFirstColumn="0" w:lastRowLastColumn="0"/>
            <w:tcW w:w="1349" w:type="dxa"/>
          </w:tcPr>
          <w:p w14:paraId="41FABF10" w14:textId="77777777" w:rsidR="00523709" w:rsidRPr="00874E94" w:rsidRDefault="00523709" w:rsidP="00523709">
            <w:pPr>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R-02</w:t>
            </w:r>
          </w:p>
        </w:tc>
        <w:tc>
          <w:tcPr>
            <w:tcW w:w="1349" w:type="dxa"/>
          </w:tcPr>
          <w:p w14:paraId="4B80A3DA" w14:textId="77777777" w:rsidR="00523709" w:rsidRPr="00874E94" w:rsidRDefault="00523709" w:rsidP="00523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Informational session</w:t>
            </w:r>
          </w:p>
        </w:tc>
        <w:tc>
          <w:tcPr>
            <w:tcW w:w="1601" w:type="dxa"/>
          </w:tcPr>
          <w:p w14:paraId="211AB046" w14:textId="77777777" w:rsidR="00523709" w:rsidRPr="00874E94" w:rsidRDefault="00523709" w:rsidP="00523709">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Immi Guide should allow users to track the courses they are taking based on:</w:t>
            </w:r>
          </w:p>
          <w:p w14:paraId="17E92B40" w14:textId="77777777" w:rsidR="00523709" w:rsidRPr="00874E94" w:rsidRDefault="00523709" w:rsidP="00A612DA">
            <w:pPr>
              <w:pStyle w:val="ListParagraph"/>
              <w:numPr>
                <w:ilvl w:val="0"/>
                <w:numId w:val="42"/>
              </w:num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Instructor name</w:t>
            </w:r>
          </w:p>
          <w:p w14:paraId="672CE41B" w14:textId="77777777" w:rsidR="00523709" w:rsidRPr="00874E94" w:rsidRDefault="00523709" w:rsidP="00A612DA">
            <w:pPr>
              <w:numPr>
                <w:ilvl w:val="0"/>
                <w:numId w:val="42"/>
              </w:num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Course name</w:t>
            </w:r>
          </w:p>
          <w:p w14:paraId="4037BFF1" w14:textId="77777777" w:rsidR="00523709" w:rsidRPr="00874E94" w:rsidRDefault="00523709" w:rsidP="00A612DA">
            <w:pPr>
              <w:numPr>
                <w:ilvl w:val="0"/>
                <w:numId w:val="42"/>
              </w:num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Course start date.</w:t>
            </w:r>
          </w:p>
          <w:p w14:paraId="35CB5C1D" w14:textId="77777777" w:rsidR="00523709" w:rsidRPr="00874E94" w:rsidRDefault="00523709" w:rsidP="00A612DA">
            <w:pPr>
              <w:numPr>
                <w:ilvl w:val="0"/>
                <w:numId w:val="42"/>
              </w:num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Location of courses being given</w:t>
            </w:r>
          </w:p>
          <w:p w14:paraId="55999D06" w14:textId="77777777" w:rsidR="00523709" w:rsidRPr="00874E94" w:rsidRDefault="00523709" w:rsidP="00523709">
            <w:pPr>
              <w:pStyle w:val="ListParagrap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0129DCE1" w14:textId="77777777" w:rsidR="00523709" w:rsidRPr="00874E94" w:rsidRDefault="00523709" w:rsidP="00523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49" w:type="dxa"/>
          </w:tcPr>
          <w:p w14:paraId="3E0B5438" w14:textId="77777777" w:rsidR="00523709" w:rsidRPr="00874E94" w:rsidRDefault="00523709" w:rsidP="00523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Business Requirements</w:t>
            </w:r>
          </w:p>
        </w:tc>
        <w:tc>
          <w:tcPr>
            <w:tcW w:w="1160" w:type="dxa"/>
          </w:tcPr>
          <w:p w14:paraId="53AAAFD3" w14:textId="77777777" w:rsidR="00523709" w:rsidRPr="00874E94" w:rsidRDefault="00523709" w:rsidP="00523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 xml:space="preserve">Bradon Richardson, City Hussen, Simon Alemu, Oludamilare Adebanjo </w:t>
            </w:r>
          </w:p>
        </w:tc>
        <w:tc>
          <w:tcPr>
            <w:tcW w:w="1193" w:type="dxa"/>
          </w:tcPr>
          <w:p w14:paraId="562821E5" w14:textId="77777777" w:rsidR="00523709" w:rsidRPr="00874E94" w:rsidRDefault="00523709" w:rsidP="00523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Nash</w:t>
            </w:r>
          </w:p>
        </w:tc>
        <w:tc>
          <w:tcPr>
            <w:tcW w:w="1349" w:type="dxa"/>
          </w:tcPr>
          <w:p w14:paraId="5CA92BC7" w14:textId="77777777" w:rsidR="00523709" w:rsidRPr="00874E94" w:rsidRDefault="00523709" w:rsidP="00523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10</w:t>
            </w:r>
            <w:r w:rsidR="005D2570" w:rsidRPr="00874E94">
              <w:rPr>
                <w:rFonts w:ascii="Times New Roman" w:eastAsia="Times New Roman" w:hAnsi="Times New Roman" w:cs="Times New Roman"/>
                <w:sz w:val="24"/>
                <w:szCs w:val="24"/>
              </w:rPr>
              <w:t>.</w:t>
            </w:r>
            <w:r w:rsidRPr="00874E94">
              <w:rPr>
                <w:rFonts w:ascii="Times New Roman" w:eastAsia="Times New Roman" w:hAnsi="Times New Roman" w:cs="Times New Roman"/>
                <w:sz w:val="24"/>
                <w:szCs w:val="24"/>
              </w:rPr>
              <w:t>20</w:t>
            </w:r>
            <w:r w:rsidR="005D2570" w:rsidRPr="00874E94">
              <w:rPr>
                <w:rFonts w:ascii="Times New Roman" w:eastAsia="Times New Roman" w:hAnsi="Times New Roman" w:cs="Times New Roman"/>
                <w:sz w:val="24"/>
                <w:szCs w:val="24"/>
              </w:rPr>
              <w:t>.</w:t>
            </w:r>
            <w:r w:rsidRPr="00874E94">
              <w:rPr>
                <w:rFonts w:ascii="Times New Roman" w:eastAsia="Times New Roman" w:hAnsi="Times New Roman" w:cs="Times New Roman"/>
                <w:sz w:val="24"/>
                <w:szCs w:val="24"/>
              </w:rPr>
              <w:t>2023</w:t>
            </w:r>
          </w:p>
        </w:tc>
      </w:tr>
      <w:tr w:rsidR="00C70226" w:rsidRPr="00874E94" w14:paraId="63C1905A" w14:textId="77777777" w:rsidTr="00FF2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08EB91B1" w14:textId="77777777" w:rsidR="00523709" w:rsidRPr="00874E94" w:rsidRDefault="00523709" w:rsidP="00523709">
            <w:pPr>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R-03</w:t>
            </w:r>
          </w:p>
        </w:tc>
        <w:tc>
          <w:tcPr>
            <w:tcW w:w="1349" w:type="dxa"/>
          </w:tcPr>
          <w:p w14:paraId="5040EDE5" w14:textId="77777777" w:rsidR="00523709" w:rsidRPr="00874E94" w:rsidRDefault="00523709" w:rsidP="005237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Location</w:t>
            </w:r>
          </w:p>
        </w:tc>
        <w:tc>
          <w:tcPr>
            <w:tcW w:w="1601" w:type="dxa"/>
          </w:tcPr>
          <w:p w14:paraId="65F345AD" w14:textId="77777777" w:rsidR="00523709" w:rsidRPr="00874E94" w:rsidRDefault="00523709" w:rsidP="005237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Immi Guide should be accessible to all 50 states of the USA.</w:t>
            </w:r>
          </w:p>
        </w:tc>
        <w:tc>
          <w:tcPr>
            <w:tcW w:w="1349" w:type="dxa"/>
          </w:tcPr>
          <w:p w14:paraId="40C4F5BC" w14:textId="77777777" w:rsidR="00523709" w:rsidRPr="00874E94" w:rsidRDefault="00523709" w:rsidP="005237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Business Requirements</w:t>
            </w:r>
          </w:p>
        </w:tc>
        <w:tc>
          <w:tcPr>
            <w:tcW w:w="1160" w:type="dxa"/>
          </w:tcPr>
          <w:p w14:paraId="5F13F8C0" w14:textId="77777777" w:rsidR="00523709" w:rsidRPr="00874E94" w:rsidRDefault="00523709" w:rsidP="005237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 xml:space="preserve">Bradon Richardson, City Hussen, Simon Alemu, Oludamilare Adebanjo </w:t>
            </w:r>
          </w:p>
        </w:tc>
        <w:tc>
          <w:tcPr>
            <w:tcW w:w="1193" w:type="dxa"/>
          </w:tcPr>
          <w:p w14:paraId="1C3AB438" w14:textId="77777777" w:rsidR="00523709" w:rsidRPr="00874E94" w:rsidRDefault="00523709" w:rsidP="005237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Nash</w:t>
            </w:r>
          </w:p>
        </w:tc>
        <w:tc>
          <w:tcPr>
            <w:tcW w:w="1349" w:type="dxa"/>
          </w:tcPr>
          <w:p w14:paraId="1320935A" w14:textId="77777777" w:rsidR="00523709" w:rsidRPr="00874E94" w:rsidRDefault="00523709" w:rsidP="005237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10</w:t>
            </w:r>
            <w:r w:rsidR="005D2570" w:rsidRPr="00874E94">
              <w:rPr>
                <w:rFonts w:ascii="Times New Roman" w:eastAsia="Times New Roman" w:hAnsi="Times New Roman" w:cs="Times New Roman"/>
                <w:sz w:val="24"/>
                <w:szCs w:val="24"/>
              </w:rPr>
              <w:t>.</w:t>
            </w:r>
            <w:r w:rsidRPr="00874E94">
              <w:rPr>
                <w:rFonts w:ascii="Times New Roman" w:eastAsia="Times New Roman" w:hAnsi="Times New Roman" w:cs="Times New Roman"/>
                <w:sz w:val="24"/>
                <w:szCs w:val="24"/>
              </w:rPr>
              <w:t>20</w:t>
            </w:r>
            <w:r w:rsidR="005D2570" w:rsidRPr="00874E94">
              <w:rPr>
                <w:rFonts w:ascii="Times New Roman" w:eastAsia="Times New Roman" w:hAnsi="Times New Roman" w:cs="Times New Roman"/>
                <w:sz w:val="24"/>
                <w:szCs w:val="24"/>
              </w:rPr>
              <w:t>.</w:t>
            </w:r>
            <w:r w:rsidRPr="00874E94">
              <w:rPr>
                <w:rFonts w:ascii="Times New Roman" w:eastAsia="Times New Roman" w:hAnsi="Times New Roman" w:cs="Times New Roman"/>
                <w:sz w:val="24"/>
                <w:szCs w:val="24"/>
              </w:rPr>
              <w:t>2023</w:t>
            </w:r>
          </w:p>
        </w:tc>
      </w:tr>
      <w:tr w:rsidR="00523709" w:rsidRPr="00874E94" w14:paraId="7BAFFF25" w14:textId="77777777" w:rsidTr="00FF2838">
        <w:tc>
          <w:tcPr>
            <w:cnfStyle w:val="001000000000" w:firstRow="0" w:lastRow="0" w:firstColumn="1" w:lastColumn="0" w:oddVBand="0" w:evenVBand="0" w:oddHBand="0" w:evenHBand="0" w:firstRowFirstColumn="0" w:firstRowLastColumn="0" w:lastRowFirstColumn="0" w:lastRowLastColumn="0"/>
            <w:tcW w:w="1349" w:type="dxa"/>
          </w:tcPr>
          <w:p w14:paraId="13CBB06E" w14:textId="77777777" w:rsidR="00523709" w:rsidRPr="00874E94" w:rsidRDefault="00523709" w:rsidP="00523709">
            <w:pPr>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R-04</w:t>
            </w:r>
          </w:p>
        </w:tc>
        <w:tc>
          <w:tcPr>
            <w:tcW w:w="1349" w:type="dxa"/>
          </w:tcPr>
          <w:p w14:paraId="083C1660" w14:textId="77777777" w:rsidR="00523709" w:rsidRPr="00874E94" w:rsidRDefault="00523709" w:rsidP="00523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Progress Track</w:t>
            </w:r>
          </w:p>
        </w:tc>
        <w:tc>
          <w:tcPr>
            <w:tcW w:w="1601" w:type="dxa"/>
          </w:tcPr>
          <w:p w14:paraId="04330D03" w14:textId="77777777" w:rsidR="00523709" w:rsidRPr="00874E94" w:rsidRDefault="00523709" w:rsidP="00523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 xml:space="preserve"> Immi Guide should allow the user to track the progress of their </w:t>
            </w:r>
            <w:r w:rsidRPr="00874E94">
              <w:rPr>
                <w:rFonts w:ascii="Times New Roman" w:eastAsia="Times New Roman" w:hAnsi="Times New Roman" w:cs="Times New Roman"/>
                <w:sz w:val="24"/>
                <w:szCs w:val="24"/>
              </w:rPr>
              <w:lastRenderedPageBreak/>
              <w:t>immigration process as:</w:t>
            </w:r>
          </w:p>
          <w:p w14:paraId="3586DF0B" w14:textId="77777777" w:rsidR="00523709" w:rsidRPr="00874E94" w:rsidRDefault="00523709" w:rsidP="00A612DA">
            <w:pPr>
              <w:numPr>
                <w:ilvl w:val="0"/>
                <w:numId w:val="43"/>
              </w:num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Pending</w:t>
            </w:r>
          </w:p>
          <w:p w14:paraId="12277042" w14:textId="77777777" w:rsidR="00523709" w:rsidRPr="00874E94" w:rsidRDefault="00523709" w:rsidP="00A612DA">
            <w:pPr>
              <w:numPr>
                <w:ilvl w:val="0"/>
                <w:numId w:val="43"/>
              </w:num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Submitted</w:t>
            </w:r>
          </w:p>
          <w:p w14:paraId="0E0A3D7D" w14:textId="77777777" w:rsidR="00523709" w:rsidRPr="00874E94" w:rsidRDefault="00523709" w:rsidP="00A612DA">
            <w:pPr>
              <w:numPr>
                <w:ilvl w:val="0"/>
                <w:numId w:val="43"/>
              </w:num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Processed</w:t>
            </w:r>
          </w:p>
          <w:p w14:paraId="39E5B003" w14:textId="77777777" w:rsidR="00523709" w:rsidRPr="00874E94" w:rsidRDefault="00523709" w:rsidP="00A612DA">
            <w:pPr>
              <w:numPr>
                <w:ilvl w:val="0"/>
                <w:numId w:val="43"/>
              </w:num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New updates</w:t>
            </w:r>
          </w:p>
          <w:p w14:paraId="3B9E477F" w14:textId="77777777" w:rsidR="00523709" w:rsidRPr="00874E94" w:rsidRDefault="00523709" w:rsidP="6939DD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49" w:type="dxa"/>
          </w:tcPr>
          <w:p w14:paraId="422995E6" w14:textId="77777777" w:rsidR="00523709" w:rsidRPr="00874E94" w:rsidRDefault="00523709" w:rsidP="00523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lastRenderedPageBreak/>
              <w:t>Business Requirements</w:t>
            </w:r>
          </w:p>
        </w:tc>
        <w:tc>
          <w:tcPr>
            <w:tcW w:w="1160" w:type="dxa"/>
          </w:tcPr>
          <w:p w14:paraId="50686C53" w14:textId="77777777" w:rsidR="00523709" w:rsidRPr="00874E94" w:rsidRDefault="00523709" w:rsidP="00523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Bradon Richardson, City Hussen, Simon Alemu, Oludamil</w:t>
            </w:r>
            <w:r w:rsidRPr="00874E94">
              <w:rPr>
                <w:rFonts w:ascii="Times New Roman" w:eastAsia="Times New Roman" w:hAnsi="Times New Roman" w:cs="Times New Roman"/>
                <w:sz w:val="24"/>
                <w:szCs w:val="24"/>
              </w:rPr>
              <w:lastRenderedPageBreak/>
              <w:t xml:space="preserve">are Adebanjo </w:t>
            </w:r>
          </w:p>
        </w:tc>
        <w:tc>
          <w:tcPr>
            <w:tcW w:w="1193" w:type="dxa"/>
          </w:tcPr>
          <w:p w14:paraId="511088D7" w14:textId="77777777" w:rsidR="00523709" w:rsidRPr="00874E94" w:rsidRDefault="00523709" w:rsidP="00523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lastRenderedPageBreak/>
              <w:t>Nash</w:t>
            </w:r>
          </w:p>
        </w:tc>
        <w:tc>
          <w:tcPr>
            <w:tcW w:w="1349" w:type="dxa"/>
          </w:tcPr>
          <w:p w14:paraId="025E6E09" w14:textId="77777777" w:rsidR="00523709" w:rsidRPr="00874E94" w:rsidRDefault="00523709" w:rsidP="00523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10</w:t>
            </w:r>
            <w:r w:rsidR="005D2570" w:rsidRPr="00874E94">
              <w:rPr>
                <w:rFonts w:ascii="Times New Roman" w:eastAsia="Times New Roman" w:hAnsi="Times New Roman" w:cs="Times New Roman"/>
                <w:sz w:val="24"/>
                <w:szCs w:val="24"/>
              </w:rPr>
              <w:t>.</w:t>
            </w:r>
            <w:r w:rsidRPr="00874E94">
              <w:rPr>
                <w:rFonts w:ascii="Times New Roman" w:eastAsia="Times New Roman" w:hAnsi="Times New Roman" w:cs="Times New Roman"/>
                <w:sz w:val="24"/>
                <w:szCs w:val="24"/>
              </w:rPr>
              <w:t>20</w:t>
            </w:r>
            <w:r w:rsidR="005D2570" w:rsidRPr="00874E94">
              <w:rPr>
                <w:rFonts w:ascii="Times New Roman" w:eastAsia="Times New Roman" w:hAnsi="Times New Roman" w:cs="Times New Roman"/>
                <w:sz w:val="24"/>
                <w:szCs w:val="24"/>
              </w:rPr>
              <w:t>.</w:t>
            </w:r>
            <w:r w:rsidRPr="00874E94">
              <w:rPr>
                <w:rFonts w:ascii="Times New Roman" w:eastAsia="Times New Roman" w:hAnsi="Times New Roman" w:cs="Times New Roman"/>
                <w:sz w:val="24"/>
                <w:szCs w:val="24"/>
              </w:rPr>
              <w:t>2023</w:t>
            </w:r>
          </w:p>
        </w:tc>
      </w:tr>
      <w:tr w:rsidR="00C70226" w:rsidRPr="00874E94" w14:paraId="6186CC7B" w14:textId="77777777" w:rsidTr="00FF2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29DC3145" w14:textId="77777777" w:rsidR="00523709" w:rsidRPr="00874E94" w:rsidRDefault="00523709" w:rsidP="00523709">
            <w:pPr>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R-05</w:t>
            </w:r>
          </w:p>
        </w:tc>
        <w:tc>
          <w:tcPr>
            <w:tcW w:w="1349" w:type="dxa"/>
          </w:tcPr>
          <w:p w14:paraId="7F5AF429" w14:textId="77777777" w:rsidR="00523709" w:rsidRPr="00874E94" w:rsidRDefault="00523709" w:rsidP="005237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Customer Service</w:t>
            </w:r>
          </w:p>
        </w:tc>
        <w:tc>
          <w:tcPr>
            <w:tcW w:w="1601" w:type="dxa"/>
          </w:tcPr>
          <w:p w14:paraId="5F55CFC4" w14:textId="77777777" w:rsidR="00523709" w:rsidRPr="00874E94" w:rsidRDefault="00523709" w:rsidP="005237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 Immi Guide should offer customer support through:</w:t>
            </w:r>
          </w:p>
          <w:p w14:paraId="7A106A3E" w14:textId="77777777" w:rsidR="00523709" w:rsidRPr="00874E94" w:rsidRDefault="00523709" w:rsidP="00A612DA">
            <w:pPr>
              <w:pStyle w:val="ListParagraph"/>
              <w:numPr>
                <w:ilvl w:val="0"/>
                <w:numId w:val="44"/>
              </w:num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Chat</w:t>
            </w:r>
          </w:p>
          <w:p w14:paraId="62C8B6C5" w14:textId="77777777" w:rsidR="00523709" w:rsidRPr="00874E94" w:rsidRDefault="00523709" w:rsidP="00A612DA">
            <w:pPr>
              <w:pStyle w:val="ListParagraph"/>
              <w:numPr>
                <w:ilvl w:val="0"/>
                <w:numId w:val="44"/>
              </w:num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Frequently Asked Questions (FAQ)</w:t>
            </w:r>
          </w:p>
          <w:p w14:paraId="49189349" w14:textId="77777777" w:rsidR="00523709" w:rsidRPr="00874E94" w:rsidRDefault="00523709" w:rsidP="00A612DA">
            <w:pPr>
              <w:pStyle w:val="ListParagraph"/>
              <w:numPr>
                <w:ilvl w:val="0"/>
                <w:numId w:val="44"/>
              </w:num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Call</w:t>
            </w:r>
          </w:p>
          <w:p w14:paraId="4ED72AB0" w14:textId="77777777" w:rsidR="00523709" w:rsidRPr="00874E94" w:rsidRDefault="00523709" w:rsidP="00A612DA">
            <w:pPr>
              <w:pStyle w:val="ListParagraph"/>
              <w:numPr>
                <w:ilvl w:val="0"/>
                <w:numId w:val="44"/>
              </w:num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Email</w:t>
            </w:r>
          </w:p>
          <w:p w14:paraId="2F8D939B" w14:textId="77777777" w:rsidR="00523709" w:rsidRPr="00874E94" w:rsidRDefault="00523709" w:rsidP="00523709">
            <w:pPr>
              <w:pStyle w:val="ListParagrap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49" w:type="dxa"/>
          </w:tcPr>
          <w:p w14:paraId="656469D6" w14:textId="77777777" w:rsidR="00523709" w:rsidRPr="00874E94" w:rsidRDefault="00523709" w:rsidP="005237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Business Requirement</w:t>
            </w:r>
          </w:p>
        </w:tc>
        <w:tc>
          <w:tcPr>
            <w:tcW w:w="1160" w:type="dxa"/>
          </w:tcPr>
          <w:p w14:paraId="583D305A" w14:textId="77777777" w:rsidR="00523709" w:rsidRPr="00874E94" w:rsidRDefault="00523709" w:rsidP="005237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 xml:space="preserve">Bradon Richardson, City Hussen, Simon Alemu, Oludamilare Adebanjo </w:t>
            </w:r>
          </w:p>
        </w:tc>
        <w:tc>
          <w:tcPr>
            <w:tcW w:w="1193" w:type="dxa"/>
          </w:tcPr>
          <w:p w14:paraId="3E74BEF8" w14:textId="77777777" w:rsidR="00523709" w:rsidRPr="00874E94" w:rsidRDefault="00523709" w:rsidP="005237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Nash</w:t>
            </w:r>
          </w:p>
        </w:tc>
        <w:tc>
          <w:tcPr>
            <w:tcW w:w="1349" w:type="dxa"/>
          </w:tcPr>
          <w:p w14:paraId="1FCEF481" w14:textId="77777777" w:rsidR="00523709" w:rsidRPr="00874E94" w:rsidRDefault="00523709" w:rsidP="00523709">
            <w:pPr>
              <w:keepNex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4E94">
              <w:rPr>
                <w:rFonts w:ascii="Times New Roman" w:eastAsia="Times New Roman" w:hAnsi="Times New Roman" w:cs="Times New Roman"/>
                <w:sz w:val="24"/>
                <w:szCs w:val="24"/>
              </w:rPr>
              <w:t>10</w:t>
            </w:r>
            <w:r w:rsidR="005D2570" w:rsidRPr="00874E94">
              <w:rPr>
                <w:rFonts w:ascii="Times New Roman" w:eastAsia="Times New Roman" w:hAnsi="Times New Roman" w:cs="Times New Roman"/>
                <w:sz w:val="24"/>
                <w:szCs w:val="24"/>
              </w:rPr>
              <w:t>.</w:t>
            </w:r>
            <w:r w:rsidRPr="00874E94">
              <w:rPr>
                <w:rFonts w:ascii="Times New Roman" w:eastAsia="Times New Roman" w:hAnsi="Times New Roman" w:cs="Times New Roman"/>
                <w:sz w:val="24"/>
                <w:szCs w:val="24"/>
              </w:rPr>
              <w:t>20</w:t>
            </w:r>
            <w:r w:rsidR="005D2570" w:rsidRPr="00874E94">
              <w:rPr>
                <w:rFonts w:ascii="Times New Roman" w:eastAsia="Times New Roman" w:hAnsi="Times New Roman" w:cs="Times New Roman"/>
                <w:sz w:val="24"/>
                <w:szCs w:val="24"/>
              </w:rPr>
              <w:t>.</w:t>
            </w:r>
            <w:r w:rsidRPr="00874E94">
              <w:rPr>
                <w:rFonts w:ascii="Times New Roman" w:eastAsia="Times New Roman" w:hAnsi="Times New Roman" w:cs="Times New Roman"/>
                <w:sz w:val="24"/>
                <w:szCs w:val="24"/>
              </w:rPr>
              <w:t>2023</w:t>
            </w:r>
          </w:p>
        </w:tc>
      </w:tr>
    </w:tbl>
    <w:p w14:paraId="0B5F7FCD" w14:textId="77777777" w:rsidR="005A5273" w:rsidRPr="005A5273" w:rsidRDefault="005A5273" w:rsidP="00083455">
      <w:pPr>
        <w:pStyle w:val="Caption"/>
        <w:jc w:val="center"/>
        <w:rPr>
          <w:rFonts w:ascii="Times New Roman" w:eastAsia="Times New Roman" w:hAnsi="Times New Roman" w:cs="Times New Roman"/>
        </w:rPr>
      </w:pPr>
    </w:p>
    <w:p w14:paraId="69B68B46" w14:textId="77777777" w:rsidR="00C21BB9" w:rsidRPr="00B829CB" w:rsidRDefault="00CD24FA" w:rsidP="006F0FC5">
      <w:pPr>
        <w:spacing w:after="0" w:line="240" w:lineRule="auto"/>
        <w:textAlignment w:val="baseline"/>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 xml:space="preserve"> </w:t>
      </w:r>
    </w:p>
    <w:p w14:paraId="1B09F84A" w14:textId="77777777" w:rsidR="006A49BD" w:rsidRPr="00B829CB" w:rsidRDefault="006A49BD" w:rsidP="32047AEC">
      <w:pPr>
        <w:pStyle w:val="Heading2"/>
        <w:spacing w:line="240" w:lineRule="auto"/>
        <w:rPr>
          <w:rFonts w:ascii="Times New Roman" w:eastAsia="Times New Roman" w:hAnsi="Times New Roman" w:cs="Times New Roman"/>
          <w:sz w:val="24"/>
          <w:szCs w:val="24"/>
        </w:rPr>
      </w:pPr>
      <w:bookmarkStart w:id="11" w:name="_Toc149600305"/>
      <w:r w:rsidRPr="00B829CB">
        <w:rPr>
          <w:rFonts w:ascii="Times New Roman" w:eastAsia="Times New Roman" w:hAnsi="Times New Roman" w:cs="Times New Roman"/>
          <w:sz w:val="24"/>
          <w:szCs w:val="24"/>
        </w:rPr>
        <w:t>Stakeholder Requirements</w:t>
      </w:r>
      <w:bookmarkEnd w:id="11"/>
    </w:p>
    <w:p w14:paraId="6886EC06" w14:textId="77777777" w:rsidR="0081522D" w:rsidRPr="00CA7634" w:rsidRDefault="0081522D" w:rsidP="00505F07">
      <w:pPr>
        <w:pStyle w:val="Caption"/>
        <w:jc w:val="center"/>
        <w:rPr>
          <w:rFonts w:ascii="Times New Roman" w:eastAsia="Times New Roman" w:hAnsi="Times New Roman" w:cs="Times New Roman"/>
          <w:i w:val="0"/>
        </w:rPr>
      </w:pPr>
    </w:p>
    <w:p w14:paraId="1B19846A" w14:textId="77777777" w:rsidR="009200D1" w:rsidRDefault="009200D1" w:rsidP="002405B4">
      <w:pPr>
        <w:pStyle w:val="Caption"/>
        <w:keepNext/>
        <w:jc w:val="center"/>
      </w:pPr>
      <w:bookmarkStart w:id="12" w:name="_Toc149599127"/>
      <w:r>
        <w:t xml:space="preserve">Table </w:t>
      </w:r>
      <w:fldSimple w:instr=" SEQ Table \* ARABIC ">
        <w:r>
          <w:rPr>
            <w:noProof/>
          </w:rPr>
          <w:t>3</w:t>
        </w:r>
      </w:fldSimple>
      <w:r>
        <w:t>: Stakeholders Requirements</w:t>
      </w:r>
      <w:bookmarkEnd w:id="12"/>
    </w:p>
    <w:tbl>
      <w:tblPr>
        <w:tblStyle w:val="GridTable4-Accent1"/>
        <w:tblW w:w="0" w:type="auto"/>
        <w:tblLook w:val="04A0" w:firstRow="1" w:lastRow="0" w:firstColumn="1" w:lastColumn="0" w:noHBand="0" w:noVBand="1"/>
      </w:tblPr>
      <w:tblGrid>
        <w:gridCol w:w="1027"/>
        <w:gridCol w:w="1982"/>
        <w:gridCol w:w="2530"/>
        <w:gridCol w:w="973"/>
        <w:gridCol w:w="952"/>
        <w:gridCol w:w="913"/>
        <w:gridCol w:w="973"/>
      </w:tblGrid>
      <w:tr w:rsidR="003727B3" w14:paraId="5B1784ED" w14:textId="77777777" w:rsidTr="009200D1">
        <w:trPr>
          <w:cnfStyle w:val="100000000000" w:firstRow="1" w:lastRow="0" w:firstColumn="0" w:lastColumn="0" w:oddVBand="0" w:evenVBand="0" w:oddHBand="0" w:evenHBand="0" w:firstRowFirstColumn="0" w:firstRowLastColumn="0" w:lastRowFirstColumn="0" w:lastRowLastColumn="0"/>
          <w:trHeight w:val="1396"/>
        </w:trPr>
        <w:tc>
          <w:tcPr>
            <w:cnfStyle w:val="001000000000" w:firstRow="0" w:lastRow="0" w:firstColumn="1" w:lastColumn="0" w:oddVBand="0" w:evenVBand="0" w:oddHBand="0" w:evenHBand="0" w:firstRowFirstColumn="0" w:firstRowLastColumn="0" w:lastRowFirstColumn="0" w:lastRowLastColumn="0"/>
            <w:tcW w:w="1027" w:type="dxa"/>
          </w:tcPr>
          <w:p w14:paraId="3CF98F01" w14:textId="77777777" w:rsidR="00B94AD9" w:rsidRDefault="0007079A" w:rsidP="001A64AC">
            <w:pPr>
              <w:rPr>
                <w:rFonts w:ascii="Times New Roman" w:eastAsia="Times New Roman" w:hAnsi="Times New Roman" w:cs="Times New Roman"/>
              </w:rPr>
            </w:pPr>
            <w:r>
              <w:rPr>
                <w:rFonts w:ascii="Times New Roman" w:eastAsia="Times New Roman" w:hAnsi="Times New Roman" w:cs="Times New Roman"/>
              </w:rPr>
              <w:t>Stak</w:t>
            </w:r>
            <w:r w:rsidR="00FA5F2C">
              <w:rPr>
                <w:rFonts w:ascii="Times New Roman" w:eastAsia="Times New Roman" w:hAnsi="Times New Roman" w:cs="Times New Roman"/>
              </w:rPr>
              <w:t>e</w:t>
            </w:r>
            <w:r>
              <w:rPr>
                <w:rFonts w:ascii="Times New Roman" w:eastAsia="Times New Roman" w:hAnsi="Times New Roman" w:cs="Times New Roman"/>
              </w:rPr>
              <w:t>holder</w:t>
            </w:r>
            <w:r w:rsidR="00FA5F2C">
              <w:rPr>
                <w:rFonts w:ascii="Times New Roman" w:eastAsia="Times New Roman" w:hAnsi="Times New Roman" w:cs="Times New Roman"/>
              </w:rPr>
              <w:t xml:space="preserve"> Requirement</w:t>
            </w:r>
            <w:r w:rsidR="00657F52">
              <w:rPr>
                <w:rFonts w:ascii="Times New Roman" w:eastAsia="Times New Roman" w:hAnsi="Times New Roman" w:cs="Times New Roman"/>
              </w:rPr>
              <w:t xml:space="preserve"> Requirements</w:t>
            </w:r>
            <w:r w:rsidR="00B94AD9" w:rsidRPr="6939DDBB">
              <w:rPr>
                <w:rFonts w:ascii="Times New Roman" w:eastAsia="Times New Roman" w:hAnsi="Times New Roman" w:cs="Times New Roman"/>
              </w:rPr>
              <w:t xml:space="preserve"> #</w:t>
            </w:r>
          </w:p>
        </w:tc>
        <w:tc>
          <w:tcPr>
            <w:tcW w:w="1982" w:type="dxa"/>
          </w:tcPr>
          <w:p w14:paraId="4CEFF18E" w14:textId="77777777" w:rsidR="00B94AD9" w:rsidRDefault="00657F52" w:rsidP="001A64A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Stakeholder </w:t>
            </w:r>
            <w:r w:rsidR="00B94AD9" w:rsidRPr="6939DDBB">
              <w:rPr>
                <w:rFonts w:ascii="Times New Roman" w:eastAsia="Times New Roman" w:hAnsi="Times New Roman" w:cs="Times New Roman"/>
              </w:rPr>
              <w:t>Requirement</w:t>
            </w:r>
            <w:r w:rsidR="00CA37E2" w:rsidRPr="6939DDBB">
              <w:rPr>
                <w:rFonts w:ascii="Times New Roman" w:eastAsia="Times New Roman" w:hAnsi="Times New Roman" w:cs="Times New Roman"/>
              </w:rPr>
              <w:t xml:space="preserve"> name</w:t>
            </w:r>
          </w:p>
        </w:tc>
        <w:tc>
          <w:tcPr>
            <w:tcW w:w="2530" w:type="dxa"/>
          </w:tcPr>
          <w:p w14:paraId="2C12A669" w14:textId="77777777" w:rsidR="00B94AD9" w:rsidRDefault="009678F2" w:rsidP="001A64A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Stakeholder </w:t>
            </w:r>
            <w:r w:rsidRPr="6939DDBB">
              <w:rPr>
                <w:rFonts w:ascii="Times New Roman" w:eastAsia="Times New Roman" w:hAnsi="Times New Roman" w:cs="Times New Roman"/>
              </w:rPr>
              <w:t>requirement</w:t>
            </w:r>
            <w:r w:rsidR="00BB7865" w:rsidRPr="6939DDBB">
              <w:rPr>
                <w:rFonts w:ascii="Times New Roman" w:eastAsia="Times New Roman" w:hAnsi="Times New Roman" w:cs="Times New Roman"/>
              </w:rPr>
              <w:t xml:space="preserve"> Description</w:t>
            </w:r>
          </w:p>
        </w:tc>
        <w:tc>
          <w:tcPr>
            <w:tcW w:w="973" w:type="dxa"/>
          </w:tcPr>
          <w:p w14:paraId="6286CB1B" w14:textId="77777777" w:rsidR="00B94AD9" w:rsidRDefault="00B95392" w:rsidP="001A64A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939DDBB">
              <w:rPr>
                <w:rFonts w:ascii="Times New Roman" w:eastAsia="Times New Roman" w:hAnsi="Times New Roman" w:cs="Times New Roman"/>
              </w:rPr>
              <w:t xml:space="preserve">Stakeholder Requirement </w:t>
            </w:r>
            <w:r w:rsidR="00BB7865" w:rsidRPr="6939DDBB">
              <w:rPr>
                <w:rFonts w:ascii="Times New Roman" w:eastAsia="Times New Roman" w:hAnsi="Times New Roman" w:cs="Times New Roman"/>
              </w:rPr>
              <w:t>Type</w:t>
            </w:r>
          </w:p>
        </w:tc>
        <w:tc>
          <w:tcPr>
            <w:tcW w:w="952" w:type="dxa"/>
          </w:tcPr>
          <w:p w14:paraId="682AB727" w14:textId="77777777" w:rsidR="00B94AD9" w:rsidRDefault="00BB7865" w:rsidP="001A64A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939DDBB">
              <w:rPr>
                <w:rFonts w:ascii="Times New Roman" w:eastAsia="Times New Roman" w:hAnsi="Times New Roman" w:cs="Times New Roman"/>
              </w:rPr>
              <w:t xml:space="preserve">Business Analyst </w:t>
            </w:r>
          </w:p>
        </w:tc>
        <w:tc>
          <w:tcPr>
            <w:tcW w:w="913" w:type="dxa"/>
          </w:tcPr>
          <w:p w14:paraId="49C14608" w14:textId="77777777" w:rsidR="00B94AD9" w:rsidRDefault="00BB7865" w:rsidP="001A64A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939DDBB">
              <w:rPr>
                <w:rFonts w:ascii="Times New Roman" w:eastAsia="Times New Roman" w:hAnsi="Times New Roman" w:cs="Times New Roman"/>
              </w:rPr>
              <w:t>Stakeholder Name</w:t>
            </w:r>
          </w:p>
        </w:tc>
        <w:tc>
          <w:tcPr>
            <w:tcW w:w="973" w:type="dxa"/>
          </w:tcPr>
          <w:p w14:paraId="16A88C35" w14:textId="77777777" w:rsidR="00B94AD9" w:rsidRPr="009678F2" w:rsidRDefault="00BB7865" w:rsidP="001A64A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6939DDBB">
              <w:rPr>
                <w:rFonts w:ascii="Times New Roman" w:eastAsia="Times New Roman" w:hAnsi="Times New Roman" w:cs="Times New Roman"/>
              </w:rPr>
              <w:t xml:space="preserve">Date </w:t>
            </w:r>
            <w:r w:rsidR="009678F2">
              <w:rPr>
                <w:rFonts w:ascii="Times New Roman" w:eastAsia="Times New Roman" w:hAnsi="Times New Roman" w:cs="Times New Roman"/>
              </w:rPr>
              <w:t xml:space="preserve">Stakeholder </w:t>
            </w:r>
            <w:r w:rsidR="009678F2" w:rsidRPr="6939DDBB">
              <w:rPr>
                <w:rFonts w:ascii="Times New Roman" w:eastAsia="Times New Roman" w:hAnsi="Times New Roman" w:cs="Times New Roman"/>
              </w:rPr>
              <w:t>Requirement</w:t>
            </w:r>
            <w:r w:rsidRPr="6939DDBB">
              <w:rPr>
                <w:rFonts w:ascii="Times New Roman" w:eastAsia="Times New Roman" w:hAnsi="Times New Roman" w:cs="Times New Roman"/>
              </w:rPr>
              <w:t xml:space="preserve"> </w:t>
            </w:r>
          </w:p>
        </w:tc>
      </w:tr>
      <w:tr w:rsidR="003727B3" w14:paraId="44E06925" w14:textId="77777777" w:rsidTr="009200D1">
        <w:trPr>
          <w:cnfStyle w:val="000000100000" w:firstRow="0" w:lastRow="0" w:firstColumn="0" w:lastColumn="0" w:oddVBand="0" w:evenVBand="0" w:oddHBand="1" w:evenHBand="0" w:firstRowFirstColumn="0" w:firstRowLastColumn="0" w:lastRowFirstColumn="0" w:lastRowLastColumn="0"/>
          <w:trHeight w:val="3168"/>
        </w:trPr>
        <w:tc>
          <w:tcPr>
            <w:cnfStyle w:val="001000000000" w:firstRow="0" w:lastRow="0" w:firstColumn="1" w:lastColumn="0" w:oddVBand="0" w:evenVBand="0" w:oddHBand="0" w:evenHBand="0" w:firstRowFirstColumn="0" w:firstRowLastColumn="0" w:lastRowFirstColumn="0" w:lastRowLastColumn="0"/>
            <w:tcW w:w="1027" w:type="dxa"/>
          </w:tcPr>
          <w:p w14:paraId="3053505D" w14:textId="77777777" w:rsidR="00FA0F5B" w:rsidRDefault="00FA0F5B" w:rsidP="00FA0F5B">
            <w:pPr>
              <w:rPr>
                <w:rFonts w:ascii="Times New Roman" w:eastAsia="Times New Roman" w:hAnsi="Times New Roman" w:cs="Times New Roman"/>
              </w:rPr>
            </w:pPr>
            <w:r w:rsidRPr="6939DDBB">
              <w:rPr>
                <w:rFonts w:ascii="Times New Roman" w:eastAsia="Times New Roman" w:hAnsi="Times New Roman" w:cs="Times New Roman"/>
              </w:rPr>
              <w:lastRenderedPageBreak/>
              <w:t>R-01</w:t>
            </w:r>
          </w:p>
        </w:tc>
        <w:tc>
          <w:tcPr>
            <w:tcW w:w="1982" w:type="dxa"/>
          </w:tcPr>
          <w:p w14:paraId="073ED894" w14:textId="77777777" w:rsidR="00FA0F5B" w:rsidRDefault="00FA0F5B" w:rsidP="00FA0F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Lawyers/ Applicants/Instructors/USCIS agents/ Visa Processors</w:t>
            </w:r>
          </w:p>
        </w:tc>
        <w:tc>
          <w:tcPr>
            <w:tcW w:w="2530" w:type="dxa"/>
          </w:tcPr>
          <w:p w14:paraId="1107629C" w14:textId="77777777" w:rsidR="00FA0F5B" w:rsidRDefault="00FA0F5B" w:rsidP="00FA0F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Create clear guidelines for getting access to handle sensitive personal information with the following documentation</w:t>
            </w:r>
            <w:r>
              <w:rPr>
                <w:rFonts w:ascii="Times New Roman" w:eastAsia="Times New Roman" w:hAnsi="Times New Roman" w:cs="Times New Roman"/>
                <w:sz w:val="24"/>
                <w:szCs w:val="24"/>
              </w:rPr>
              <w:t>:</w:t>
            </w:r>
          </w:p>
          <w:p w14:paraId="635EC107" w14:textId="77777777" w:rsidR="00FA0F5B" w:rsidRDefault="00FA0F5B" w:rsidP="00A612DA">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6939DDBB">
              <w:rPr>
                <w:rFonts w:ascii="Times New Roman" w:eastAsia="Times New Roman" w:hAnsi="Times New Roman" w:cs="Times New Roman"/>
              </w:rPr>
              <w:t>Self-disclosure</w:t>
            </w:r>
          </w:p>
          <w:p w14:paraId="452018E3" w14:textId="77777777" w:rsidR="00FA0F5B" w:rsidRDefault="00FA0F5B" w:rsidP="00A612DA">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6939DDBB">
              <w:rPr>
                <w:rFonts w:ascii="Times New Roman" w:eastAsia="Times New Roman" w:hAnsi="Times New Roman" w:cs="Times New Roman"/>
              </w:rPr>
              <w:t>Service Agreement</w:t>
            </w:r>
          </w:p>
          <w:p w14:paraId="7B679327" w14:textId="77777777" w:rsidR="00FA0F5B" w:rsidRDefault="00FA0F5B" w:rsidP="00A612DA">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6939DDBB">
              <w:rPr>
                <w:rFonts w:ascii="Times New Roman" w:eastAsia="Times New Roman" w:hAnsi="Times New Roman" w:cs="Times New Roman"/>
              </w:rPr>
              <w:t>Terms and conditions</w:t>
            </w:r>
          </w:p>
        </w:tc>
        <w:tc>
          <w:tcPr>
            <w:tcW w:w="973" w:type="dxa"/>
          </w:tcPr>
          <w:p w14:paraId="4F854570" w14:textId="77777777" w:rsidR="00FA0F5B" w:rsidRDefault="00FA0F5B" w:rsidP="00FA0F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6939DDBB">
              <w:rPr>
                <w:rFonts w:ascii="Times New Roman" w:eastAsia="Times New Roman" w:hAnsi="Times New Roman" w:cs="Times New Roman"/>
              </w:rPr>
              <w:t>Stakeholders Requirements</w:t>
            </w:r>
          </w:p>
        </w:tc>
        <w:tc>
          <w:tcPr>
            <w:tcW w:w="952" w:type="dxa"/>
          </w:tcPr>
          <w:p w14:paraId="46C5C6B5" w14:textId="77777777" w:rsidR="00FA0F5B" w:rsidRDefault="00FA0F5B" w:rsidP="00FA0F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7A96E1F">
              <w:rPr>
                <w:rFonts w:ascii="Times New Roman" w:eastAsia="Times New Roman" w:hAnsi="Times New Roman" w:cs="Times New Roman"/>
                <w:sz w:val="24"/>
                <w:szCs w:val="24"/>
              </w:rPr>
              <w:t>Bradon Richardson, City Hussen, Simon Alemu, Oludamilare Adebanjo</w:t>
            </w:r>
            <w:r>
              <w:rPr>
                <w:rFonts w:ascii="Times New Roman" w:eastAsia="Times New Roman" w:hAnsi="Times New Roman" w:cs="Times New Roman"/>
                <w:sz w:val="24"/>
                <w:szCs w:val="24"/>
              </w:rPr>
              <w:t xml:space="preserve"> </w:t>
            </w:r>
          </w:p>
        </w:tc>
        <w:tc>
          <w:tcPr>
            <w:tcW w:w="913" w:type="dxa"/>
          </w:tcPr>
          <w:p w14:paraId="2C64F29C" w14:textId="77777777" w:rsidR="00FA0F5B" w:rsidRDefault="002548D5" w:rsidP="00FA0F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6939DDBB">
              <w:rPr>
                <w:rFonts w:ascii="Times New Roman" w:eastAsia="Times New Roman" w:hAnsi="Times New Roman" w:cs="Times New Roman"/>
              </w:rPr>
              <w:t>Nash</w:t>
            </w:r>
          </w:p>
        </w:tc>
        <w:tc>
          <w:tcPr>
            <w:tcW w:w="973" w:type="dxa"/>
          </w:tcPr>
          <w:p w14:paraId="37BC10E1" w14:textId="77777777" w:rsidR="00FA0F5B" w:rsidRDefault="00C70D31" w:rsidP="00FA0F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6939DDBB">
              <w:rPr>
                <w:rFonts w:ascii="Times New Roman" w:eastAsia="Times New Roman" w:hAnsi="Times New Roman" w:cs="Times New Roman"/>
              </w:rPr>
              <w:t>10</w:t>
            </w:r>
            <w:r w:rsidR="005D2570">
              <w:rPr>
                <w:rFonts w:ascii="Times New Roman" w:eastAsia="Times New Roman" w:hAnsi="Times New Roman" w:cs="Times New Roman"/>
              </w:rPr>
              <w:t>.</w:t>
            </w:r>
            <w:r w:rsidRPr="6939DDBB">
              <w:rPr>
                <w:rFonts w:ascii="Times New Roman" w:eastAsia="Times New Roman" w:hAnsi="Times New Roman" w:cs="Times New Roman"/>
              </w:rPr>
              <w:t>20</w:t>
            </w:r>
            <w:r w:rsidR="005D2570">
              <w:rPr>
                <w:rFonts w:ascii="Times New Roman" w:eastAsia="Times New Roman" w:hAnsi="Times New Roman" w:cs="Times New Roman"/>
              </w:rPr>
              <w:t>.</w:t>
            </w:r>
            <w:r w:rsidRPr="6939DDBB">
              <w:rPr>
                <w:rFonts w:ascii="Times New Roman" w:eastAsia="Times New Roman" w:hAnsi="Times New Roman" w:cs="Times New Roman"/>
              </w:rPr>
              <w:t>2023</w:t>
            </w:r>
          </w:p>
        </w:tc>
      </w:tr>
      <w:tr w:rsidR="00657F52" w14:paraId="52F02CFE" w14:textId="77777777" w:rsidTr="009200D1">
        <w:trPr>
          <w:trHeight w:val="3168"/>
        </w:trPr>
        <w:tc>
          <w:tcPr>
            <w:cnfStyle w:val="001000000000" w:firstRow="0" w:lastRow="0" w:firstColumn="1" w:lastColumn="0" w:oddVBand="0" w:evenVBand="0" w:oddHBand="0" w:evenHBand="0" w:firstRowFirstColumn="0" w:firstRowLastColumn="0" w:lastRowFirstColumn="0" w:lastRowLastColumn="0"/>
            <w:tcW w:w="1027" w:type="dxa"/>
          </w:tcPr>
          <w:p w14:paraId="702E8F5F" w14:textId="77777777" w:rsidR="005C79F0" w:rsidRDefault="005C79F0" w:rsidP="005C79F0">
            <w:pPr>
              <w:rPr>
                <w:rFonts w:ascii="Times New Roman" w:eastAsia="Times New Roman" w:hAnsi="Times New Roman" w:cs="Times New Roman"/>
              </w:rPr>
            </w:pPr>
            <w:r w:rsidRPr="6939DDBB">
              <w:rPr>
                <w:rFonts w:ascii="Times New Roman" w:eastAsia="Times New Roman" w:hAnsi="Times New Roman" w:cs="Times New Roman"/>
              </w:rPr>
              <w:t>R-02</w:t>
            </w:r>
          </w:p>
        </w:tc>
        <w:tc>
          <w:tcPr>
            <w:tcW w:w="1982" w:type="dxa"/>
          </w:tcPr>
          <w:p w14:paraId="453F3509" w14:textId="77777777" w:rsidR="005C79F0" w:rsidRPr="00B829CB" w:rsidRDefault="005C79F0" w:rsidP="005C79F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Lawyers</w:t>
            </w:r>
          </w:p>
        </w:tc>
        <w:tc>
          <w:tcPr>
            <w:tcW w:w="2530" w:type="dxa"/>
          </w:tcPr>
          <w:p w14:paraId="24E2681F" w14:textId="77777777" w:rsidR="005C79F0" w:rsidRDefault="005C79F0" w:rsidP="005C79F0">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 xml:space="preserve">Lawyers should be notified </w:t>
            </w:r>
            <w:r>
              <w:rPr>
                <w:rFonts w:ascii="Times New Roman" w:eastAsia="Times New Roman" w:hAnsi="Times New Roman" w:cs="Times New Roman"/>
                <w:sz w:val="24"/>
                <w:szCs w:val="24"/>
              </w:rPr>
              <w:t>by</w:t>
            </w:r>
            <w:r w:rsidRPr="00B829CB">
              <w:rPr>
                <w:rFonts w:ascii="Times New Roman" w:eastAsia="Times New Roman" w:hAnsi="Times New Roman" w:cs="Times New Roman"/>
                <w:sz w:val="24"/>
                <w:szCs w:val="24"/>
              </w:rPr>
              <w:t xml:space="preserve"> the affiliated parties about the client’s status of </w:t>
            </w:r>
            <w:r>
              <w:rPr>
                <w:rFonts w:ascii="Times New Roman" w:eastAsia="Times New Roman" w:hAnsi="Times New Roman" w:cs="Times New Roman"/>
                <w:sz w:val="24"/>
                <w:szCs w:val="24"/>
              </w:rPr>
              <w:t xml:space="preserve">the </w:t>
            </w:r>
            <w:r w:rsidRPr="00B829CB">
              <w:rPr>
                <w:rFonts w:ascii="Times New Roman" w:eastAsia="Times New Roman" w:hAnsi="Times New Roman" w:cs="Times New Roman"/>
                <w:sz w:val="24"/>
                <w:szCs w:val="24"/>
              </w:rPr>
              <w:t>application with their consent as:</w:t>
            </w:r>
          </w:p>
          <w:p w14:paraId="1CC13C8A" w14:textId="77777777" w:rsidR="005C79F0" w:rsidRPr="00B829CB" w:rsidRDefault="005C79F0" w:rsidP="00A612DA">
            <w:pPr>
              <w:numPr>
                <w:ilvl w:val="0"/>
                <w:numId w:val="49"/>
              </w:num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Missing document</w:t>
            </w:r>
          </w:p>
          <w:p w14:paraId="3C3C345A" w14:textId="77777777" w:rsidR="005C79F0" w:rsidRPr="00B829CB" w:rsidRDefault="005C79F0" w:rsidP="00A612DA">
            <w:pPr>
              <w:numPr>
                <w:ilvl w:val="0"/>
                <w:numId w:val="49"/>
              </w:num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Reminders</w:t>
            </w:r>
          </w:p>
          <w:p w14:paraId="6CB13FB4" w14:textId="77777777" w:rsidR="005C79F0" w:rsidRPr="00B829CB" w:rsidRDefault="005C79F0" w:rsidP="00A612DA">
            <w:pPr>
              <w:numPr>
                <w:ilvl w:val="0"/>
                <w:numId w:val="49"/>
              </w:num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Submitted</w:t>
            </w:r>
          </w:p>
          <w:p w14:paraId="66E5C284" w14:textId="77777777" w:rsidR="005C79F0" w:rsidRPr="00B829CB" w:rsidRDefault="005C79F0" w:rsidP="00A612DA">
            <w:pPr>
              <w:numPr>
                <w:ilvl w:val="0"/>
                <w:numId w:val="49"/>
              </w:num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Processed</w:t>
            </w:r>
          </w:p>
          <w:p w14:paraId="176431F9" w14:textId="77777777" w:rsidR="005C79F0" w:rsidRPr="003C5FCD" w:rsidRDefault="005C79F0" w:rsidP="00A612DA">
            <w:pPr>
              <w:pStyle w:val="ListParagraph"/>
              <w:numPr>
                <w:ilvl w:val="0"/>
                <w:numId w:val="49"/>
              </w:num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Next step </w:t>
            </w:r>
          </w:p>
          <w:p w14:paraId="79DDE622" w14:textId="77777777" w:rsidR="005C79F0" w:rsidRPr="00B829CB" w:rsidRDefault="005C79F0" w:rsidP="005C79F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73" w:type="dxa"/>
          </w:tcPr>
          <w:p w14:paraId="50D2ADE5" w14:textId="77777777" w:rsidR="005C79F0" w:rsidRPr="005C79F0" w:rsidRDefault="005C79F0" w:rsidP="005C79F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939DDBB">
              <w:rPr>
                <w:rFonts w:ascii="Times New Roman" w:eastAsia="Times New Roman" w:hAnsi="Times New Roman" w:cs="Times New Roman"/>
              </w:rPr>
              <w:t>Stakeholders Requirements</w:t>
            </w:r>
          </w:p>
        </w:tc>
        <w:tc>
          <w:tcPr>
            <w:tcW w:w="952" w:type="dxa"/>
          </w:tcPr>
          <w:p w14:paraId="3D661AA9" w14:textId="77777777" w:rsidR="005C79F0" w:rsidRPr="07A96E1F" w:rsidRDefault="005C79F0" w:rsidP="005C79F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7A96E1F">
              <w:rPr>
                <w:rFonts w:ascii="Times New Roman" w:eastAsia="Times New Roman" w:hAnsi="Times New Roman" w:cs="Times New Roman"/>
                <w:sz w:val="24"/>
                <w:szCs w:val="24"/>
              </w:rPr>
              <w:t>Bradon Richardson, City Hussen, Simon Alemu, Oludamilare Adebanjo</w:t>
            </w:r>
            <w:r>
              <w:rPr>
                <w:rFonts w:ascii="Times New Roman" w:eastAsia="Times New Roman" w:hAnsi="Times New Roman" w:cs="Times New Roman"/>
                <w:sz w:val="24"/>
                <w:szCs w:val="24"/>
              </w:rPr>
              <w:t xml:space="preserve"> </w:t>
            </w:r>
          </w:p>
        </w:tc>
        <w:tc>
          <w:tcPr>
            <w:tcW w:w="913" w:type="dxa"/>
          </w:tcPr>
          <w:p w14:paraId="11199186" w14:textId="77777777" w:rsidR="005C79F0" w:rsidRDefault="005C79F0" w:rsidP="005C79F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939DDBB">
              <w:rPr>
                <w:rFonts w:ascii="Times New Roman" w:eastAsia="Times New Roman" w:hAnsi="Times New Roman" w:cs="Times New Roman"/>
              </w:rPr>
              <w:t>Nash</w:t>
            </w:r>
          </w:p>
        </w:tc>
        <w:tc>
          <w:tcPr>
            <w:tcW w:w="973" w:type="dxa"/>
          </w:tcPr>
          <w:p w14:paraId="1CF08A23" w14:textId="77777777" w:rsidR="005C79F0" w:rsidRDefault="005C79F0" w:rsidP="005C79F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939DDBB">
              <w:rPr>
                <w:rFonts w:ascii="Times New Roman" w:eastAsia="Times New Roman" w:hAnsi="Times New Roman" w:cs="Times New Roman"/>
              </w:rPr>
              <w:t>10</w:t>
            </w:r>
            <w:r w:rsidR="005D2570">
              <w:rPr>
                <w:rFonts w:ascii="Times New Roman" w:eastAsia="Times New Roman" w:hAnsi="Times New Roman" w:cs="Times New Roman"/>
              </w:rPr>
              <w:t>.</w:t>
            </w:r>
            <w:r w:rsidRPr="6939DDBB">
              <w:rPr>
                <w:rFonts w:ascii="Times New Roman" w:eastAsia="Times New Roman" w:hAnsi="Times New Roman" w:cs="Times New Roman"/>
              </w:rPr>
              <w:t>20</w:t>
            </w:r>
            <w:r w:rsidR="005D2570">
              <w:rPr>
                <w:rFonts w:ascii="Times New Roman" w:eastAsia="Times New Roman" w:hAnsi="Times New Roman" w:cs="Times New Roman"/>
              </w:rPr>
              <w:t>.</w:t>
            </w:r>
            <w:r w:rsidRPr="6939DDBB">
              <w:rPr>
                <w:rFonts w:ascii="Times New Roman" w:eastAsia="Times New Roman" w:hAnsi="Times New Roman" w:cs="Times New Roman"/>
              </w:rPr>
              <w:t>2023</w:t>
            </w:r>
          </w:p>
        </w:tc>
      </w:tr>
      <w:tr w:rsidR="003727B3" w14:paraId="1C36EE54" w14:textId="77777777" w:rsidTr="009200D1">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027" w:type="dxa"/>
          </w:tcPr>
          <w:p w14:paraId="62FAE2AA" w14:textId="77777777" w:rsidR="005C79F0" w:rsidRDefault="005C79F0" w:rsidP="005C79F0">
            <w:pPr>
              <w:rPr>
                <w:rFonts w:ascii="Times New Roman" w:eastAsia="Times New Roman" w:hAnsi="Times New Roman" w:cs="Times New Roman"/>
              </w:rPr>
            </w:pPr>
            <w:r w:rsidRPr="6939DDBB">
              <w:rPr>
                <w:rFonts w:ascii="Times New Roman" w:eastAsia="Times New Roman" w:hAnsi="Times New Roman" w:cs="Times New Roman"/>
              </w:rPr>
              <w:t>R-03</w:t>
            </w:r>
          </w:p>
        </w:tc>
        <w:tc>
          <w:tcPr>
            <w:tcW w:w="1982" w:type="dxa"/>
          </w:tcPr>
          <w:p w14:paraId="4DD67E28" w14:textId="77777777" w:rsidR="005C79F0" w:rsidRDefault="005C79F0" w:rsidP="005C79F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6939DDBB">
              <w:rPr>
                <w:rFonts w:ascii="Times New Roman" w:eastAsia="Times New Roman" w:hAnsi="Times New Roman" w:cs="Times New Roman"/>
              </w:rPr>
              <w:t>Discrimination and Bias</w:t>
            </w:r>
          </w:p>
        </w:tc>
        <w:tc>
          <w:tcPr>
            <w:tcW w:w="2530" w:type="dxa"/>
          </w:tcPr>
          <w:p w14:paraId="38B29BAC" w14:textId="77777777" w:rsidR="005C79F0" w:rsidRDefault="005C79F0" w:rsidP="005C79F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Lawyers/Applicants/Instructors/USCIS agents/Visa processors should be free of discrimination and bias.</w:t>
            </w:r>
          </w:p>
        </w:tc>
        <w:tc>
          <w:tcPr>
            <w:tcW w:w="973" w:type="dxa"/>
          </w:tcPr>
          <w:p w14:paraId="370AF8D7" w14:textId="77777777" w:rsidR="005C79F0" w:rsidRDefault="005C79F0" w:rsidP="005C79F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6939DDBB">
              <w:rPr>
                <w:rFonts w:ascii="Times New Roman" w:eastAsia="Times New Roman" w:hAnsi="Times New Roman" w:cs="Times New Roman"/>
              </w:rPr>
              <w:t>Stakeholder Requirements</w:t>
            </w:r>
          </w:p>
        </w:tc>
        <w:tc>
          <w:tcPr>
            <w:tcW w:w="952" w:type="dxa"/>
          </w:tcPr>
          <w:p w14:paraId="3AF92467" w14:textId="77777777" w:rsidR="005C79F0" w:rsidRDefault="005C79F0" w:rsidP="005C79F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7A96E1F">
              <w:rPr>
                <w:rFonts w:ascii="Times New Roman" w:eastAsia="Times New Roman" w:hAnsi="Times New Roman" w:cs="Times New Roman"/>
                <w:sz w:val="24"/>
                <w:szCs w:val="24"/>
              </w:rPr>
              <w:t>Bradon Richardson, City Hussen, Simon Alemu, Oludamilare Adebanjo</w:t>
            </w:r>
            <w:r>
              <w:rPr>
                <w:rFonts w:ascii="Times New Roman" w:eastAsia="Times New Roman" w:hAnsi="Times New Roman" w:cs="Times New Roman"/>
                <w:sz w:val="24"/>
                <w:szCs w:val="24"/>
              </w:rPr>
              <w:t xml:space="preserve"> </w:t>
            </w:r>
          </w:p>
        </w:tc>
        <w:tc>
          <w:tcPr>
            <w:tcW w:w="913" w:type="dxa"/>
          </w:tcPr>
          <w:p w14:paraId="02F64429" w14:textId="77777777" w:rsidR="005C79F0" w:rsidRDefault="005C79F0" w:rsidP="005C79F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6939DDBB">
              <w:rPr>
                <w:rFonts w:ascii="Times New Roman" w:eastAsia="Times New Roman" w:hAnsi="Times New Roman" w:cs="Times New Roman"/>
              </w:rPr>
              <w:t>Nash</w:t>
            </w:r>
          </w:p>
        </w:tc>
        <w:tc>
          <w:tcPr>
            <w:tcW w:w="973" w:type="dxa"/>
          </w:tcPr>
          <w:p w14:paraId="3CA189F9" w14:textId="77777777" w:rsidR="005C79F0" w:rsidRDefault="005C79F0" w:rsidP="005C79F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6939DDBB">
              <w:rPr>
                <w:rFonts w:ascii="Times New Roman" w:eastAsia="Times New Roman" w:hAnsi="Times New Roman" w:cs="Times New Roman"/>
              </w:rPr>
              <w:t>10</w:t>
            </w:r>
            <w:r w:rsidR="005D2570">
              <w:rPr>
                <w:rFonts w:ascii="Times New Roman" w:eastAsia="Times New Roman" w:hAnsi="Times New Roman" w:cs="Times New Roman"/>
              </w:rPr>
              <w:t>.</w:t>
            </w:r>
            <w:r w:rsidRPr="6939DDBB">
              <w:rPr>
                <w:rFonts w:ascii="Times New Roman" w:eastAsia="Times New Roman" w:hAnsi="Times New Roman" w:cs="Times New Roman"/>
              </w:rPr>
              <w:t>20</w:t>
            </w:r>
            <w:r w:rsidR="005D2570">
              <w:rPr>
                <w:rFonts w:ascii="Times New Roman" w:eastAsia="Times New Roman" w:hAnsi="Times New Roman" w:cs="Times New Roman"/>
              </w:rPr>
              <w:t>.</w:t>
            </w:r>
            <w:r w:rsidRPr="6939DDBB">
              <w:rPr>
                <w:rFonts w:ascii="Times New Roman" w:eastAsia="Times New Roman" w:hAnsi="Times New Roman" w:cs="Times New Roman"/>
              </w:rPr>
              <w:t>2023</w:t>
            </w:r>
          </w:p>
        </w:tc>
      </w:tr>
      <w:tr w:rsidR="00657F52" w14:paraId="15DD3FE6" w14:textId="77777777" w:rsidTr="009200D1">
        <w:trPr>
          <w:trHeight w:val="150"/>
        </w:trPr>
        <w:tc>
          <w:tcPr>
            <w:cnfStyle w:val="001000000000" w:firstRow="0" w:lastRow="0" w:firstColumn="1" w:lastColumn="0" w:oddVBand="0" w:evenVBand="0" w:oddHBand="0" w:evenHBand="0" w:firstRowFirstColumn="0" w:firstRowLastColumn="0" w:lastRowFirstColumn="0" w:lastRowLastColumn="0"/>
            <w:tcW w:w="1027" w:type="dxa"/>
          </w:tcPr>
          <w:p w14:paraId="0261C0F8" w14:textId="77777777" w:rsidR="005C79F0" w:rsidRDefault="005C79F0" w:rsidP="005C79F0">
            <w:pPr>
              <w:rPr>
                <w:rFonts w:ascii="Times New Roman" w:eastAsia="Times New Roman" w:hAnsi="Times New Roman" w:cs="Times New Roman"/>
              </w:rPr>
            </w:pPr>
            <w:r w:rsidRPr="6939DDBB">
              <w:rPr>
                <w:rFonts w:ascii="Times New Roman" w:eastAsia="Times New Roman" w:hAnsi="Times New Roman" w:cs="Times New Roman"/>
              </w:rPr>
              <w:t>R-04</w:t>
            </w:r>
          </w:p>
        </w:tc>
        <w:tc>
          <w:tcPr>
            <w:tcW w:w="1982" w:type="dxa"/>
          </w:tcPr>
          <w:p w14:paraId="7B34A343" w14:textId="77777777" w:rsidR="005C79F0" w:rsidRDefault="005C79F0" w:rsidP="005C79F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Visa Processors/USCIS agents</w:t>
            </w:r>
          </w:p>
        </w:tc>
        <w:tc>
          <w:tcPr>
            <w:tcW w:w="2530" w:type="dxa"/>
          </w:tcPr>
          <w:p w14:paraId="2D6831E3" w14:textId="77777777" w:rsidR="005C79F0" w:rsidRDefault="005C79F0" w:rsidP="005C79F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Lawyers should be notified from the affiliated parties about the client’s status of application with their consent as:</w:t>
            </w:r>
          </w:p>
          <w:p w14:paraId="114E9547" w14:textId="77777777" w:rsidR="005C79F0" w:rsidRPr="00B829CB" w:rsidRDefault="005C79F0" w:rsidP="00A612DA">
            <w:pPr>
              <w:numPr>
                <w:ilvl w:val="0"/>
                <w:numId w:val="47"/>
              </w:num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Missing document</w:t>
            </w:r>
          </w:p>
          <w:p w14:paraId="0EC18708" w14:textId="77777777" w:rsidR="005C79F0" w:rsidRPr="00B829CB" w:rsidRDefault="005C79F0" w:rsidP="00A612DA">
            <w:pPr>
              <w:numPr>
                <w:ilvl w:val="0"/>
                <w:numId w:val="47"/>
              </w:num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Reminders</w:t>
            </w:r>
          </w:p>
          <w:p w14:paraId="31660743" w14:textId="77777777" w:rsidR="005C79F0" w:rsidRPr="00B829CB" w:rsidRDefault="005C79F0" w:rsidP="00A612DA">
            <w:pPr>
              <w:numPr>
                <w:ilvl w:val="0"/>
                <w:numId w:val="47"/>
              </w:num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lastRenderedPageBreak/>
              <w:t>Submitted</w:t>
            </w:r>
          </w:p>
          <w:p w14:paraId="32316883" w14:textId="77777777" w:rsidR="005C79F0" w:rsidRPr="00B829CB" w:rsidRDefault="005C79F0" w:rsidP="00A612DA">
            <w:pPr>
              <w:numPr>
                <w:ilvl w:val="0"/>
                <w:numId w:val="47"/>
              </w:num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Processed</w:t>
            </w:r>
          </w:p>
          <w:p w14:paraId="2C8334E5" w14:textId="77777777" w:rsidR="005C79F0" w:rsidRPr="00B829CB" w:rsidRDefault="005C79F0" w:rsidP="00A612DA">
            <w:pPr>
              <w:numPr>
                <w:ilvl w:val="0"/>
                <w:numId w:val="47"/>
              </w:num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Next step </w:t>
            </w:r>
          </w:p>
          <w:p w14:paraId="4090FDB9" w14:textId="77777777" w:rsidR="005C79F0" w:rsidRDefault="005C79F0" w:rsidP="005C79F0">
            <w:pPr>
              <w:pStyle w:val="ListParagrap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973" w:type="dxa"/>
          </w:tcPr>
          <w:p w14:paraId="15627575" w14:textId="77777777" w:rsidR="005C79F0" w:rsidRDefault="005C79F0" w:rsidP="005C79F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939DDBB">
              <w:rPr>
                <w:rFonts w:ascii="Times New Roman" w:eastAsia="Times New Roman" w:hAnsi="Times New Roman" w:cs="Times New Roman"/>
              </w:rPr>
              <w:lastRenderedPageBreak/>
              <w:t>Stakeholder Requirements</w:t>
            </w:r>
          </w:p>
        </w:tc>
        <w:tc>
          <w:tcPr>
            <w:tcW w:w="952" w:type="dxa"/>
          </w:tcPr>
          <w:p w14:paraId="7D40B569" w14:textId="77777777" w:rsidR="005C79F0" w:rsidRDefault="005C79F0" w:rsidP="005C79F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7A96E1F">
              <w:rPr>
                <w:rFonts w:ascii="Times New Roman" w:eastAsia="Times New Roman" w:hAnsi="Times New Roman" w:cs="Times New Roman"/>
                <w:sz w:val="24"/>
                <w:szCs w:val="24"/>
              </w:rPr>
              <w:t>Bradon Richardson, City Hussen, Simon Alemu, Oluda</w:t>
            </w:r>
            <w:r w:rsidRPr="07A96E1F">
              <w:rPr>
                <w:rFonts w:ascii="Times New Roman" w:eastAsia="Times New Roman" w:hAnsi="Times New Roman" w:cs="Times New Roman"/>
                <w:sz w:val="24"/>
                <w:szCs w:val="24"/>
              </w:rPr>
              <w:lastRenderedPageBreak/>
              <w:t>milare Adebanjo</w:t>
            </w:r>
            <w:r>
              <w:rPr>
                <w:rFonts w:ascii="Times New Roman" w:eastAsia="Times New Roman" w:hAnsi="Times New Roman" w:cs="Times New Roman"/>
                <w:sz w:val="24"/>
                <w:szCs w:val="24"/>
              </w:rPr>
              <w:t xml:space="preserve"> </w:t>
            </w:r>
          </w:p>
        </w:tc>
        <w:tc>
          <w:tcPr>
            <w:tcW w:w="913" w:type="dxa"/>
          </w:tcPr>
          <w:p w14:paraId="367C67EB" w14:textId="77777777" w:rsidR="005C79F0" w:rsidRDefault="005C79F0" w:rsidP="005C79F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939DDBB">
              <w:rPr>
                <w:rFonts w:ascii="Times New Roman" w:eastAsia="Times New Roman" w:hAnsi="Times New Roman" w:cs="Times New Roman"/>
              </w:rPr>
              <w:lastRenderedPageBreak/>
              <w:t>Nash</w:t>
            </w:r>
          </w:p>
        </w:tc>
        <w:tc>
          <w:tcPr>
            <w:tcW w:w="973" w:type="dxa"/>
          </w:tcPr>
          <w:p w14:paraId="5DAB7611" w14:textId="77777777" w:rsidR="005C79F0" w:rsidRDefault="005C79F0" w:rsidP="005C79F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939DDBB">
              <w:rPr>
                <w:rFonts w:ascii="Times New Roman" w:eastAsia="Times New Roman" w:hAnsi="Times New Roman" w:cs="Times New Roman"/>
              </w:rPr>
              <w:t>10</w:t>
            </w:r>
            <w:r w:rsidR="005D2570">
              <w:rPr>
                <w:rFonts w:ascii="Times New Roman" w:eastAsia="Times New Roman" w:hAnsi="Times New Roman" w:cs="Times New Roman"/>
              </w:rPr>
              <w:t>.</w:t>
            </w:r>
            <w:r w:rsidRPr="6939DDBB">
              <w:rPr>
                <w:rFonts w:ascii="Times New Roman" w:eastAsia="Times New Roman" w:hAnsi="Times New Roman" w:cs="Times New Roman"/>
              </w:rPr>
              <w:t>20</w:t>
            </w:r>
            <w:r w:rsidR="005D2570">
              <w:rPr>
                <w:rFonts w:ascii="Times New Roman" w:eastAsia="Times New Roman" w:hAnsi="Times New Roman" w:cs="Times New Roman"/>
              </w:rPr>
              <w:t>.</w:t>
            </w:r>
            <w:r w:rsidRPr="6939DDBB">
              <w:rPr>
                <w:rFonts w:ascii="Times New Roman" w:eastAsia="Times New Roman" w:hAnsi="Times New Roman" w:cs="Times New Roman"/>
              </w:rPr>
              <w:t>2023</w:t>
            </w:r>
          </w:p>
        </w:tc>
      </w:tr>
      <w:tr w:rsidR="003727B3" w14:paraId="13E7BD62" w14:textId="77777777" w:rsidTr="009200D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27" w:type="dxa"/>
          </w:tcPr>
          <w:p w14:paraId="63E9063C" w14:textId="77777777" w:rsidR="005C79F0" w:rsidRDefault="005C79F0" w:rsidP="005C79F0">
            <w:pPr>
              <w:rPr>
                <w:rFonts w:ascii="Times New Roman" w:eastAsia="Times New Roman" w:hAnsi="Times New Roman" w:cs="Times New Roman"/>
              </w:rPr>
            </w:pPr>
            <w:r w:rsidRPr="6939DDBB">
              <w:rPr>
                <w:rFonts w:ascii="Times New Roman" w:eastAsia="Times New Roman" w:hAnsi="Times New Roman" w:cs="Times New Roman"/>
              </w:rPr>
              <w:t>R-05</w:t>
            </w:r>
          </w:p>
        </w:tc>
        <w:tc>
          <w:tcPr>
            <w:tcW w:w="1982" w:type="dxa"/>
          </w:tcPr>
          <w:p w14:paraId="7DA12806" w14:textId="77777777" w:rsidR="005C79F0" w:rsidRDefault="005C79F0" w:rsidP="005C79F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Instructors</w:t>
            </w:r>
          </w:p>
        </w:tc>
        <w:tc>
          <w:tcPr>
            <w:tcW w:w="2530" w:type="dxa"/>
          </w:tcPr>
          <w:p w14:paraId="2A897487" w14:textId="77777777" w:rsidR="005C79F0" w:rsidRDefault="005C79F0" w:rsidP="005C79F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Instructors should give students notification about their citizenship informational session.</w:t>
            </w:r>
          </w:p>
          <w:p w14:paraId="76482CBE" w14:textId="77777777" w:rsidR="005C79F0" w:rsidRPr="00B829CB" w:rsidRDefault="00E72817" w:rsidP="00A612DA">
            <w:pPr>
              <w:numPr>
                <w:ilvl w:val="0"/>
                <w:numId w:val="48"/>
              </w:num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name</w:t>
            </w:r>
          </w:p>
          <w:p w14:paraId="49E95CB9" w14:textId="77777777" w:rsidR="005C79F0" w:rsidRPr="00B829CB" w:rsidRDefault="00E72817" w:rsidP="00A612DA">
            <w:pPr>
              <w:numPr>
                <w:ilvl w:val="0"/>
                <w:numId w:val="48"/>
              </w:num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829CB">
              <w:rPr>
                <w:rFonts w:ascii="Times New Roman" w:eastAsia="Times New Roman" w:hAnsi="Times New Roman" w:cs="Times New Roman"/>
                <w:color w:val="000000" w:themeColor="text1"/>
                <w:sz w:val="24"/>
                <w:szCs w:val="24"/>
              </w:rPr>
              <w:t>A</w:t>
            </w:r>
            <w:r>
              <w:rPr>
                <w:rFonts w:ascii="Times New Roman" w:eastAsia="Times New Roman" w:hAnsi="Times New Roman" w:cs="Times New Roman"/>
                <w:color w:val="000000" w:themeColor="text1"/>
                <w:sz w:val="24"/>
                <w:szCs w:val="24"/>
              </w:rPr>
              <w:t>ssignments</w:t>
            </w:r>
          </w:p>
          <w:p w14:paraId="18970E09" w14:textId="77777777" w:rsidR="005C79F0" w:rsidRPr="00B829CB" w:rsidRDefault="00E72817" w:rsidP="00A612DA">
            <w:pPr>
              <w:numPr>
                <w:ilvl w:val="0"/>
                <w:numId w:val="48"/>
              </w:num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Grades</w:t>
            </w:r>
          </w:p>
          <w:p w14:paraId="7602272A" w14:textId="77777777" w:rsidR="005C79F0" w:rsidRPr="00B829CB" w:rsidRDefault="00E72817" w:rsidP="00A612DA">
            <w:pPr>
              <w:numPr>
                <w:ilvl w:val="0"/>
                <w:numId w:val="48"/>
              </w:num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Courses</w:t>
            </w:r>
          </w:p>
          <w:p w14:paraId="4BA5636E" w14:textId="77777777" w:rsidR="005C79F0" w:rsidRDefault="005C79F0" w:rsidP="005C79F0">
            <w:pPr>
              <w:pStyle w:val="ListParagrap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973" w:type="dxa"/>
          </w:tcPr>
          <w:p w14:paraId="22E43F77" w14:textId="77777777" w:rsidR="005C79F0" w:rsidRDefault="005C79F0" w:rsidP="005C79F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6939DDBB">
              <w:rPr>
                <w:rFonts w:ascii="Times New Roman" w:eastAsia="Times New Roman" w:hAnsi="Times New Roman" w:cs="Times New Roman"/>
              </w:rPr>
              <w:t xml:space="preserve">Stakeholder Requirements </w:t>
            </w:r>
          </w:p>
        </w:tc>
        <w:tc>
          <w:tcPr>
            <w:tcW w:w="952" w:type="dxa"/>
          </w:tcPr>
          <w:p w14:paraId="29637D2B" w14:textId="77777777" w:rsidR="005C79F0" w:rsidRDefault="005C79F0" w:rsidP="005C79F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7A96E1F">
              <w:rPr>
                <w:rFonts w:ascii="Times New Roman" w:eastAsia="Times New Roman" w:hAnsi="Times New Roman" w:cs="Times New Roman"/>
                <w:sz w:val="24"/>
                <w:szCs w:val="24"/>
              </w:rPr>
              <w:t>Bradon Richardson, City Hussen, Simon Alemu, Oludamilare Adebanjo</w:t>
            </w:r>
            <w:r>
              <w:rPr>
                <w:rFonts w:ascii="Times New Roman" w:eastAsia="Times New Roman" w:hAnsi="Times New Roman" w:cs="Times New Roman"/>
                <w:sz w:val="24"/>
                <w:szCs w:val="24"/>
              </w:rPr>
              <w:t xml:space="preserve"> </w:t>
            </w:r>
          </w:p>
        </w:tc>
        <w:tc>
          <w:tcPr>
            <w:tcW w:w="913" w:type="dxa"/>
          </w:tcPr>
          <w:p w14:paraId="68C5924A" w14:textId="77777777" w:rsidR="005C79F0" w:rsidRDefault="005C79F0" w:rsidP="005C79F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6939DDBB">
              <w:rPr>
                <w:rFonts w:ascii="Times New Roman" w:eastAsia="Times New Roman" w:hAnsi="Times New Roman" w:cs="Times New Roman"/>
              </w:rPr>
              <w:t>Nash</w:t>
            </w:r>
          </w:p>
        </w:tc>
        <w:tc>
          <w:tcPr>
            <w:tcW w:w="973" w:type="dxa"/>
          </w:tcPr>
          <w:p w14:paraId="7E8A1F82" w14:textId="77777777" w:rsidR="005C79F0" w:rsidRDefault="005C79F0" w:rsidP="00083455">
            <w:pPr>
              <w:keepNex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6939DDBB">
              <w:rPr>
                <w:rFonts w:ascii="Times New Roman" w:eastAsia="Times New Roman" w:hAnsi="Times New Roman" w:cs="Times New Roman"/>
              </w:rPr>
              <w:t>10</w:t>
            </w:r>
            <w:r w:rsidR="005D2570">
              <w:rPr>
                <w:rFonts w:ascii="Times New Roman" w:eastAsia="Times New Roman" w:hAnsi="Times New Roman" w:cs="Times New Roman"/>
              </w:rPr>
              <w:t>.</w:t>
            </w:r>
            <w:r w:rsidRPr="6939DDBB">
              <w:rPr>
                <w:rFonts w:ascii="Times New Roman" w:eastAsia="Times New Roman" w:hAnsi="Times New Roman" w:cs="Times New Roman"/>
              </w:rPr>
              <w:t>20</w:t>
            </w:r>
            <w:r w:rsidR="005D2570">
              <w:rPr>
                <w:rFonts w:ascii="Times New Roman" w:eastAsia="Times New Roman" w:hAnsi="Times New Roman" w:cs="Times New Roman"/>
              </w:rPr>
              <w:t>.</w:t>
            </w:r>
            <w:r w:rsidRPr="6939DDBB">
              <w:rPr>
                <w:rFonts w:ascii="Times New Roman" w:eastAsia="Times New Roman" w:hAnsi="Times New Roman" w:cs="Times New Roman"/>
              </w:rPr>
              <w:t>2023</w:t>
            </w:r>
          </w:p>
        </w:tc>
      </w:tr>
    </w:tbl>
    <w:p w14:paraId="3C591585" w14:textId="77777777" w:rsidR="00807088" w:rsidRPr="00B829CB" w:rsidRDefault="00807088" w:rsidP="32047AEC">
      <w:pPr>
        <w:spacing w:line="240" w:lineRule="auto"/>
        <w:rPr>
          <w:rFonts w:ascii="Times New Roman" w:eastAsia="Times New Roman" w:hAnsi="Times New Roman" w:cs="Times New Roman"/>
          <w:sz w:val="24"/>
          <w:szCs w:val="24"/>
        </w:rPr>
      </w:pPr>
    </w:p>
    <w:p w14:paraId="409B5CA5" w14:textId="77777777" w:rsidR="006A49BD" w:rsidRPr="00B829CB" w:rsidRDefault="006A49BD" w:rsidP="32047AEC">
      <w:pPr>
        <w:pStyle w:val="Heading2"/>
        <w:spacing w:line="240" w:lineRule="auto"/>
        <w:rPr>
          <w:rFonts w:ascii="Times New Roman" w:eastAsia="Times New Roman" w:hAnsi="Times New Roman" w:cs="Times New Roman"/>
          <w:sz w:val="24"/>
          <w:szCs w:val="24"/>
        </w:rPr>
      </w:pPr>
      <w:bookmarkStart w:id="13" w:name="_Toc149600306"/>
      <w:r w:rsidRPr="00B829CB">
        <w:rPr>
          <w:rFonts w:ascii="Times New Roman" w:eastAsia="Times New Roman" w:hAnsi="Times New Roman" w:cs="Times New Roman"/>
          <w:sz w:val="24"/>
          <w:szCs w:val="24"/>
        </w:rPr>
        <w:t>Solution Requirements</w:t>
      </w:r>
      <w:bookmarkEnd w:id="13"/>
    </w:p>
    <w:p w14:paraId="233DEACD" w14:textId="77777777" w:rsidR="006A49BD" w:rsidRPr="00B829CB" w:rsidRDefault="006A49BD" w:rsidP="32047AEC">
      <w:pPr>
        <w:pStyle w:val="Heading3"/>
        <w:spacing w:line="240" w:lineRule="auto"/>
        <w:rPr>
          <w:rFonts w:ascii="Times New Roman" w:eastAsia="Times New Roman" w:hAnsi="Times New Roman" w:cs="Times New Roman"/>
          <w:sz w:val="24"/>
          <w:szCs w:val="24"/>
        </w:rPr>
      </w:pPr>
      <w:bookmarkStart w:id="14" w:name="_Toc149600307"/>
      <w:r w:rsidRPr="00B829CB">
        <w:rPr>
          <w:rFonts w:ascii="Times New Roman" w:eastAsia="Times New Roman" w:hAnsi="Times New Roman" w:cs="Times New Roman"/>
          <w:sz w:val="24"/>
          <w:szCs w:val="24"/>
        </w:rPr>
        <w:t>Functional Requirements</w:t>
      </w:r>
      <w:bookmarkEnd w:id="14"/>
    </w:p>
    <w:p w14:paraId="1965918B" w14:textId="77777777" w:rsidR="00DE391F" w:rsidRPr="00B829CB" w:rsidRDefault="00DE391F" w:rsidP="00434685">
      <w:pPr>
        <w:spacing w:after="0" w:line="240" w:lineRule="auto"/>
        <w:ind w:left="1080"/>
        <w:textAlignment w:val="baseline"/>
        <w:rPr>
          <w:rFonts w:ascii="Times New Roman" w:eastAsia="Times New Roman" w:hAnsi="Times New Roman" w:cs="Times New Roman"/>
          <w:b/>
          <w:bCs/>
          <w:sz w:val="24"/>
          <w:szCs w:val="24"/>
        </w:rPr>
      </w:pPr>
    </w:p>
    <w:p w14:paraId="688D3784" w14:textId="77777777" w:rsidR="00BC007E" w:rsidRPr="00B829CB" w:rsidRDefault="00434685" w:rsidP="009022C7">
      <w:pPr>
        <w:pStyle w:val="ListParagraph"/>
        <w:numPr>
          <w:ilvl w:val="0"/>
          <w:numId w:val="8"/>
        </w:numPr>
        <w:spacing w:after="0" w:line="240" w:lineRule="auto"/>
        <w:textAlignment w:val="baseline"/>
        <w:rPr>
          <w:rFonts w:ascii="Times New Roman" w:eastAsia="Times New Roman" w:hAnsi="Times New Roman" w:cs="Times New Roman"/>
          <w:b/>
          <w:bCs/>
          <w:sz w:val="24"/>
          <w:szCs w:val="24"/>
        </w:rPr>
      </w:pPr>
      <w:r w:rsidRPr="00B829CB">
        <w:rPr>
          <w:rFonts w:ascii="Times New Roman" w:eastAsia="Times New Roman" w:hAnsi="Times New Roman" w:cs="Times New Roman"/>
          <w:b/>
          <w:bCs/>
          <w:sz w:val="24"/>
          <w:szCs w:val="24"/>
        </w:rPr>
        <w:t>P</w:t>
      </w:r>
      <w:r w:rsidR="00BC007E" w:rsidRPr="00B829CB">
        <w:rPr>
          <w:rFonts w:ascii="Times New Roman" w:eastAsia="Times New Roman" w:hAnsi="Times New Roman" w:cs="Times New Roman"/>
          <w:b/>
          <w:bCs/>
          <w:sz w:val="24"/>
          <w:szCs w:val="24"/>
        </w:rPr>
        <w:t>erformance  </w:t>
      </w:r>
    </w:p>
    <w:p w14:paraId="0C97C1BC" w14:textId="77777777" w:rsidR="00A92668" w:rsidRPr="00CA7634" w:rsidRDefault="00A92668" w:rsidP="00A92668">
      <w:pPr>
        <w:pStyle w:val="Caption"/>
        <w:jc w:val="center"/>
        <w:rPr>
          <w:rFonts w:ascii="Times New Roman" w:eastAsia="Times New Roman" w:hAnsi="Times New Roman" w:cs="Times New Roman"/>
          <w:i w:val="0"/>
          <w:sz w:val="24"/>
          <w:szCs w:val="24"/>
        </w:rPr>
      </w:pPr>
    </w:p>
    <w:p w14:paraId="34F009A9" w14:textId="77777777" w:rsidR="002405B4" w:rsidRDefault="002405B4" w:rsidP="00C45D5B">
      <w:pPr>
        <w:pStyle w:val="Caption"/>
        <w:keepNext/>
        <w:ind w:left="2160" w:firstLine="720"/>
      </w:pPr>
      <w:bookmarkStart w:id="15" w:name="_Toc149599128"/>
      <w:r>
        <w:t xml:space="preserve">Table </w:t>
      </w:r>
      <w:fldSimple w:instr=" SEQ Table \* ARABIC ">
        <w:r>
          <w:rPr>
            <w:noProof/>
          </w:rPr>
          <w:t>4</w:t>
        </w:r>
      </w:fldSimple>
      <w:r>
        <w:t>: Solution Requirements/</w:t>
      </w:r>
      <w:r w:rsidR="0048146A">
        <w:t>Performance</w:t>
      </w:r>
      <w:bookmarkEnd w:id="15"/>
    </w:p>
    <w:tbl>
      <w:tblPr>
        <w:tblStyle w:val="GridTable4-Accent1"/>
        <w:tblW w:w="0" w:type="auto"/>
        <w:tblLook w:val="04A0" w:firstRow="1" w:lastRow="0" w:firstColumn="1" w:lastColumn="0" w:noHBand="0" w:noVBand="1"/>
      </w:tblPr>
      <w:tblGrid>
        <w:gridCol w:w="1338"/>
        <w:gridCol w:w="1246"/>
        <w:gridCol w:w="1316"/>
        <w:gridCol w:w="2152"/>
        <w:gridCol w:w="889"/>
        <w:gridCol w:w="1164"/>
        <w:gridCol w:w="1245"/>
      </w:tblGrid>
      <w:tr w:rsidR="00457FE9" w:rsidRPr="004C3DE9" w14:paraId="37E67515" w14:textId="77777777" w:rsidTr="00240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7AF735B" w14:textId="77777777" w:rsidR="00C43759" w:rsidRPr="004C3DE9" w:rsidRDefault="161AE308" w:rsidP="00C45D5B">
            <w:pPr>
              <w:jc w:val="center"/>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Solution Requirement#</w:t>
            </w:r>
          </w:p>
        </w:tc>
        <w:tc>
          <w:tcPr>
            <w:tcW w:w="1246" w:type="dxa"/>
          </w:tcPr>
          <w:p w14:paraId="20E95788" w14:textId="77777777" w:rsidR="00C43759" w:rsidRPr="004C3DE9" w:rsidRDefault="161AE308" w:rsidP="4F14094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Solution Requirement name</w:t>
            </w:r>
          </w:p>
        </w:tc>
        <w:tc>
          <w:tcPr>
            <w:tcW w:w="1316" w:type="dxa"/>
          </w:tcPr>
          <w:p w14:paraId="32CFBE6B" w14:textId="77777777" w:rsidR="00C43759" w:rsidRPr="004C3DE9" w:rsidRDefault="161AE308" w:rsidP="4F14094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Solution Requirements Description</w:t>
            </w:r>
          </w:p>
        </w:tc>
        <w:tc>
          <w:tcPr>
            <w:tcW w:w="2152" w:type="dxa"/>
          </w:tcPr>
          <w:p w14:paraId="66C8E9AF" w14:textId="77777777" w:rsidR="00C43759" w:rsidRPr="004C3DE9" w:rsidRDefault="161AE308" w:rsidP="4F14094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Solution Requirement type </w:t>
            </w:r>
          </w:p>
        </w:tc>
        <w:tc>
          <w:tcPr>
            <w:tcW w:w="889" w:type="dxa"/>
          </w:tcPr>
          <w:p w14:paraId="44B9BE1C" w14:textId="77777777" w:rsidR="00C43759" w:rsidRPr="004C3DE9" w:rsidRDefault="161AE308" w:rsidP="4F14094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Business Analyst name</w:t>
            </w:r>
          </w:p>
        </w:tc>
        <w:tc>
          <w:tcPr>
            <w:tcW w:w="1164" w:type="dxa"/>
          </w:tcPr>
          <w:p w14:paraId="24BF025A" w14:textId="77777777" w:rsidR="00C43759" w:rsidRPr="004C3DE9" w:rsidRDefault="161AE308" w:rsidP="4F14094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Stakeholder Name</w:t>
            </w:r>
          </w:p>
        </w:tc>
        <w:tc>
          <w:tcPr>
            <w:tcW w:w="1245" w:type="dxa"/>
          </w:tcPr>
          <w:p w14:paraId="4ECA09CA" w14:textId="77777777" w:rsidR="00C43759" w:rsidRPr="004C3DE9" w:rsidRDefault="161AE308" w:rsidP="4F14094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Date of Solution Requirement</w:t>
            </w:r>
          </w:p>
        </w:tc>
      </w:tr>
      <w:tr w:rsidR="00457FE9" w:rsidRPr="004C3DE9" w14:paraId="22F6DCDC" w14:textId="77777777" w:rsidTr="00240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F267348" w14:textId="77777777" w:rsidR="00C43759" w:rsidRPr="004C3DE9" w:rsidRDefault="2BCBDCEF" w:rsidP="4F14094D">
            <w:pPr>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R-01</w:t>
            </w:r>
          </w:p>
        </w:tc>
        <w:tc>
          <w:tcPr>
            <w:tcW w:w="1246" w:type="dxa"/>
          </w:tcPr>
          <w:p w14:paraId="21216407" w14:textId="77777777" w:rsidR="00C43759" w:rsidRPr="004C3DE9" w:rsidRDefault="2BCBDCEF" w:rsidP="4F1409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Speed</w:t>
            </w:r>
          </w:p>
        </w:tc>
        <w:tc>
          <w:tcPr>
            <w:tcW w:w="1316" w:type="dxa"/>
          </w:tcPr>
          <w:p w14:paraId="19073657" w14:textId="77777777" w:rsidR="00C43759" w:rsidRPr="004C3DE9" w:rsidRDefault="2BCBDCEF" w:rsidP="4F1409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Immi Guide should have a speed of 110 payment transactions per second.  </w:t>
            </w:r>
          </w:p>
        </w:tc>
        <w:tc>
          <w:tcPr>
            <w:tcW w:w="2152" w:type="dxa"/>
          </w:tcPr>
          <w:p w14:paraId="44BC5A42" w14:textId="77777777" w:rsidR="00C43759" w:rsidRPr="004C3DE9" w:rsidRDefault="161AE308" w:rsidP="4F1409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Functional Requirement/ Performance</w:t>
            </w:r>
          </w:p>
        </w:tc>
        <w:tc>
          <w:tcPr>
            <w:tcW w:w="889" w:type="dxa"/>
          </w:tcPr>
          <w:p w14:paraId="08DF67BA" w14:textId="77777777" w:rsidR="00C43759" w:rsidRPr="004C3DE9" w:rsidRDefault="7961B949" w:rsidP="4F1409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City Hussen</w:t>
            </w:r>
          </w:p>
        </w:tc>
        <w:tc>
          <w:tcPr>
            <w:tcW w:w="1164" w:type="dxa"/>
          </w:tcPr>
          <w:p w14:paraId="7D9B0490" w14:textId="77777777" w:rsidR="00C43759" w:rsidRPr="004C3DE9" w:rsidRDefault="7961B949" w:rsidP="4F1409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Nash </w:t>
            </w:r>
          </w:p>
        </w:tc>
        <w:tc>
          <w:tcPr>
            <w:tcW w:w="1245" w:type="dxa"/>
          </w:tcPr>
          <w:p w14:paraId="3F0AF8C8" w14:textId="77777777" w:rsidR="00C43759" w:rsidRPr="004C3DE9" w:rsidRDefault="7961B949" w:rsidP="4F1409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10.20.2023</w:t>
            </w:r>
          </w:p>
        </w:tc>
      </w:tr>
      <w:tr w:rsidR="00457FE9" w:rsidRPr="004C3DE9" w14:paraId="1EB14A00" w14:textId="77777777" w:rsidTr="002405B4">
        <w:tc>
          <w:tcPr>
            <w:cnfStyle w:val="001000000000" w:firstRow="0" w:lastRow="0" w:firstColumn="1" w:lastColumn="0" w:oddVBand="0" w:evenVBand="0" w:oddHBand="0" w:evenHBand="0" w:firstRowFirstColumn="0" w:firstRowLastColumn="0" w:lastRowFirstColumn="0" w:lastRowLastColumn="0"/>
            <w:tcW w:w="1338" w:type="dxa"/>
          </w:tcPr>
          <w:p w14:paraId="7383B358" w14:textId="77777777" w:rsidR="00C43759" w:rsidRPr="004C3DE9" w:rsidRDefault="7961B949" w:rsidP="4F14094D">
            <w:pPr>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R-02</w:t>
            </w:r>
          </w:p>
        </w:tc>
        <w:tc>
          <w:tcPr>
            <w:tcW w:w="1246" w:type="dxa"/>
          </w:tcPr>
          <w:p w14:paraId="1E84257E" w14:textId="77777777" w:rsidR="00C43759" w:rsidRPr="004C3DE9" w:rsidRDefault="7961B949" w:rsidP="4F1409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Response Time</w:t>
            </w:r>
          </w:p>
        </w:tc>
        <w:tc>
          <w:tcPr>
            <w:tcW w:w="1316" w:type="dxa"/>
          </w:tcPr>
          <w:p w14:paraId="4E9F0340" w14:textId="77777777" w:rsidR="00C43759" w:rsidRPr="004C3DE9" w:rsidRDefault="7961B949" w:rsidP="4F1409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Scrolling one page up or down in several pages of </w:t>
            </w:r>
            <w:r w:rsidRPr="004C3DE9">
              <w:rPr>
                <w:rFonts w:ascii="Times New Roman" w:eastAsia="Times New Roman" w:hAnsi="Times New Roman" w:cs="Times New Roman"/>
                <w:sz w:val="24"/>
                <w:szCs w:val="24"/>
              </w:rPr>
              <w:lastRenderedPageBreak/>
              <w:t xml:space="preserve">Immi Guide app shall take at most 1 second.   </w:t>
            </w:r>
          </w:p>
        </w:tc>
        <w:tc>
          <w:tcPr>
            <w:tcW w:w="2152" w:type="dxa"/>
          </w:tcPr>
          <w:p w14:paraId="454C9C18" w14:textId="77777777" w:rsidR="00C43759" w:rsidRPr="004C3DE9" w:rsidRDefault="7961B949" w:rsidP="4F1409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lastRenderedPageBreak/>
              <w:t>Functional Requirement/Performance</w:t>
            </w:r>
          </w:p>
        </w:tc>
        <w:tc>
          <w:tcPr>
            <w:tcW w:w="889" w:type="dxa"/>
          </w:tcPr>
          <w:p w14:paraId="270D2980" w14:textId="77777777" w:rsidR="00C43759" w:rsidRPr="004C3DE9" w:rsidRDefault="7961B949" w:rsidP="4F1409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City Hussen</w:t>
            </w:r>
          </w:p>
        </w:tc>
        <w:tc>
          <w:tcPr>
            <w:tcW w:w="1164" w:type="dxa"/>
          </w:tcPr>
          <w:p w14:paraId="3EFDD2BD" w14:textId="77777777" w:rsidR="00C43759" w:rsidRPr="004C3DE9" w:rsidRDefault="7961B949" w:rsidP="4F1409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Nash</w:t>
            </w:r>
          </w:p>
        </w:tc>
        <w:tc>
          <w:tcPr>
            <w:tcW w:w="1245" w:type="dxa"/>
          </w:tcPr>
          <w:p w14:paraId="2A8A8231" w14:textId="77777777" w:rsidR="00C43759" w:rsidRPr="004C3DE9" w:rsidRDefault="7961B949" w:rsidP="4F1409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10.20.2023</w:t>
            </w:r>
          </w:p>
        </w:tc>
      </w:tr>
      <w:tr w:rsidR="00457FE9" w:rsidRPr="004C3DE9" w14:paraId="7D33A24B" w14:textId="77777777" w:rsidTr="00240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2709E52" w14:textId="77777777" w:rsidR="00C43759" w:rsidRPr="004C3DE9" w:rsidRDefault="7961B949" w:rsidP="4F14094D">
            <w:pPr>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R-03</w:t>
            </w:r>
          </w:p>
        </w:tc>
        <w:tc>
          <w:tcPr>
            <w:tcW w:w="1246" w:type="dxa"/>
          </w:tcPr>
          <w:p w14:paraId="05766BBC" w14:textId="77777777" w:rsidR="00C43759" w:rsidRPr="004C3DE9" w:rsidRDefault="7961B949" w:rsidP="4F1409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Storage</w:t>
            </w:r>
          </w:p>
        </w:tc>
        <w:tc>
          <w:tcPr>
            <w:tcW w:w="1316" w:type="dxa"/>
          </w:tcPr>
          <w:p w14:paraId="2B0FCAC3" w14:textId="77777777" w:rsidR="00C43759" w:rsidRPr="004C3DE9" w:rsidRDefault="7961B949" w:rsidP="4F1409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Immi Guide app should have high cloud storage capacity.  </w:t>
            </w:r>
          </w:p>
        </w:tc>
        <w:tc>
          <w:tcPr>
            <w:tcW w:w="2152" w:type="dxa"/>
          </w:tcPr>
          <w:p w14:paraId="17E26EEA" w14:textId="77777777" w:rsidR="00C43759" w:rsidRPr="004C3DE9" w:rsidRDefault="7961B949" w:rsidP="4F1409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Functional Requirement/Performance</w:t>
            </w:r>
          </w:p>
          <w:p w14:paraId="64C5B2D7" w14:textId="77777777" w:rsidR="00C43759" w:rsidRPr="004C3DE9" w:rsidRDefault="00C43759" w:rsidP="4F1409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89" w:type="dxa"/>
          </w:tcPr>
          <w:p w14:paraId="0F6AC5EA" w14:textId="77777777" w:rsidR="00C43759" w:rsidRPr="004C3DE9" w:rsidRDefault="7961B949" w:rsidP="4F1409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City</w:t>
            </w:r>
          </w:p>
        </w:tc>
        <w:tc>
          <w:tcPr>
            <w:tcW w:w="1164" w:type="dxa"/>
          </w:tcPr>
          <w:p w14:paraId="0E375364" w14:textId="77777777" w:rsidR="00C43759" w:rsidRPr="004C3DE9" w:rsidRDefault="7961B949" w:rsidP="4F1409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Nash</w:t>
            </w:r>
          </w:p>
        </w:tc>
        <w:tc>
          <w:tcPr>
            <w:tcW w:w="1245" w:type="dxa"/>
          </w:tcPr>
          <w:p w14:paraId="7B86CB56" w14:textId="77777777" w:rsidR="00C43759" w:rsidRPr="004C3DE9" w:rsidRDefault="7961B949" w:rsidP="4F1409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10.20.2023</w:t>
            </w:r>
          </w:p>
        </w:tc>
      </w:tr>
      <w:tr w:rsidR="00457FE9" w:rsidRPr="004C3DE9" w14:paraId="46E3501C" w14:textId="77777777" w:rsidTr="002405B4">
        <w:tc>
          <w:tcPr>
            <w:cnfStyle w:val="001000000000" w:firstRow="0" w:lastRow="0" w:firstColumn="1" w:lastColumn="0" w:oddVBand="0" w:evenVBand="0" w:oddHBand="0" w:evenHBand="0" w:firstRowFirstColumn="0" w:firstRowLastColumn="0" w:lastRowFirstColumn="0" w:lastRowLastColumn="0"/>
            <w:tcW w:w="1338" w:type="dxa"/>
          </w:tcPr>
          <w:p w14:paraId="40E6016B" w14:textId="77777777" w:rsidR="00C43759" w:rsidRPr="004C3DE9" w:rsidRDefault="7961B949" w:rsidP="4F14094D">
            <w:pPr>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R-04</w:t>
            </w:r>
          </w:p>
        </w:tc>
        <w:tc>
          <w:tcPr>
            <w:tcW w:w="1246" w:type="dxa"/>
          </w:tcPr>
          <w:p w14:paraId="52D14E8C" w14:textId="77777777" w:rsidR="00C43759" w:rsidRPr="004C3DE9" w:rsidRDefault="7961B949" w:rsidP="4F1409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Loss of data</w:t>
            </w:r>
          </w:p>
        </w:tc>
        <w:tc>
          <w:tcPr>
            <w:tcW w:w="1316" w:type="dxa"/>
          </w:tcPr>
          <w:p w14:paraId="42BF212F" w14:textId="77777777" w:rsidR="00C43759" w:rsidRPr="004C3DE9" w:rsidRDefault="7961B949" w:rsidP="4F1409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Immi Guide should only have 1% data loss. </w:t>
            </w:r>
          </w:p>
        </w:tc>
        <w:tc>
          <w:tcPr>
            <w:tcW w:w="2152" w:type="dxa"/>
          </w:tcPr>
          <w:p w14:paraId="3968D720" w14:textId="77777777" w:rsidR="00C43759" w:rsidRPr="004C3DE9" w:rsidRDefault="7961B949" w:rsidP="4F1409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Functional Requirement/Performance</w:t>
            </w:r>
          </w:p>
          <w:p w14:paraId="0611B24E" w14:textId="77777777" w:rsidR="00C43759" w:rsidRPr="004C3DE9" w:rsidRDefault="00C43759" w:rsidP="4F1409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889" w:type="dxa"/>
          </w:tcPr>
          <w:p w14:paraId="6FF21F58" w14:textId="77777777" w:rsidR="00C43759" w:rsidRPr="004C3DE9" w:rsidRDefault="7961B949" w:rsidP="4F1409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City Hussen</w:t>
            </w:r>
          </w:p>
        </w:tc>
        <w:tc>
          <w:tcPr>
            <w:tcW w:w="1164" w:type="dxa"/>
          </w:tcPr>
          <w:p w14:paraId="36A957F9" w14:textId="77777777" w:rsidR="00C43759" w:rsidRPr="004C3DE9" w:rsidRDefault="7961B949" w:rsidP="4F1409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Nash</w:t>
            </w:r>
          </w:p>
        </w:tc>
        <w:tc>
          <w:tcPr>
            <w:tcW w:w="1245" w:type="dxa"/>
          </w:tcPr>
          <w:p w14:paraId="19A0BF9B" w14:textId="77777777" w:rsidR="00C43759" w:rsidRPr="004C3DE9" w:rsidRDefault="7961B949" w:rsidP="4F1409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10.20.2023</w:t>
            </w:r>
          </w:p>
        </w:tc>
      </w:tr>
      <w:tr w:rsidR="00457FE9" w:rsidRPr="004C3DE9" w14:paraId="50BCEE8A" w14:textId="77777777" w:rsidTr="00240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98521DC" w14:textId="77777777" w:rsidR="00C43759" w:rsidRPr="004C3DE9" w:rsidRDefault="7961B949" w:rsidP="4F14094D">
            <w:pPr>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R-05</w:t>
            </w:r>
          </w:p>
        </w:tc>
        <w:tc>
          <w:tcPr>
            <w:tcW w:w="1246" w:type="dxa"/>
          </w:tcPr>
          <w:p w14:paraId="2370A6AD" w14:textId="77777777" w:rsidR="00C43759" w:rsidRPr="004C3DE9" w:rsidRDefault="7961B949" w:rsidP="4F1409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Active Services during the time of fault</w:t>
            </w:r>
          </w:p>
        </w:tc>
        <w:tc>
          <w:tcPr>
            <w:tcW w:w="1316" w:type="dxa"/>
          </w:tcPr>
          <w:p w14:paraId="33B705B4" w14:textId="77777777" w:rsidR="00C43759" w:rsidRPr="004C3DE9" w:rsidRDefault="7961B949" w:rsidP="4F1409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Immi Guide’s CPU usage shall be less than 50%, leaving 50% for background jobs.   </w:t>
            </w:r>
          </w:p>
        </w:tc>
        <w:tc>
          <w:tcPr>
            <w:tcW w:w="2152" w:type="dxa"/>
          </w:tcPr>
          <w:p w14:paraId="0F628F7A" w14:textId="77777777" w:rsidR="00C43759" w:rsidRPr="004C3DE9" w:rsidRDefault="7961B949" w:rsidP="4F1409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Functional Requirement/Performance</w:t>
            </w:r>
          </w:p>
          <w:p w14:paraId="532700EE" w14:textId="77777777" w:rsidR="00C43759" w:rsidRPr="004C3DE9" w:rsidRDefault="00C43759" w:rsidP="4F1409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889" w:type="dxa"/>
          </w:tcPr>
          <w:p w14:paraId="1A5B7A7D" w14:textId="77777777" w:rsidR="00C43759" w:rsidRPr="004C3DE9" w:rsidRDefault="7961B949" w:rsidP="4F1409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City</w:t>
            </w:r>
            <w:r w:rsidR="4369EFA4" w:rsidRPr="004C3DE9">
              <w:rPr>
                <w:rFonts w:ascii="Times New Roman" w:eastAsia="Times New Roman" w:hAnsi="Times New Roman" w:cs="Times New Roman"/>
                <w:sz w:val="24"/>
                <w:szCs w:val="24"/>
              </w:rPr>
              <w:t xml:space="preserve"> Hussen</w:t>
            </w:r>
          </w:p>
        </w:tc>
        <w:tc>
          <w:tcPr>
            <w:tcW w:w="1164" w:type="dxa"/>
          </w:tcPr>
          <w:p w14:paraId="4276C096" w14:textId="77777777" w:rsidR="00C43759" w:rsidRPr="004C3DE9" w:rsidRDefault="7961B949" w:rsidP="4F1409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Nash</w:t>
            </w:r>
          </w:p>
        </w:tc>
        <w:tc>
          <w:tcPr>
            <w:tcW w:w="1245" w:type="dxa"/>
          </w:tcPr>
          <w:p w14:paraId="60C716A7" w14:textId="77777777" w:rsidR="00C43759" w:rsidRPr="004C3DE9" w:rsidRDefault="7961B949" w:rsidP="4F1409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10.20.2023</w:t>
            </w:r>
          </w:p>
        </w:tc>
      </w:tr>
    </w:tbl>
    <w:p w14:paraId="7B181738" w14:textId="77777777" w:rsidR="00C43759" w:rsidRPr="00C43759" w:rsidRDefault="00C43759" w:rsidP="00C43759">
      <w:pPr>
        <w:spacing w:after="0" w:line="240" w:lineRule="auto"/>
        <w:textAlignment w:val="baseline"/>
        <w:rPr>
          <w:rFonts w:ascii="Times New Roman" w:eastAsia="Times New Roman" w:hAnsi="Times New Roman" w:cs="Times New Roman"/>
          <w:b/>
          <w:bCs/>
          <w:sz w:val="24"/>
          <w:szCs w:val="24"/>
        </w:rPr>
      </w:pPr>
    </w:p>
    <w:p w14:paraId="663FBF8B" w14:textId="77777777" w:rsidR="00BC007E" w:rsidRPr="00B829CB" w:rsidRDefault="00BC007E" w:rsidP="00A612DA">
      <w:pPr>
        <w:pStyle w:val="ListParagraph"/>
        <w:numPr>
          <w:ilvl w:val="0"/>
          <w:numId w:val="40"/>
        </w:numPr>
        <w:spacing w:after="0" w:line="240" w:lineRule="auto"/>
        <w:textAlignment w:val="baseline"/>
        <w:rPr>
          <w:rFonts w:ascii="Times New Roman" w:eastAsia="Times New Roman" w:hAnsi="Times New Roman" w:cs="Times New Roman"/>
          <w:b/>
          <w:bCs/>
          <w:sz w:val="24"/>
          <w:szCs w:val="24"/>
        </w:rPr>
      </w:pPr>
      <w:r w:rsidRPr="00B829CB">
        <w:rPr>
          <w:rFonts w:ascii="Times New Roman" w:eastAsia="Times New Roman" w:hAnsi="Times New Roman" w:cs="Times New Roman"/>
          <w:color w:val="000000" w:themeColor="text1"/>
          <w:sz w:val="24"/>
          <w:szCs w:val="24"/>
        </w:rPr>
        <w:t> </w:t>
      </w:r>
      <w:r w:rsidRPr="00B829CB">
        <w:rPr>
          <w:rFonts w:ascii="Times New Roman" w:eastAsia="Times New Roman" w:hAnsi="Times New Roman" w:cs="Times New Roman"/>
          <w:b/>
          <w:bCs/>
          <w:sz w:val="24"/>
          <w:szCs w:val="24"/>
        </w:rPr>
        <w:t>Compatibility  </w:t>
      </w:r>
    </w:p>
    <w:p w14:paraId="36A42F9B" w14:textId="77777777" w:rsidR="00CF7F43" w:rsidRPr="00D50344" w:rsidRDefault="00CF7F43" w:rsidP="00D50344">
      <w:pPr>
        <w:pStyle w:val="Caption"/>
        <w:jc w:val="center"/>
        <w:rPr>
          <w:b/>
          <w:i w:val="0"/>
        </w:rPr>
      </w:pPr>
    </w:p>
    <w:p w14:paraId="53C32DAA" w14:textId="77777777" w:rsidR="007874AD" w:rsidRDefault="007874AD" w:rsidP="007874AD">
      <w:pPr>
        <w:pStyle w:val="Caption"/>
        <w:keepNext/>
        <w:jc w:val="center"/>
      </w:pPr>
      <w:bookmarkStart w:id="16" w:name="_Toc149599129"/>
      <w:r>
        <w:t xml:space="preserve">Table </w:t>
      </w:r>
      <w:fldSimple w:instr=" SEQ Table \* ARABIC ">
        <w:r>
          <w:rPr>
            <w:noProof/>
          </w:rPr>
          <w:t>5</w:t>
        </w:r>
      </w:fldSimple>
      <w:r>
        <w:t>: Solution Requirements/Compatibility</w:t>
      </w:r>
      <w:bookmarkEnd w:id="16"/>
    </w:p>
    <w:tbl>
      <w:tblPr>
        <w:tblStyle w:val="GridTable4-Accent1"/>
        <w:tblW w:w="9350" w:type="dxa"/>
        <w:tblLook w:val="04A0" w:firstRow="1" w:lastRow="0" w:firstColumn="1" w:lastColumn="0" w:noHBand="0" w:noVBand="1"/>
      </w:tblPr>
      <w:tblGrid>
        <w:gridCol w:w="1368"/>
        <w:gridCol w:w="1368"/>
        <w:gridCol w:w="1448"/>
        <w:gridCol w:w="1368"/>
        <w:gridCol w:w="1152"/>
        <w:gridCol w:w="1278"/>
        <w:gridCol w:w="1368"/>
      </w:tblGrid>
      <w:tr w:rsidR="00810E47" w:rsidRPr="004C3DE9" w14:paraId="4ABD1A60" w14:textId="77777777" w:rsidTr="00787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1BBC33B" w14:textId="77777777" w:rsidR="00C43759" w:rsidRPr="004C3DE9" w:rsidRDefault="2E885B1F" w:rsidP="66392AD7">
            <w:pPr>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Solution Requirement #</w:t>
            </w:r>
          </w:p>
        </w:tc>
        <w:tc>
          <w:tcPr>
            <w:tcW w:w="1368" w:type="dxa"/>
          </w:tcPr>
          <w:p w14:paraId="1B3D5433" w14:textId="77777777" w:rsidR="00C43759" w:rsidRPr="004C3DE9" w:rsidRDefault="2E885B1F" w:rsidP="66392AD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Solution Requirement Name</w:t>
            </w:r>
          </w:p>
        </w:tc>
        <w:tc>
          <w:tcPr>
            <w:tcW w:w="1448" w:type="dxa"/>
          </w:tcPr>
          <w:p w14:paraId="1AD3F0FD" w14:textId="77777777" w:rsidR="00C43759" w:rsidRPr="004C3DE9" w:rsidRDefault="73EE4553" w:rsidP="66392AD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Solution Requirements Description</w:t>
            </w:r>
          </w:p>
          <w:p w14:paraId="4FD0D6D4" w14:textId="77777777" w:rsidR="00C43759" w:rsidRPr="004C3DE9" w:rsidRDefault="00C43759" w:rsidP="66392AD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8" w:type="dxa"/>
          </w:tcPr>
          <w:p w14:paraId="19CE5058" w14:textId="77777777" w:rsidR="00C43759" w:rsidRPr="004C3DE9" w:rsidRDefault="73EE4553" w:rsidP="66392AD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Solution Requirement type</w:t>
            </w:r>
          </w:p>
        </w:tc>
        <w:tc>
          <w:tcPr>
            <w:tcW w:w="1152" w:type="dxa"/>
          </w:tcPr>
          <w:p w14:paraId="1AED04D5" w14:textId="77777777" w:rsidR="00C43759" w:rsidRPr="004C3DE9" w:rsidRDefault="73EE4553" w:rsidP="66392AD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Business Analyst Name</w:t>
            </w:r>
          </w:p>
        </w:tc>
        <w:tc>
          <w:tcPr>
            <w:tcW w:w="1278" w:type="dxa"/>
          </w:tcPr>
          <w:p w14:paraId="11DF1016" w14:textId="77777777" w:rsidR="00C43759" w:rsidRPr="004C3DE9" w:rsidRDefault="73EE4553" w:rsidP="66392AD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Stakeholder Name</w:t>
            </w:r>
          </w:p>
        </w:tc>
        <w:tc>
          <w:tcPr>
            <w:tcW w:w="1368" w:type="dxa"/>
          </w:tcPr>
          <w:p w14:paraId="3578D204" w14:textId="77777777" w:rsidR="00C43759" w:rsidRPr="004C3DE9" w:rsidRDefault="73EE4553" w:rsidP="66392AD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Date of Solution Requirement</w:t>
            </w:r>
          </w:p>
          <w:p w14:paraId="771DBBDE" w14:textId="77777777" w:rsidR="00C43759" w:rsidRPr="004C3DE9" w:rsidRDefault="00C43759" w:rsidP="66392AD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10E47" w:rsidRPr="004C3DE9" w14:paraId="28C29B63" w14:textId="77777777" w:rsidTr="00787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3A9AFE9" w14:textId="77777777" w:rsidR="00C43759" w:rsidRPr="004C3DE9" w:rsidRDefault="73EE4553" w:rsidP="66392AD7">
            <w:pPr>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R-06</w:t>
            </w:r>
          </w:p>
        </w:tc>
        <w:tc>
          <w:tcPr>
            <w:tcW w:w="1368" w:type="dxa"/>
          </w:tcPr>
          <w:p w14:paraId="2FCE7216" w14:textId="77777777" w:rsidR="00C43759" w:rsidRPr="004C3DE9" w:rsidRDefault="73EE4553"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Operating System </w:t>
            </w:r>
          </w:p>
        </w:tc>
        <w:tc>
          <w:tcPr>
            <w:tcW w:w="1448" w:type="dxa"/>
          </w:tcPr>
          <w:p w14:paraId="1DFB73CF" w14:textId="77777777" w:rsidR="00C43759" w:rsidRPr="004C3DE9" w:rsidRDefault="73EE4553"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Immi Guide should be compatible on: </w:t>
            </w:r>
          </w:p>
          <w:p w14:paraId="5296A06B" w14:textId="77777777" w:rsidR="00C43759" w:rsidRPr="004C3DE9" w:rsidRDefault="73EE4553"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MacOS </w:t>
            </w:r>
          </w:p>
          <w:p w14:paraId="77950900" w14:textId="77777777" w:rsidR="00C43759" w:rsidRPr="004C3DE9" w:rsidRDefault="73EE4553"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Windows </w:t>
            </w:r>
          </w:p>
          <w:p w14:paraId="2B8746ED" w14:textId="77777777" w:rsidR="00C43759" w:rsidRPr="004C3DE9" w:rsidRDefault="73EE4553"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Linux</w:t>
            </w:r>
          </w:p>
        </w:tc>
        <w:tc>
          <w:tcPr>
            <w:tcW w:w="1368" w:type="dxa"/>
          </w:tcPr>
          <w:p w14:paraId="7FB8CABC" w14:textId="77777777" w:rsidR="00C43759" w:rsidRPr="004C3DE9" w:rsidRDefault="73EE4553"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Functional Requirement/ Compatibility</w:t>
            </w:r>
          </w:p>
        </w:tc>
        <w:tc>
          <w:tcPr>
            <w:tcW w:w="1152" w:type="dxa"/>
          </w:tcPr>
          <w:p w14:paraId="6F4689ED" w14:textId="77777777" w:rsidR="00C43759" w:rsidRPr="004C3DE9" w:rsidRDefault="73EE4553"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City Hussen</w:t>
            </w:r>
          </w:p>
        </w:tc>
        <w:tc>
          <w:tcPr>
            <w:tcW w:w="1278" w:type="dxa"/>
          </w:tcPr>
          <w:p w14:paraId="00263E37" w14:textId="77777777" w:rsidR="00C43759" w:rsidRPr="004C3DE9" w:rsidRDefault="73EE4553"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Nash</w:t>
            </w:r>
          </w:p>
        </w:tc>
        <w:tc>
          <w:tcPr>
            <w:tcW w:w="1368" w:type="dxa"/>
          </w:tcPr>
          <w:p w14:paraId="562D73DC" w14:textId="77777777" w:rsidR="00C43759" w:rsidRPr="004C3DE9" w:rsidRDefault="73EE4553"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10.20.2023</w:t>
            </w:r>
          </w:p>
        </w:tc>
      </w:tr>
      <w:tr w:rsidR="00FA1962" w:rsidRPr="004C3DE9" w14:paraId="7E082FB1" w14:textId="77777777" w:rsidTr="007874AD">
        <w:tc>
          <w:tcPr>
            <w:cnfStyle w:val="001000000000" w:firstRow="0" w:lastRow="0" w:firstColumn="1" w:lastColumn="0" w:oddVBand="0" w:evenVBand="0" w:oddHBand="0" w:evenHBand="0" w:firstRowFirstColumn="0" w:firstRowLastColumn="0" w:lastRowFirstColumn="0" w:lastRowLastColumn="0"/>
            <w:tcW w:w="1368" w:type="dxa"/>
          </w:tcPr>
          <w:p w14:paraId="4CCFEC5F" w14:textId="77777777" w:rsidR="00C43759" w:rsidRPr="004C3DE9" w:rsidRDefault="73EE4553" w:rsidP="66392AD7">
            <w:pPr>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lastRenderedPageBreak/>
              <w:t>R-07</w:t>
            </w:r>
          </w:p>
        </w:tc>
        <w:tc>
          <w:tcPr>
            <w:tcW w:w="1368" w:type="dxa"/>
          </w:tcPr>
          <w:p w14:paraId="5FABD652" w14:textId="77777777" w:rsidR="00C43759" w:rsidRPr="004C3DE9" w:rsidRDefault="73EE4553" w:rsidP="66392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Browser</w:t>
            </w:r>
          </w:p>
        </w:tc>
        <w:tc>
          <w:tcPr>
            <w:tcW w:w="1448" w:type="dxa"/>
          </w:tcPr>
          <w:p w14:paraId="5E49F183" w14:textId="77777777" w:rsidR="00C43759" w:rsidRPr="004C3DE9" w:rsidRDefault="73EE4553" w:rsidP="66392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Immi Guide should be compatible with: </w:t>
            </w:r>
          </w:p>
          <w:p w14:paraId="55C313BE" w14:textId="77777777" w:rsidR="00C43759" w:rsidRPr="004C3DE9" w:rsidRDefault="73EE4553" w:rsidP="66392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Firefox </w:t>
            </w:r>
          </w:p>
          <w:p w14:paraId="37D9421B" w14:textId="77777777" w:rsidR="00C43759" w:rsidRPr="004C3DE9" w:rsidRDefault="73EE4553" w:rsidP="66392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Safari </w:t>
            </w:r>
          </w:p>
          <w:p w14:paraId="24C9D6BC" w14:textId="77777777" w:rsidR="00C43759" w:rsidRPr="004C3DE9" w:rsidRDefault="73EE4553" w:rsidP="66392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Internet </w:t>
            </w:r>
          </w:p>
          <w:p w14:paraId="6E3FA45D" w14:textId="77777777" w:rsidR="00C43759" w:rsidRPr="004C3DE9" w:rsidRDefault="73EE4553" w:rsidP="66392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Explorer </w:t>
            </w:r>
          </w:p>
          <w:p w14:paraId="1A917B39" w14:textId="77777777" w:rsidR="00C43759" w:rsidRPr="004C3DE9" w:rsidRDefault="73EE4553" w:rsidP="66392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Microsoft Edge  </w:t>
            </w:r>
          </w:p>
          <w:p w14:paraId="5A3101DD" w14:textId="77777777" w:rsidR="00C43759" w:rsidRPr="004C3DE9" w:rsidRDefault="73EE4553" w:rsidP="66392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Chrome</w:t>
            </w:r>
          </w:p>
        </w:tc>
        <w:tc>
          <w:tcPr>
            <w:tcW w:w="1368" w:type="dxa"/>
          </w:tcPr>
          <w:p w14:paraId="2521520E" w14:textId="77777777" w:rsidR="00C43759" w:rsidRPr="004C3DE9" w:rsidRDefault="73EE4553" w:rsidP="66392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Functional Requirement/ Compatibility</w:t>
            </w:r>
          </w:p>
        </w:tc>
        <w:tc>
          <w:tcPr>
            <w:tcW w:w="1152" w:type="dxa"/>
          </w:tcPr>
          <w:p w14:paraId="0A55A39A" w14:textId="77777777" w:rsidR="00C43759" w:rsidRPr="004C3DE9" w:rsidRDefault="73EE4553" w:rsidP="66392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City Hussen</w:t>
            </w:r>
          </w:p>
        </w:tc>
        <w:tc>
          <w:tcPr>
            <w:tcW w:w="1278" w:type="dxa"/>
          </w:tcPr>
          <w:p w14:paraId="12720D7C" w14:textId="77777777" w:rsidR="00C43759" w:rsidRPr="004C3DE9" w:rsidRDefault="73EE4553" w:rsidP="66392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Nash</w:t>
            </w:r>
          </w:p>
        </w:tc>
        <w:tc>
          <w:tcPr>
            <w:tcW w:w="1368" w:type="dxa"/>
          </w:tcPr>
          <w:p w14:paraId="3C7C0CEA" w14:textId="77777777" w:rsidR="00C43759" w:rsidRPr="004C3DE9" w:rsidRDefault="73EE4553" w:rsidP="66392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10.20.2023</w:t>
            </w:r>
          </w:p>
        </w:tc>
      </w:tr>
      <w:tr w:rsidR="00810E47" w:rsidRPr="004C3DE9" w14:paraId="2CD25CB4" w14:textId="77777777" w:rsidTr="00787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B1A8C78" w14:textId="77777777" w:rsidR="00C43759" w:rsidRPr="004C3DE9" w:rsidRDefault="73EE4553" w:rsidP="66392AD7">
            <w:pPr>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R-08</w:t>
            </w:r>
          </w:p>
        </w:tc>
        <w:tc>
          <w:tcPr>
            <w:tcW w:w="1368" w:type="dxa"/>
          </w:tcPr>
          <w:p w14:paraId="648B921C" w14:textId="77777777" w:rsidR="00C43759" w:rsidRPr="004C3DE9" w:rsidRDefault="73EE4553"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Accessibility Compatibility</w:t>
            </w:r>
          </w:p>
        </w:tc>
        <w:tc>
          <w:tcPr>
            <w:tcW w:w="1448" w:type="dxa"/>
          </w:tcPr>
          <w:p w14:paraId="5971370E" w14:textId="77777777" w:rsidR="73EE4553" w:rsidRPr="004C3DE9" w:rsidRDefault="73EE4553"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Immi Guide ensures users with disabilities can access and use the application effectively through. </w:t>
            </w:r>
          </w:p>
          <w:p w14:paraId="6759E9BA" w14:textId="77777777" w:rsidR="73EE4553" w:rsidRPr="004C3DE9" w:rsidRDefault="73EE4553"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Video   </w:t>
            </w:r>
          </w:p>
          <w:p w14:paraId="7F687602" w14:textId="77777777" w:rsidR="73EE4553" w:rsidRPr="004C3DE9" w:rsidRDefault="73EE4553"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Audio </w:t>
            </w:r>
          </w:p>
          <w:p w14:paraId="65842B14" w14:textId="77777777" w:rsidR="73EE4553" w:rsidRPr="004C3DE9" w:rsidRDefault="73EE4553"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Text   </w:t>
            </w:r>
          </w:p>
          <w:p w14:paraId="1A757DF4" w14:textId="77777777" w:rsidR="00C43759" w:rsidRPr="004C3DE9" w:rsidRDefault="73EE4553"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Translation</w:t>
            </w:r>
          </w:p>
        </w:tc>
        <w:tc>
          <w:tcPr>
            <w:tcW w:w="1368" w:type="dxa"/>
          </w:tcPr>
          <w:p w14:paraId="286DAB65" w14:textId="77777777" w:rsidR="00C43759" w:rsidRPr="004C3DE9" w:rsidRDefault="73EE4553"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Functional Requirement/ Compatibility</w:t>
            </w:r>
          </w:p>
        </w:tc>
        <w:tc>
          <w:tcPr>
            <w:tcW w:w="1152" w:type="dxa"/>
          </w:tcPr>
          <w:p w14:paraId="12550C8C" w14:textId="77777777" w:rsidR="00C43759" w:rsidRPr="004C3DE9" w:rsidRDefault="73EE4553"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City Hussen</w:t>
            </w:r>
          </w:p>
        </w:tc>
        <w:tc>
          <w:tcPr>
            <w:tcW w:w="1278" w:type="dxa"/>
          </w:tcPr>
          <w:p w14:paraId="63CF1BF1" w14:textId="77777777" w:rsidR="00C43759" w:rsidRPr="004C3DE9" w:rsidRDefault="73EE4553"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Nash</w:t>
            </w:r>
          </w:p>
        </w:tc>
        <w:tc>
          <w:tcPr>
            <w:tcW w:w="1368" w:type="dxa"/>
          </w:tcPr>
          <w:p w14:paraId="1B6FD886" w14:textId="77777777" w:rsidR="00C43759" w:rsidRPr="004C3DE9" w:rsidRDefault="73EE4553"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10.20.2023</w:t>
            </w:r>
          </w:p>
        </w:tc>
      </w:tr>
      <w:tr w:rsidR="00FA1962" w:rsidRPr="004C3DE9" w14:paraId="6C90DE8D" w14:textId="77777777" w:rsidTr="007874AD">
        <w:tc>
          <w:tcPr>
            <w:cnfStyle w:val="001000000000" w:firstRow="0" w:lastRow="0" w:firstColumn="1" w:lastColumn="0" w:oddVBand="0" w:evenVBand="0" w:oddHBand="0" w:evenHBand="0" w:firstRowFirstColumn="0" w:firstRowLastColumn="0" w:lastRowFirstColumn="0" w:lastRowLastColumn="0"/>
            <w:tcW w:w="1368" w:type="dxa"/>
          </w:tcPr>
          <w:p w14:paraId="1D3B3EEF" w14:textId="77777777" w:rsidR="00C43759" w:rsidRPr="004C3DE9" w:rsidRDefault="73EE4553" w:rsidP="66392AD7">
            <w:pPr>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R-09</w:t>
            </w:r>
          </w:p>
        </w:tc>
        <w:tc>
          <w:tcPr>
            <w:tcW w:w="1368" w:type="dxa"/>
          </w:tcPr>
          <w:p w14:paraId="04EA0CA0" w14:textId="77777777" w:rsidR="00C43759" w:rsidRPr="004C3DE9" w:rsidRDefault="73EE4553" w:rsidP="66392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Version Compatibility</w:t>
            </w:r>
          </w:p>
        </w:tc>
        <w:tc>
          <w:tcPr>
            <w:tcW w:w="1448" w:type="dxa"/>
          </w:tcPr>
          <w:p w14:paraId="21F319A3" w14:textId="77777777" w:rsidR="00C43759" w:rsidRPr="004C3DE9" w:rsidRDefault="73EE4553" w:rsidP="66392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Immi Guide must ensure a smooth transition for users upgrading to newer versions.   </w:t>
            </w:r>
          </w:p>
        </w:tc>
        <w:tc>
          <w:tcPr>
            <w:tcW w:w="1368" w:type="dxa"/>
          </w:tcPr>
          <w:p w14:paraId="062B4EF2" w14:textId="77777777" w:rsidR="00C43759" w:rsidRPr="004C3DE9" w:rsidRDefault="73EE4553" w:rsidP="66392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Functional Requirement/ Compatibility</w:t>
            </w:r>
          </w:p>
        </w:tc>
        <w:tc>
          <w:tcPr>
            <w:tcW w:w="1152" w:type="dxa"/>
          </w:tcPr>
          <w:p w14:paraId="46804D64" w14:textId="77777777" w:rsidR="00C43759" w:rsidRPr="004C3DE9" w:rsidRDefault="73EE4553" w:rsidP="66392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City Hussen</w:t>
            </w:r>
          </w:p>
        </w:tc>
        <w:tc>
          <w:tcPr>
            <w:tcW w:w="1278" w:type="dxa"/>
          </w:tcPr>
          <w:p w14:paraId="4325C700" w14:textId="77777777" w:rsidR="00C43759" w:rsidRPr="004C3DE9" w:rsidRDefault="73EE4553" w:rsidP="66392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Nash</w:t>
            </w:r>
          </w:p>
        </w:tc>
        <w:tc>
          <w:tcPr>
            <w:tcW w:w="1368" w:type="dxa"/>
          </w:tcPr>
          <w:p w14:paraId="1B502464" w14:textId="77777777" w:rsidR="00C43759" w:rsidRPr="004C3DE9" w:rsidRDefault="73EE4553" w:rsidP="66392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10.20.2023</w:t>
            </w:r>
          </w:p>
        </w:tc>
      </w:tr>
      <w:tr w:rsidR="00810E47" w:rsidRPr="004C3DE9" w14:paraId="475E9D45" w14:textId="77777777" w:rsidTr="007874AD">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368" w:type="dxa"/>
          </w:tcPr>
          <w:p w14:paraId="0CB6B958" w14:textId="77777777" w:rsidR="00C43759" w:rsidRPr="004C3DE9" w:rsidRDefault="003B4CA5" w:rsidP="66392AD7">
            <w:pPr>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R-10</w:t>
            </w:r>
          </w:p>
        </w:tc>
        <w:tc>
          <w:tcPr>
            <w:tcW w:w="1368" w:type="dxa"/>
          </w:tcPr>
          <w:p w14:paraId="58F10AA8" w14:textId="77777777" w:rsidR="00C43759" w:rsidRPr="004C3DE9" w:rsidRDefault="003B4CA5"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Screen Resolution</w:t>
            </w:r>
          </w:p>
        </w:tc>
        <w:tc>
          <w:tcPr>
            <w:tcW w:w="1448" w:type="dxa"/>
          </w:tcPr>
          <w:p w14:paraId="3232B6E2" w14:textId="77777777" w:rsidR="00726A7A" w:rsidRPr="004C3DE9" w:rsidRDefault="00726A7A"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User interface should adapt to different screen resolutions, ensuring usability on a variety of devices:</w:t>
            </w:r>
          </w:p>
          <w:p w14:paraId="5E9ECC80" w14:textId="77777777" w:rsidR="00726A7A" w:rsidRPr="004C3DE9" w:rsidRDefault="00726A7A"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a. Smart Phone</w:t>
            </w:r>
          </w:p>
          <w:p w14:paraId="0D182085" w14:textId="77777777" w:rsidR="00726A7A" w:rsidRPr="004C3DE9" w:rsidRDefault="00726A7A"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lastRenderedPageBreak/>
              <w:t>b. PC (Laptop, Computer)</w:t>
            </w:r>
          </w:p>
          <w:p w14:paraId="71A455DF" w14:textId="77777777" w:rsidR="00C43759" w:rsidRPr="004C3DE9" w:rsidRDefault="00726A7A"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c. iPad </w:t>
            </w:r>
            <w:r w:rsidRPr="004C3DE9">
              <w:rPr>
                <w:rFonts w:ascii="Times New Roman" w:hAnsi="Times New Roman" w:cs="Times New Roman"/>
                <w:sz w:val="24"/>
                <w:szCs w:val="24"/>
              </w:rPr>
              <w:tab/>
            </w:r>
          </w:p>
        </w:tc>
        <w:tc>
          <w:tcPr>
            <w:tcW w:w="1368" w:type="dxa"/>
          </w:tcPr>
          <w:p w14:paraId="487F37C2" w14:textId="77777777" w:rsidR="00C43759" w:rsidRPr="004C3DE9" w:rsidRDefault="00B21391"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lastRenderedPageBreak/>
              <w:t>Functional Requirement/ Compatibility</w:t>
            </w:r>
          </w:p>
        </w:tc>
        <w:tc>
          <w:tcPr>
            <w:tcW w:w="1152" w:type="dxa"/>
          </w:tcPr>
          <w:p w14:paraId="538AEF1B" w14:textId="77777777" w:rsidR="00C43759" w:rsidRPr="004C3DE9" w:rsidRDefault="00B21391"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Brandon Richardson</w:t>
            </w:r>
          </w:p>
        </w:tc>
        <w:tc>
          <w:tcPr>
            <w:tcW w:w="1278" w:type="dxa"/>
          </w:tcPr>
          <w:p w14:paraId="1403D2A7" w14:textId="77777777" w:rsidR="00C43759" w:rsidRPr="004C3DE9" w:rsidRDefault="00BC167E"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Nash</w:t>
            </w:r>
          </w:p>
        </w:tc>
        <w:tc>
          <w:tcPr>
            <w:tcW w:w="1368" w:type="dxa"/>
          </w:tcPr>
          <w:p w14:paraId="71B4FD19" w14:textId="77777777" w:rsidR="00C43759" w:rsidRPr="004C3DE9" w:rsidRDefault="00BC167E" w:rsidP="66392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10/20</w:t>
            </w:r>
            <w:r w:rsidR="00D20439" w:rsidRPr="004C3DE9">
              <w:rPr>
                <w:rFonts w:ascii="Times New Roman" w:eastAsia="Times New Roman" w:hAnsi="Times New Roman" w:cs="Times New Roman"/>
                <w:sz w:val="24"/>
                <w:szCs w:val="24"/>
              </w:rPr>
              <w:t>/2023</w:t>
            </w:r>
          </w:p>
        </w:tc>
      </w:tr>
    </w:tbl>
    <w:p w14:paraId="13C43D35" w14:textId="77777777" w:rsidR="00C43759" w:rsidRPr="00C43759" w:rsidRDefault="00C43759" w:rsidP="00C43759">
      <w:pPr>
        <w:spacing w:after="0" w:line="240" w:lineRule="auto"/>
        <w:textAlignment w:val="baseline"/>
        <w:rPr>
          <w:rFonts w:ascii="Times New Roman" w:eastAsia="Times New Roman" w:hAnsi="Times New Roman" w:cs="Times New Roman"/>
          <w:b/>
          <w:bCs/>
          <w:sz w:val="24"/>
          <w:szCs w:val="24"/>
        </w:rPr>
      </w:pPr>
    </w:p>
    <w:p w14:paraId="6A6CC543" w14:textId="77777777" w:rsidR="00BC007E" w:rsidRPr="00B829CB" w:rsidRDefault="00BC007E" w:rsidP="00AB51C6">
      <w:pPr>
        <w:spacing w:after="0" w:line="240" w:lineRule="auto"/>
        <w:ind w:left="2700"/>
        <w:textAlignment w:val="baseline"/>
        <w:rPr>
          <w:rFonts w:ascii="Times New Roman" w:eastAsia="Times New Roman" w:hAnsi="Times New Roman" w:cs="Times New Roman"/>
          <w:sz w:val="24"/>
          <w:szCs w:val="24"/>
        </w:rPr>
      </w:pPr>
    </w:p>
    <w:p w14:paraId="69D87F38" w14:textId="77777777" w:rsidR="00BC007E" w:rsidRPr="00B829CB" w:rsidRDefault="00BC007E" w:rsidP="7BC65D2B">
      <w:pPr>
        <w:spacing w:after="0" w:line="240" w:lineRule="auto"/>
        <w:ind w:firstLine="720"/>
        <w:textAlignment w:val="baseline"/>
        <w:rPr>
          <w:rFonts w:ascii="Times New Roman" w:eastAsia="Times New Roman" w:hAnsi="Times New Roman" w:cs="Times New Roman"/>
          <w:sz w:val="24"/>
          <w:szCs w:val="24"/>
        </w:rPr>
      </w:pPr>
    </w:p>
    <w:p w14:paraId="3195660E" w14:textId="77777777" w:rsidR="00B41A94" w:rsidRPr="00B829CB" w:rsidRDefault="00B41A94" w:rsidP="772EC681">
      <w:pPr>
        <w:spacing w:after="0" w:line="240" w:lineRule="auto"/>
        <w:textAlignment w:val="baseline"/>
        <w:rPr>
          <w:rFonts w:ascii="Times New Roman" w:eastAsia="Times New Roman" w:hAnsi="Times New Roman" w:cs="Times New Roman"/>
          <w:sz w:val="24"/>
          <w:szCs w:val="24"/>
        </w:rPr>
      </w:pPr>
    </w:p>
    <w:p w14:paraId="4B78F157" w14:textId="77777777" w:rsidR="00BC007E" w:rsidRPr="00B829CB" w:rsidRDefault="00BC007E" w:rsidP="009022C7">
      <w:pPr>
        <w:pStyle w:val="ListParagraph"/>
        <w:numPr>
          <w:ilvl w:val="0"/>
          <w:numId w:val="8"/>
        </w:numPr>
        <w:spacing w:after="0" w:line="240" w:lineRule="auto"/>
        <w:textAlignment w:val="baseline"/>
        <w:rPr>
          <w:rFonts w:ascii="Times New Roman" w:eastAsia="Times New Roman" w:hAnsi="Times New Roman" w:cs="Times New Roman"/>
          <w:b/>
          <w:bCs/>
          <w:sz w:val="24"/>
          <w:szCs w:val="24"/>
        </w:rPr>
      </w:pPr>
      <w:r w:rsidRPr="00B829CB">
        <w:rPr>
          <w:rFonts w:ascii="Times New Roman" w:eastAsia="Times New Roman" w:hAnsi="Times New Roman" w:cs="Times New Roman"/>
          <w:b/>
          <w:bCs/>
          <w:sz w:val="24"/>
          <w:szCs w:val="24"/>
        </w:rPr>
        <w:t>Usability</w:t>
      </w:r>
    </w:p>
    <w:p w14:paraId="79CF70AB" w14:textId="77777777" w:rsidR="00BD552D" w:rsidRPr="00BD552D" w:rsidRDefault="00BD552D" w:rsidP="00D50344">
      <w:pPr>
        <w:pStyle w:val="Caption"/>
        <w:jc w:val="center"/>
        <w:rPr>
          <w:rFonts w:ascii="Times New Roman" w:eastAsia="Times New Roman" w:hAnsi="Times New Roman" w:cs="Times New Roman"/>
          <w:b/>
          <w:bCs/>
          <w:sz w:val="24"/>
          <w:szCs w:val="24"/>
        </w:rPr>
      </w:pPr>
    </w:p>
    <w:p w14:paraId="262236B3" w14:textId="77777777" w:rsidR="007874AD" w:rsidRDefault="007874AD" w:rsidP="007874AD">
      <w:pPr>
        <w:pStyle w:val="Caption"/>
        <w:keepNext/>
        <w:jc w:val="center"/>
      </w:pPr>
      <w:bookmarkStart w:id="17" w:name="_Toc149599130"/>
      <w:r>
        <w:t xml:space="preserve">Table </w:t>
      </w:r>
      <w:fldSimple w:instr=" SEQ Table \* ARABIC ">
        <w:r>
          <w:rPr>
            <w:noProof/>
          </w:rPr>
          <w:t>6</w:t>
        </w:r>
      </w:fldSimple>
      <w:r>
        <w:t>: Solution Requirements/Usability</w:t>
      </w:r>
      <w:bookmarkEnd w:id="17"/>
    </w:p>
    <w:tbl>
      <w:tblPr>
        <w:tblStyle w:val="GridTable4-Accent1"/>
        <w:tblpPr w:leftFromText="180" w:rightFromText="180" w:vertAnchor="text" w:tblpY="1"/>
        <w:tblW w:w="0" w:type="auto"/>
        <w:tblLook w:val="04A0" w:firstRow="1" w:lastRow="0" w:firstColumn="1" w:lastColumn="0" w:noHBand="0" w:noVBand="1"/>
      </w:tblPr>
      <w:tblGrid>
        <w:gridCol w:w="1271"/>
        <w:gridCol w:w="1376"/>
        <w:gridCol w:w="1376"/>
        <w:gridCol w:w="2003"/>
        <w:gridCol w:w="1073"/>
        <w:gridCol w:w="1189"/>
        <w:gridCol w:w="1062"/>
      </w:tblGrid>
      <w:tr w:rsidR="004412D3" w:rsidRPr="004C3DE9" w14:paraId="54A5FB20" w14:textId="77777777" w:rsidTr="00787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9993E22" w14:textId="77777777" w:rsidR="00BD552D" w:rsidRPr="004C3DE9" w:rsidRDefault="00CF3D7A" w:rsidP="00102A67">
            <w:pPr>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Solution Requirement #</w:t>
            </w:r>
          </w:p>
        </w:tc>
        <w:tc>
          <w:tcPr>
            <w:tcW w:w="1376" w:type="dxa"/>
          </w:tcPr>
          <w:p w14:paraId="56F14E4E" w14:textId="77777777" w:rsidR="00BD552D" w:rsidRPr="004C3DE9" w:rsidRDefault="00CF3D7A" w:rsidP="00102A6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Solution </w:t>
            </w:r>
            <w:r w:rsidR="00C23734" w:rsidRPr="004C3DE9">
              <w:rPr>
                <w:rFonts w:ascii="Times New Roman" w:eastAsia="Times New Roman" w:hAnsi="Times New Roman" w:cs="Times New Roman"/>
                <w:sz w:val="24"/>
                <w:szCs w:val="24"/>
              </w:rPr>
              <w:t>Requirement Name</w:t>
            </w:r>
          </w:p>
        </w:tc>
        <w:tc>
          <w:tcPr>
            <w:tcW w:w="1376" w:type="dxa"/>
          </w:tcPr>
          <w:p w14:paraId="0255E9C5" w14:textId="77777777" w:rsidR="00BD552D" w:rsidRPr="004C3DE9" w:rsidRDefault="00CF3D7A" w:rsidP="00102A6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Solution</w:t>
            </w:r>
            <w:r w:rsidR="00C23734" w:rsidRPr="004C3DE9">
              <w:rPr>
                <w:rFonts w:ascii="Times New Roman" w:eastAsia="Times New Roman" w:hAnsi="Times New Roman" w:cs="Times New Roman"/>
                <w:sz w:val="24"/>
                <w:szCs w:val="24"/>
              </w:rPr>
              <w:t xml:space="preserve"> Requirement Description</w:t>
            </w:r>
          </w:p>
        </w:tc>
        <w:tc>
          <w:tcPr>
            <w:tcW w:w="2003" w:type="dxa"/>
          </w:tcPr>
          <w:p w14:paraId="34F5DF77" w14:textId="77777777" w:rsidR="00BD552D" w:rsidRPr="004C3DE9" w:rsidRDefault="00CF3D7A" w:rsidP="00102A6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Solution </w:t>
            </w:r>
            <w:r w:rsidR="00C23734" w:rsidRPr="004C3DE9">
              <w:rPr>
                <w:rFonts w:ascii="Times New Roman" w:eastAsia="Times New Roman" w:hAnsi="Times New Roman" w:cs="Times New Roman"/>
                <w:sz w:val="24"/>
                <w:szCs w:val="24"/>
              </w:rPr>
              <w:t>Requirement Type</w:t>
            </w:r>
          </w:p>
        </w:tc>
        <w:tc>
          <w:tcPr>
            <w:tcW w:w="1073" w:type="dxa"/>
          </w:tcPr>
          <w:p w14:paraId="578ABB36" w14:textId="77777777" w:rsidR="00BD552D" w:rsidRPr="004C3DE9" w:rsidRDefault="00C23734" w:rsidP="00102A6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Business Analyst</w:t>
            </w:r>
          </w:p>
        </w:tc>
        <w:tc>
          <w:tcPr>
            <w:tcW w:w="1189" w:type="dxa"/>
          </w:tcPr>
          <w:p w14:paraId="003CF571" w14:textId="77777777" w:rsidR="00BD552D" w:rsidRPr="004C3DE9" w:rsidRDefault="00C23734" w:rsidP="00102A6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Stakeholder</w:t>
            </w:r>
            <w:r w:rsidR="00102A67" w:rsidRPr="004C3DE9">
              <w:rPr>
                <w:rFonts w:ascii="Times New Roman" w:eastAsia="Times New Roman" w:hAnsi="Times New Roman" w:cs="Times New Roman"/>
                <w:sz w:val="24"/>
                <w:szCs w:val="24"/>
              </w:rPr>
              <w:t xml:space="preserve"> Name</w:t>
            </w:r>
          </w:p>
        </w:tc>
        <w:tc>
          <w:tcPr>
            <w:tcW w:w="1062" w:type="dxa"/>
          </w:tcPr>
          <w:p w14:paraId="3DA095F7" w14:textId="77777777" w:rsidR="00BD552D" w:rsidRPr="004C3DE9" w:rsidRDefault="003B4CA5" w:rsidP="00102A6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Date</w:t>
            </w:r>
          </w:p>
        </w:tc>
      </w:tr>
      <w:tr w:rsidR="004412D3" w:rsidRPr="004C3DE9" w14:paraId="7068828D" w14:textId="77777777" w:rsidTr="00787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9FCD0B" w14:textId="77777777" w:rsidR="00BD552D" w:rsidRPr="004C3DE9" w:rsidRDefault="00037DA0" w:rsidP="00102A67">
            <w:pPr>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R</w:t>
            </w:r>
            <w:r w:rsidR="00AF0E50" w:rsidRPr="004C3DE9">
              <w:rPr>
                <w:rFonts w:ascii="Times New Roman" w:eastAsia="Times New Roman" w:hAnsi="Times New Roman" w:cs="Times New Roman"/>
                <w:sz w:val="24"/>
                <w:szCs w:val="24"/>
              </w:rPr>
              <w:t>-</w:t>
            </w:r>
            <w:r w:rsidR="00AF1375" w:rsidRPr="004C3DE9">
              <w:rPr>
                <w:rFonts w:ascii="Times New Roman" w:eastAsia="Times New Roman" w:hAnsi="Times New Roman" w:cs="Times New Roman"/>
                <w:sz w:val="24"/>
                <w:szCs w:val="24"/>
              </w:rPr>
              <w:t>11</w:t>
            </w:r>
          </w:p>
        </w:tc>
        <w:tc>
          <w:tcPr>
            <w:tcW w:w="1376" w:type="dxa"/>
          </w:tcPr>
          <w:p w14:paraId="538A17B4" w14:textId="77777777" w:rsidR="00BD552D" w:rsidRPr="004C3DE9" w:rsidRDefault="00A63119"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User-Friendly Interface</w:t>
            </w:r>
          </w:p>
        </w:tc>
        <w:tc>
          <w:tcPr>
            <w:tcW w:w="1376" w:type="dxa"/>
          </w:tcPr>
          <w:p w14:paraId="73BC4634" w14:textId="77777777" w:rsidR="00300EB7" w:rsidRPr="004C3DE9" w:rsidRDefault="00300EB7"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Clear and Accessible Language: All text, instructions, and educational content within the application should be written in plain language and accessible to users with different language proficiencies by including: </w:t>
            </w:r>
          </w:p>
          <w:p w14:paraId="18DE35B9" w14:textId="77777777" w:rsidR="00300EB7" w:rsidRPr="004C3DE9" w:rsidRDefault="00300EB7"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a. Temporary Visa</w:t>
            </w:r>
          </w:p>
          <w:p w14:paraId="1FBFC55D" w14:textId="77777777" w:rsidR="00300EB7" w:rsidRPr="004C3DE9" w:rsidRDefault="00300EB7"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b. Permanent Residence</w:t>
            </w:r>
          </w:p>
          <w:p w14:paraId="1B033B62" w14:textId="77777777" w:rsidR="00300EB7" w:rsidRPr="004C3DE9" w:rsidRDefault="00300EB7"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lastRenderedPageBreak/>
              <w:t>c. Asylum</w:t>
            </w:r>
          </w:p>
          <w:p w14:paraId="6609D3B9" w14:textId="77777777" w:rsidR="00300EB7" w:rsidRPr="004C3DE9" w:rsidRDefault="00300EB7"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d. Citizenship</w:t>
            </w:r>
          </w:p>
          <w:p w14:paraId="220C5818" w14:textId="77777777" w:rsidR="00300EB7" w:rsidRPr="004C3DE9" w:rsidRDefault="00300EB7"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e. Visitor Visa</w:t>
            </w:r>
          </w:p>
          <w:p w14:paraId="4E9C5C2C" w14:textId="77777777" w:rsidR="00300EB7" w:rsidRPr="004C3DE9" w:rsidRDefault="00EF2B7B"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f. P</w:t>
            </w:r>
            <w:r w:rsidR="000D4C46" w:rsidRPr="004C3DE9">
              <w:rPr>
                <w:rFonts w:ascii="Times New Roman" w:eastAsia="Times New Roman" w:hAnsi="Times New Roman" w:cs="Times New Roman"/>
                <w:sz w:val="24"/>
                <w:szCs w:val="24"/>
              </w:rPr>
              <w:t>assport</w:t>
            </w:r>
          </w:p>
          <w:p w14:paraId="5F88DA73" w14:textId="77777777" w:rsidR="00BD552D" w:rsidRPr="004C3DE9" w:rsidRDefault="00300EB7"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g.</w:t>
            </w:r>
            <w:r w:rsidR="00EF2B7B" w:rsidRPr="004C3DE9">
              <w:rPr>
                <w:rFonts w:ascii="Times New Roman" w:eastAsia="Times New Roman" w:hAnsi="Times New Roman" w:cs="Times New Roman"/>
                <w:sz w:val="24"/>
                <w:szCs w:val="24"/>
              </w:rPr>
              <w:t xml:space="preserve"> </w:t>
            </w:r>
            <w:r w:rsidRPr="004C3DE9">
              <w:rPr>
                <w:rFonts w:ascii="Times New Roman" w:eastAsia="Times New Roman" w:hAnsi="Times New Roman" w:cs="Times New Roman"/>
                <w:sz w:val="24"/>
                <w:szCs w:val="24"/>
              </w:rPr>
              <w:t>Student Visa</w:t>
            </w:r>
          </w:p>
        </w:tc>
        <w:tc>
          <w:tcPr>
            <w:tcW w:w="2003" w:type="dxa"/>
          </w:tcPr>
          <w:p w14:paraId="20315F25" w14:textId="77777777" w:rsidR="00BD552D" w:rsidRPr="004C3DE9" w:rsidRDefault="006C4303"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lastRenderedPageBreak/>
              <w:t xml:space="preserve">Functional </w:t>
            </w:r>
            <w:r w:rsidR="00BC5AC4" w:rsidRPr="004C3DE9">
              <w:rPr>
                <w:rFonts w:ascii="Times New Roman" w:eastAsia="Times New Roman" w:hAnsi="Times New Roman" w:cs="Times New Roman"/>
                <w:sz w:val="24"/>
                <w:szCs w:val="24"/>
              </w:rPr>
              <w:t>Requirement/</w:t>
            </w:r>
            <w:r w:rsidR="00D20439" w:rsidRPr="004C3DE9">
              <w:rPr>
                <w:rFonts w:ascii="Times New Roman" w:eastAsia="Times New Roman" w:hAnsi="Times New Roman" w:cs="Times New Roman"/>
                <w:sz w:val="24"/>
                <w:szCs w:val="24"/>
              </w:rPr>
              <w:t>Usabi</w:t>
            </w:r>
            <w:r w:rsidR="00AF006D" w:rsidRPr="004C3DE9">
              <w:rPr>
                <w:rFonts w:ascii="Times New Roman" w:eastAsia="Times New Roman" w:hAnsi="Times New Roman" w:cs="Times New Roman"/>
                <w:sz w:val="24"/>
                <w:szCs w:val="24"/>
              </w:rPr>
              <w:t>lity</w:t>
            </w:r>
          </w:p>
        </w:tc>
        <w:tc>
          <w:tcPr>
            <w:tcW w:w="1073" w:type="dxa"/>
          </w:tcPr>
          <w:p w14:paraId="211BE177" w14:textId="77777777" w:rsidR="00BD552D" w:rsidRPr="004C3DE9" w:rsidRDefault="00AF006D"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Brandon Richardson</w:t>
            </w:r>
          </w:p>
        </w:tc>
        <w:tc>
          <w:tcPr>
            <w:tcW w:w="1189" w:type="dxa"/>
          </w:tcPr>
          <w:p w14:paraId="45A54F99" w14:textId="77777777" w:rsidR="00BD552D" w:rsidRPr="004C3DE9" w:rsidRDefault="00AF006D"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Nash</w:t>
            </w:r>
          </w:p>
        </w:tc>
        <w:tc>
          <w:tcPr>
            <w:tcW w:w="1062" w:type="dxa"/>
          </w:tcPr>
          <w:p w14:paraId="71EB715A" w14:textId="77777777" w:rsidR="00BD552D" w:rsidRPr="004C3DE9" w:rsidRDefault="00AF006D"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10</w:t>
            </w:r>
            <w:r w:rsidR="00171F71" w:rsidRPr="004C3DE9">
              <w:rPr>
                <w:rFonts w:ascii="Times New Roman" w:eastAsia="Times New Roman" w:hAnsi="Times New Roman" w:cs="Times New Roman"/>
                <w:sz w:val="24"/>
                <w:szCs w:val="24"/>
              </w:rPr>
              <w:t>.</w:t>
            </w:r>
            <w:r w:rsidRPr="004C3DE9">
              <w:rPr>
                <w:rFonts w:ascii="Times New Roman" w:eastAsia="Times New Roman" w:hAnsi="Times New Roman" w:cs="Times New Roman"/>
                <w:sz w:val="24"/>
                <w:szCs w:val="24"/>
              </w:rPr>
              <w:t>20</w:t>
            </w:r>
            <w:r w:rsidR="00171F71" w:rsidRPr="004C3DE9">
              <w:rPr>
                <w:rFonts w:ascii="Times New Roman" w:eastAsia="Times New Roman" w:hAnsi="Times New Roman" w:cs="Times New Roman"/>
                <w:sz w:val="24"/>
                <w:szCs w:val="24"/>
              </w:rPr>
              <w:t>.2023</w:t>
            </w:r>
          </w:p>
        </w:tc>
      </w:tr>
      <w:tr w:rsidR="00171F71" w:rsidRPr="004C3DE9" w14:paraId="3837F4A2" w14:textId="77777777" w:rsidTr="007874AD">
        <w:tc>
          <w:tcPr>
            <w:cnfStyle w:val="001000000000" w:firstRow="0" w:lastRow="0" w:firstColumn="1" w:lastColumn="0" w:oddVBand="0" w:evenVBand="0" w:oddHBand="0" w:evenHBand="0" w:firstRowFirstColumn="0" w:firstRowLastColumn="0" w:lastRowFirstColumn="0" w:lastRowLastColumn="0"/>
            <w:tcW w:w="1271" w:type="dxa"/>
          </w:tcPr>
          <w:p w14:paraId="74655AF9" w14:textId="77777777" w:rsidR="00BD552D" w:rsidRPr="004C3DE9" w:rsidRDefault="00AF1375" w:rsidP="00102A67">
            <w:pPr>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R</w:t>
            </w:r>
            <w:r w:rsidR="00AF0E50" w:rsidRPr="004C3DE9">
              <w:rPr>
                <w:rFonts w:ascii="Times New Roman" w:eastAsia="Times New Roman" w:hAnsi="Times New Roman" w:cs="Times New Roman"/>
                <w:sz w:val="24"/>
                <w:szCs w:val="24"/>
              </w:rPr>
              <w:t>-</w:t>
            </w:r>
            <w:r w:rsidRPr="004C3DE9">
              <w:rPr>
                <w:rFonts w:ascii="Times New Roman" w:eastAsia="Times New Roman" w:hAnsi="Times New Roman" w:cs="Times New Roman"/>
                <w:sz w:val="24"/>
                <w:szCs w:val="24"/>
              </w:rPr>
              <w:t>12</w:t>
            </w:r>
          </w:p>
        </w:tc>
        <w:tc>
          <w:tcPr>
            <w:tcW w:w="1376" w:type="dxa"/>
          </w:tcPr>
          <w:p w14:paraId="6F5FF71E" w14:textId="77777777" w:rsidR="00BD552D" w:rsidRPr="004C3DE9" w:rsidRDefault="00A63119" w:rsidP="00102A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Clear and A</w:t>
            </w:r>
            <w:r w:rsidR="00D815D1" w:rsidRPr="004C3DE9">
              <w:rPr>
                <w:rFonts w:ascii="Times New Roman" w:eastAsia="Times New Roman" w:hAnsi="Times New Roman" w:cs="Times New Roman"/>
                <w:sz w:val="24"/>
                <w:szCs w:val="24"/>
              </w:rPr>
              <w:t>ccessible Language</w:t>
            </w:r>
          </w:p>
        </w:tc>
        <w:tc>
          <w:tcPr>
            <w:tcW w:w="1376" w:type="dxa"/>
          </w:tcPr>
          <w:p w14:paraId="4F98330F" w14:textId="77777777" w:rsidR="005404DF" w:rsidRPr="004C3DE9" w:rsidRDefault="004E4B48" w:rsidP="00102A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Clear and Accessible Language: All text, instructions, and educational content within the application should be written in plain language and accessible to users with different language proficiencies by including:</w:t>
            </w:r>
            <w:r w:rsidR="005404DF" w:rsidRPr="004C3DE9">
              <w:rPr>
                <w:rFonts w:ascii="Times New Roman" w:eastAsia="Times New Roman" w:hAnsi="Times New Roman" w:cs="Times New Roman"/>
                <w:sz w:val="24"/>
                <w:szCs w:val="24"/>
              </w:rPr>
              <w:t xml:space="preserve"> </w:t>
            </w:r>
          </w:p>
          <w:p w14:paraId="1CEB955A" w14:textId="77777777" w:rsidR="00300EB7" w:rsidRPr="004C3DE9" w:rsidRDefault="005404DF" w:rsidP="00102A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a. </w:t>
            </w:r>
            <w:r w:rsidR="00300EB7" w:rsidRPr="004C3DE9">
              <w:rPr>
                <w:rFonts w:ascii="Times New Roman" w:eastAsia="Times New Roman" w:hAnsi="Times New Roman" w:cs="Times New Roman"/>
                <w:sz w:val="24"/>
                <w:szCs w:val="24"/>
              </w:rPr>
              <w:t xml:space="preserve">Translation </w:t>
            </w:r>
          </w:p>
          <w:p w14:paraId="14CD5B70" w14:textId="77777777" w:rsidR="00300EB7" w:rsidRPr="004C3DE9" w:rsidRDefault="00300EB7" w:rsidP="00102A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b. Word dictionary</w:t>
            </w:r>
          </w:p>
          <w:p w14:paraId="2539A4F1" w14:textId="77777777" w:rsidR="005404DF" w:rsidRPr="004C3DE9" w:rsidRDefault="00300EB7" w:rsidP="00102A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c. Glossary under Informational Sessions </w:t>
            </w:r>
          </w:p>
          <w:p w14:paraId="2F796F71" w14:textId="77777777" w:rsidR="00BD552D" w:rsidRPr="004C3DE9" w:rsidRDefault="00BD552D" w:rsidP="00102A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003" w:type="dxa"/>
          </w:tcPr>
          <w:p w14:paraId="60B51D3D" w14:textId="77777777" w:rsidR="00BD552D" w:rsidRPr="004C3DE9" w:rsidRDefault="00171F71" w:rsidP="00102A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Functionality </w:t>
            </w:r>
            <w:r w:rsidR="001F3904" w:rsidRPr="004C3DE9">
              <w:rPr>
                <w:rFonts w:ascii="Times New Roman" w:eastAsia="Times New Roman" w:hAnsi="Times New Roman" w:cs="Times New Roman"/>
                <w:sz w:val="24"/>
                <w:szCs w:val="24"/>
              </w:rPr>
              <w:t>Requirements/</w:t>
            </w:r>
            <w:r w:rsidR="007F3FC6" w:rsidRPr="004C3DE9">
              <w:rPr>
                <w:rFonts w:ascii="Times New Roman" w:eastAsia="Times New Roman" w:hAnsi="Times New Roman" w:cs="Times New Roman"/>
                <w:sz w:val="24"/>
                <w:szCs w:val="24"/>
              </w:rPr>
              <w:t>Usability</w:t>
            </w:r>
          </w:p>
        </w:tc>
        <w:tc>
          <w:tcPr>
            <w:tcW w:w="1073" w:type="dxa"/>
          </w:tcPr>
          <w:p w14:paraId="1F2F892D" w14:textId="77777777" w:rsidR="00BD552D" w:rsidRPr="004C3DE9" w:rsidRDefault="005404DF" w:rsidP="00102A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Brandon Richardson</w:t>
            </w:r>
          </w:p>
        </w:tc>
        <w:tc>
          <w:tcPr>
            <w:tcW w:w="1189" w:type="dxa"/>
          </w:tcPr>
          <w:p w14:paraId="7DAE38EB" w14:textId="77777777" w:rsidR="00BD552D" w:rsidRPr="004C3DE9" w:rsidRDefault="005404DF" w:rsidP="00102A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Nash</w:t>
            </w:r>
          </w:p>
        </w:tc>
        <w:tc>
          <w:tcPr>
            <w:tcW w:w="1062" w:type="dxa"/>
          </w:tcPr>
          <w:p w14:paraId="1FCA8AB5" w14:textId="77777777" w:rsidR="00BD552D" w:rsidRPr="004C3DE9" w:rsidRDefault="005404DF" w:rsidP="00102A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10</w:t>
            </w:r>
            <w:r w:rsidR="00171F71" w:rsidRPr="004C3DE9">
              <w:rPr>
                <w:rFonts w:ascii="Times New Roman" w:eastAsia="Times New Roman" w:hAnsi="Times New Roman" w:cs="Times New Roman"/>
                <w:sz w:val="24"/>
                <w:szCs w:val="24"/>
              </w:rPr>
              <w:t>.</w:t>
            </w:r>
            <w:r w:rsidRPr="004C3DE9">
              <w:rPr>
                <w:rFonts w:ascii="Times New Roman" w:eastAsia="Times New Roman" w:hAnsi="Times New Roman" w:cs="Times New Roman"/>
                <w:sz w:val="24"/>
                <w:szCs w:val="24"/>
              </w:rPr>
              <w:t>20</w:t>
            </w:r>
            <w:r w:rsidR="00171F71" w:rsidRPr="004C3DE9">
              <w:rPr>
                <w:rFonts w:ascii="Times New Roman" w:eastAsia="Times New Roman" w:hAnsi="Times New Roman" w:cs="Times New Roman"/>
                <w:sz w:val="24"/>
                <w:szCs w:val="24"/>
              </w:rPr>
              <w:t>.2023</w:t>
            </w:r>
          </w:p>
        </w:tc>
      </w:tr>
      <w:tr w:rsidR="004412D3" w:rsidRPr="004C3DE9" w14:paraId="55546FAB" w14:textId="77777777" w:rsidTr="00787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5B0AB24" w14:textId="77777777" w:rsidR="00BD552D" w:rsidRPr="004C3DE9" w:rsidRDefault="00AF1375" w:rsidP="00102A67">
            <w:pPr>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R</w:t>
            </w:r>
            <w:r w:rsidR="00AF0E50" w:rsidRPr="004C3DE9">
              <w:rPr>
                <w:rFonts w:ascii="Times New Roman" w:eastAsia="Times New Roman" w:hAnsi="Times New Roman" w:cs="Times New Roman"/>
                <w:sz w:val="24"/>
                <w:szCs w:val="24"/>
              </w:rPr>
              <w:t>-</w:t>
            </w:r>
            <w:r w:rsidR="00A63119" w:rsidRPr="004C3DE9">
              <w:rPr>
                <w:rFonts w:ascii="Times New Roman" w:eastAsia="Times New Roman" w:hAnsi="Times New Roman" w:cs="Times New Roman"/>
                <w:sz w:val="24"/>
                <w:szCs w:val="24"/>
              </w:rPr>
              <w:t>13</w:t>
            </w:r>
          </w:p>
        </w:tc>
        <w:tc>
          <w:tcPr>
            <w:tcW w:w="1376" w:type="dxa"/>
          </w:tcPr>
          <w:p w14:paraId="75A25812" w14:textId="77777777" w:rsidR="00BD552D" w:rsidRPr="004C3DE9" w:rsidRDefault="00D815D1"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Efficient Navigation</w:t>
            </w:r>
          </w:p>
        </w:tc>
        <w:tc>
          <w:tcPr>
            <w:tcW w:w="1376" w:type="dxa"/>
          </w:tcPr>
          <w:p w14:paraId="70199C21" w14:textId="77777777" w:rsidR="004E4B48" w:rsidRPr="004C3DE9" w:rsidRDefault="004E4B48"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Immi Guide users should be able to easily find and access </w:t>
            </w:r>
            <w:r w:rsidRPr="004C3DE9">
              <w:rPr>
                <w:rFonts w:ascii="Times New Roman" w:eastAsia="Times New Roman" w:hAnsi="Times New Roman" w:cs="Times New Roman"/>
                <w:sz w:val="24"/>
                <w:szCs w:val="24"/>
              </w:rPr>
              <w:lastRenderedPageBreak/>
              <w:t>the tools and resources relevant to their immigration case with straightforward and logical navigation paths using:</w:t>
            </w:r>
            <w:r w:rsidR="00300EB7" w:rsidRPr="004C3DE9">
              <w:rPr>
                <w:rFonts w:ascii="Times New Roman" w:eastAsia="Times New Roman" w:hAnsi="Times New Roman" w:cs="Times New Roman"/>
                <w:sz w:val="24"/>
                <w:szCs w:val="24"/>
              </w:rPr>
              <w:t xml:space="preserve"> </w:t>
            </w:r>
          </w:p>
          <w:p w14:paraId="218785EA" w14:textId="77777777" w:rsidR="00300EB7" w:rsidRPr="004C3DE9" w:rsidRDefault="00300EB7"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a. User Dashboard</w:t>
            </w:r>
          </w:p>
          <w:p w14:paraId="67293972" w14:textId="77777777" w:rsidR="00300EB7" w:rsidRPr="004C3DE9" w:rsidRDefault="00300EB7"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b. Personalized Task Lists</w:t>
            </w:r>
          </w:p>
          <w:p w14:paraId="338DC9A5" w14:textId="77777777" w:rsidR="00300EB7" w:rsidRPr="004C3DE9" w:rsidRDefault="00300EB7"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c. Breadcrumbs</w:t>
            </w:r>
          </w:p>
          <w:p w14:paraId="617D82C0" w14:textId="77777777" w:rsidR="00BD552D" w:rsidRPr="004C3DE9" w:rsidRDefault="00BD552D"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003" w:type="dxa"/>
          </w:tcPr>
          <w:p w14:paraId="270DE85A" w14:textId="77777777" w:rsidR="00BD552D" w:rsidRPr="004C3DE9" w:rsidRDefault="001F3904"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lastRenderedPageBreak/>
              <w:t>Functional Requirement/</w:t>
            </w:r>
            <w:r w:rsidR="007F3FC6" w:rsidRPr="004C3DE9">
              <w:rPr>
                <w:rFonts w:ascii="Times New Roman" w:eastAsia="Times New Roman" w:hAnsi="Times New Roman" w:cs="Times New Roman"/>
                <w:sz w:val="24"/>
                <w:szCs w:val="24"/>
              </w:rPr>
              <w:t>Usability</w:t>
            </w:r>
          </w:p>
        </w:tc>
        <w:tc>
          <w:tcPr>
            <w:tcW w:w="1073" w:type="dxa"/>
          </w:tcPr>
          <w:p w14:paraId="5B978E0C" w14:textId="77777777" w:rsidR="00BD552D" w:rsidRPr="004C3DE9" w:rsidRDefault="005404DF"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Brandon Richardson</w:t>
            </w:r>
          </w:p>
        </w:tc>
        <w:tc>
          <w:tcPr>
            <w:tcW w:w="1189" w:type="dxa"/>
          </w:tcPr>
          <w:p w14:paraId="60315BE4" w14:textId="77777777" w:rsidR="00BD552D" w:rsidRPr="004C3DE9" w:rsidRDefault="005404DF"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Nash</w:t>
            </w:r>
          </w:p>
        </w:tc>
        <w:tc>
          <w:tcPr>
            <w:tcW w:w="1062" w:type="dxa"/>
          </w:tcPr>
          <w:p w14:paraId="609F2B7E" w14:textId="77777777" w:rsidR="00BD552D" w:rsidRPr="004C3DE9" w:rsidRDefault="005404DF"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10</w:t>
            </w:r>
            <w:r w:rsidR="001F3904" w:rsidRPr="004C3DE9">
              <w:rPr>
                <w:rFonts w:ascii="Times New Roman" w:eastAsia="Times New Roman" w:hAnsi="Times New Roman" w:cs="Times New Roman"/>
                <w:sz w:val="24"/>
                <w:szCs w:val="24"/>
              </w:rPr>
              <w:t>.</w:t>
            </w:r>
            <w:r w:rsidRPr="004C3DE9">
              <w:rPr>
                <w:rFonts w:ascii="Times New Roman" w:eastAsia="Times New Roman" w:hAnsi="Times New Roman" w:cs="Times New Roman"/>
                <w:sz w:val="24"/>
                <w:szCs w:val="24"/>
              </w:rPr>
              <w:t>20</w:t>
            </w:r>
            <w:r w:rsidR="001F3904" w:rsidRPr="004C3DE9">
              <w:rPr>
                <w:rFonts w:ascii="Times New Roman" w:eastAsia="Times New Roman" w:hAnsi="Times New Roman" w:cs="Times New Roman"/>
                <w:sz w:val="24"/>
                <w:szCs w:val="24"/>
              </w:rPr>
              <w:t>.2023</w:t>
            </w:r>
          </w:p>
        </w:tc>
      </w:tr>
      <w:tr w:rsidR="00171F71" w:rsidRPr="004C3DE9" w14:paraId="19DE3CEE" w14:textId="77777777" w:rsidTr="007874AD">
        <w:tc>
          <w:tcPr>
            <w:cnfStyle w:val="001000000000" w:firstRow="0" w:lastRow="0" w:firstColumn="1" w:lastColumn="0" w:oddVBand="0" w:evenVBand="0" w:oddHBand="0" w:evenHBand="0" w:firstRowFirstColumn="0" w:firstRowLastColumn="0" w:lastRowFirstColumn="0" w:lastRowLastColumn="0"/>
            <w:tcW w:w="1271" w:type="dxa"/>
          </w:tcPr>
          <w:p w14:paraId="234CC65E" w14:textId="77777777" w:rsidR="00BD552D" w:rsidRPr="004C3DE9" w:rsidRDefault="00A63119" w:rsidP="00102A67">
            <w:pPr>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R</w:t>
            </w:r>
            <w:r w:rsidR="00AF0E50" w:rsidRPr="004C3DE9">
              <w:rPr>
                <w:rFonts w:ascii="Times New Roman" w:eastAsia="Times New Roman" w:hAnsi="Times New Roman" w:cs="Times New Roman"/>
                <w:sz w:val="24"/>
                <w:szCs w:val="24"/>
              </w:rPr>
              <w:t>-</w:t>
            </w:r>
            <w:r w:rsidRPr="004C3DE9">
              <w:rPr>
                <w:rFonts w:ascii="Times New Roman" w:eastAsia="Times New Roman" w:hAnsi="Times New Roman" w:cs="Times New Roman"/>
                <w:sz w:val="24"/>
                <w:szCs w:val="24"/>
              </w:rPr>
              <w:t>14</w:t>
            </w:r>
          </w:p>
        </w:tc>
        <w:tc>
          <w:tcPr>
            <w:tcW w:w="1376" w:type="dxa"/>
          </w:tcPr>
          <w:p w14:paraId="5362D66B" w14:textId="77777777" w:rsidR="00BD552D" w:rsidRPr="004C3DE9" w:rsidRDefault="00D815D1" w:rsidP="00102A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User Feedback Mechanism</w:t>
            </w:r>
          </w:p>
        </w:tc>
        <w:tc>
          <w:tcPr>
            <w:tcW w:w="1376" w:type="dxa"/>
          </w:tcPr>
          <w:p w14:paraId="11C8B1A6" w14:textId="77777777" w:rsidR="004E4B48" w:rsidRPr="004C3DE9" w:rsidRDefault="004E4B48" w:rsidP="00102A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Include a user-friendly feedback mechanism, allowing users to report issues, suggest improvements, and provide comments directly within the application. </w:t>
            </w:r>
          </w:p>
          <w:p w14:paraId="5B53DA8F" w14:textId="77777777" w:rsidR="00BD552D" w:rsidRPr="004C3DE9" w:rsidRDefault="00BD552D" w:rsidP="00102A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003" w:type="dxa"/>
          </w:tcPr>
          <w:p w14:paraId="3AF49510" w14:textId="77777777" w:rsidR="00BD552D" w:rsidRPr="004C3DE9" w:rsidRDefault="001F3904" w:rsidP="00102A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Functional Requirement/</w:t>
            </w:r>
            <w:r w:rsidR="007F3FC6" w:rsidRPr="004C3DE9">
              <w:rPr>
                <w:rFonts w:ascii="Times New Roman" w:eastAsia="Times New Roman" w:hAnsi="Times New Roman" w:cs="Times New Roman"/>
                <w:sz w:val="24"/>
                <w:szCs w:val="24"/>
              </w:rPr>
              <w:t>Usability</w:t>
            </w:r>
          </w:p>
        </w:tc>
        <w:tc>
          <w:tcPr>
            <w:tcW w:w="1073" w:type="dxa"/>
          </w:tcPr>
          <w:p w14:paraId="54075CFB" w14:textId="77777777" w:rsidR="00BD552D" w:rsidRPr="004C3DE9" w:rsidRDefault="005404DF" w:rsidP="00102A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Brandon Richardson</w:t>
            </w:r>
          </w:p>
        </w:tc>
        <w:tc>
          <w:tcPr>
            <w:tcW w:w="1189" w:type="dxa"/>
          </w:tcPr>
          <w:p w14:paraId="3986DEAD" w14:textId="77777777" w:rsidR="00BD552D" w:rsidRPr="004C3DE9" w:rsidRDefault="005404DF" w:rsidP="00102A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Nash</w:t>
            </w:r>
          </w:p>
        </w:tc>
        <w:tc>
          <w:tcPr>
            <w:tcW w:w="1062" w:type="dxa"/>
          </w:tcPr>
          <w:p w14:paraId="0619765B" w14:textId="77777777" w:rsidR="00BD552D" w:rsidRPr="004C3DE9" w:rsidRDefault="005404DF" w:rsidP="00102A6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10</w:t>
            </w:r>
            <w:r w:rsidR="001F3904" w:rsidRPr="004C3DE9">
              <w:rPr>
                <w:rFonts w:ascii="Times New Roman" w:eastAsia="Times New Roman" w:hAnsi="Times New Roman" w:cs="Times New Roman"/>
                <w:sz w:val="24"/>
                <w:szCs w:val="24"/>
              </w:rPr>
              <w:t>.</w:t>
            </w:r>
            <w:r w:rsidRPr="004C3DE9">
              <w:rPr>
                <w:rFonts w:ascii="Times New Roman" w:eastAsia="Times New Roman" w:hAnsi="Times New Roman" w:cs="Times New Roman"/>
                <w:sz w:val="24"/>
                <w:szCs w:val="24"/>
              </w:rPr>
              <w:t>20</w:t>
            </w:r>
            <w:r w:rsidR="001F3904" w:rsidRPr="004C3DE9">
              <w:rPr>
                <w:rFonts w:ascii="Times New Roman" w:eastAsia="Times New Roman" w:hAnsi="Times New Roman" w:cs="Times New Roman"/>
                <w:sz w:val="24"/>
                <w:szCs w:val="24"/>
              </w:rPr>
              <w:t>.2023</w:t>
            </w:r>
          </w:p>
        </w:tc>
      </w:tr>
      <w:tr w:rsidR="004412D3" w:rsidRPr="004C3DE9" w14:paraId="54A1F1CF" w14:textId="77777777" w:rsidTr="00787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DD42EF4" w14:textId="77777777" w:rsidR="00BD552D" w:rsidRPr="004C3DE9" w:rsidRDefault="00A63119" w:rsidP="00102A67">
            <w:pPr>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R</w:t>
            </w:r>
            <w:r w:rsidR="00AF0E50" w:rsidRPr="004C3DE9">
              <w:rPr>
                <w:rFonts w:ascii="Times New Roman" w:eastAsia="Times New Roman" w:hAnsi="Times New Roman" w:cs="Times New Roman"/>
                <w:sz w:val="24"/>
                <w:szCs w:val="24"/>
              </w:rPr>
              <w:t>-</w:t>
            </w:r>
            <w:r w:rsidRPr="004C3DE9">
              <w:rPr>
                <w:rFonts w:ascii="Times New Roman" w:eastAsia="Times New Roman" w:hAnsi="Times New Roman" w:cs="Times New Roman"/>
                <w:sz w:val="24"/>
                <w:szCs w:val="24"/>
              </w:rPr>
              <w:t>15</w:t>
            </w:r>
          </w:p>
        </w:tc>
        <w:tc>
          <w:tcPr>
            <w:tcW w:w="1376" w:type="dxa"/>
          </w:tcPr>
          <w:p w14:paraId="501A4532" w14:textId="77777777" w:rsidR="00BD552D" w:rsidRPr="004C3DE9" w:rsidRDefault="004E4B48"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User Personalization</w:t>
            </w:r>
          </w:p>
        </w:tc>
        <w:tc>
          <w:tcPr>
            <w:tcW w:w="1376" w:type="dxa"/>
          </w:tcPr>
          <w:p w14:paraId="1ADD6110" w14:textId="77777777" w:rsidR="004C085E" w:rsidRPr="004C3DE9" w:rsidRDefault="004C085E"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 xml:space="preserve">Allow Immi Guide users to customize </w:t>
            </w:r>
            <w:r w:rsidRPr="004C3DE9">
              <w:rPr>
                <w:rFonts w:ascii="Times New Roman" w:eastAsia="Times New Roman" w:hAnsi="Times New Roman" w:cs="Times New Roman"/>
                <w:sz w:val="24"/>
                <w:szCs w:val="24"/>
              </w:rPr>
              <w:lastRenderedPageBreak/>
              <w:t>their preferences and settings to tailor the application to their unique needs and preferences.</w:t>
            </w:r>
          </w:p>
          <w:p w14:paraId="39E16ABF" w14:textId="77777777" w:rsidR="00300EB7" w:rsidRPr="004C3DE9" w:rsidRDefault="00300EB7"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a. Feedback Form:</w:t>
            </w:r>
          </w:p>
          <w:p w14:paraId="17C8E340" w14:textId="77777777" w:rsidR="00300EB7" w:rsidRPr="004C3DE9" w:rsidRDefault="00300EB7"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b. Screenshot Attachment</w:t>
            </w:r>
          </w:p>
          <w:p w14:paraId="10C2DB21" w14:textId="77777777" w:rsidR="00300EB7" w:rsidRPr="004C3DE9" w:rsidRDefault="00300EB7"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c. Category Selection</w:t>
            </w:r>
          </w:p>
          <w:p w14:paraId="1E5D4267" w14:textId="77777777" w:rsidR="00BD552D" w:rsidRPr="004C3DE9" w:rsidRDefault="00BD552D"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003" w:type="dxa"/>
          </w:tcPr>
          <w:p w14:paraId="7AC932D8" w14:textId="77777777" w:rsidR="00BD552D" w:rsidRPr="004C3DE9" w:rsidRDefault="00F049A1"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lastRenderedPageBreak/>
              <w:t>Functionality Requirement/</w:t>
            </w:r>
            <w:r w:rsidR="007F3FC6" w:rsidRPr="004C3DE9">
              <w:rPr>
                <w:rFonts w:ascii="Times New Roman" w:eastAsia="Times New Roman" w:hAnsi="Times New Roman" w:cs="Times New Roman"/>
                <w:sz w:val="24"/>
                <w:szCs w:val="24"/>
              </w:rPr>
              <w:t>Usability</w:t>
            </w:r>
          </w:p>
        </w:tc>
        <w:tc>
          <w:tcPr>
            <w:tcW w:w="1073" w:type="dxa"/>
          </w:tcPr>
          <w:p w14:paraId="13B088F9" w14:textId="77777777" w:rsidR="00BD552D" w:rsidRPr="004C3DE9" w:rsidRDefault="005404DF"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Brandon Richardson</w:t>
            </w:r>
          </w:p>
        </w:tc>
        <w:tc>
          <w:tcPr>
            <w:tcW w:w="1189" w:type="dxa"/>
          </w:tcPr>
          <w:p w14:paraId="76837FB6" w14:textId="77777777" w:rsidR="00BD552D" w:rsidRPr="004C3DE9" w:rsidRDefault="005404DF"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Nash</w:t>
            </w:r>
          </w:p>
        </w:tc>
        <w:tc>
          <w:tcPr>
            <w:tcW w:w="1062" w:type="dxa"/>
          </w:tcPr>
          <w:p w14:paraId="2DC75F5B" w14:textId="77777777" w:rsidR="00BD552D" w:rsidRPr="004C3DE9" w:rsidRDefault="005404DF" w:rsidP="00102A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C3DE9">
              <w:rPr>
                <w:rFonts w:ascii="Times New Roman" w:eastAsia="Times New Roman" w:hAnsi="Times New Roman" w:cs="Times New Roman"/>
                <w:sz w:val="24"/>
                <w:szCs w:val="24"/>
              </w:rPr>
              <w:t>10</w:t>
            </w:r>
            <w:r w:rsidR="00F049A1" w:rsidRPr="004C3DE9">
              <w:rPr>
                <w:rFonts w:ascii="Times New Roman" w:eastAsia="Times New Roman" w:hAnsi="Times New Roman" w:cs="Times New Roman"/>
                <w:sz w:val="24"/>
                <w:szCs w:val="24"/>
              </w:rPr>
              <w:t>.</w:t>
            </w:r>
            <w:r w:rsidRPr="004C3DE9">
              <w:rPr>
                <w:rFonts w:ascii="Times New Roman" w:eastAsia="Times New Roman" w:hAnsi="Times New Roman" w:cs="Times New Roman"/>
                <w:sz w:val="24"/>
                <w:szCs w:val="24"/>
              </w:rPr>
              <w:t>20</w:t>
            </w:r>
            <w:r w:rsidR="00F049A1" w:rsidRPr="004C3DE9">
              <w:rPr>
                <w:rFonts w:ascii="Times New Roman" w:eastAsia="Times New Roman" w:hAnsi="Times New Roman" w:cs="Times New Roman"/>
                <w:sz w:val="24"/>
                <w:szCs w:val="24"/>
              </w:rPr>
              <w:t>.2023</w:t>
            </w:r>
          </w:p>
        </w:tc>
      </w:tr>
    </w:tbl>
    <w:p w14:paraId="63C6848A" w14:textId="77777777" w:rsidR="00C43759" w:rsidRPr="00C43759" w:rsidRDefault="00102A67" w:rsidP="00C43759">
      <w:pPr>
        <w:spacing w:after="0" w:line="240" w:lineRule="auto"/>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textWrapping" w:clear="all"/>
      </w:r>
    </w:p>
    <w:p w14:paraId="51D78304" w14:textId="77777777" w:rsidR="00BC007E" w:rsidRPr="00B829CB" w:rsidRDefault="00BC007E" w:rsidP="009022C7">
      <w:pPr>
        <w:pStyle w:val="ListParagraph"/>
        <w:numPr>
          <w:ilvl w:val="0"/>
          <w:numId w:val="4"/>
        </w:numPr>
        <w:spacing w:after="0" w:line="240" w:lineRule="auto"/>
        <w:textAlignment w:val="baseline"/>
        <w:rPr>
          <w:rFonts w:ascii="Times New Roman" w:eastAsia="Times New Roman" w:hAnsi="Times New Roman" w:cs="Times New Roman"/>
          <w:b/>
          <w:bCs/>
          <w:sz w:val="24"/>
          <w:szCs w:val="24"/>
        </w:rPr>
      </w:pPr>
      <w:r w:rsidRPr="00B829CB">
        <w:rPr>
          <w:rFonts w:ascii="Times New Roman" w:eastAsia="Times New Roman" w:hAnsi="Times New Roman" w:cs="Times New Roman"/>
          <w:b/>
          <w:bCs/>
          <w:sz w:val="24"/>
          <w:szCs w:val="24"/>
        </w:rPr>
        <w:t>Reliability </w:t>
      </w:r>
    </w:p>
    <w:p w14:paraId="53CA04F9" w14:textId="77777777" w:rsidR="00BB62AA" w:rsidRPr="00BB62AA" w:rsidRDefault="00BB62AA" w:rsidP="00BB62AA">
      <w:pPr>
        <w:pStyle w:val="Caption"/>
        <w:jc w:val="center"/>
      </w:pPr>
    </w:p>
    <w:p w14:paraId="082D9A1B" w14:textId="77777777" w:rsidR="007874AD" w:rsidRDefault="007874AD" w:rsidP="007874AD">
      <w:pPr>
        <w:pStyle w:val="Caption"/>
        <w:keepNext/>
        <w:jc w:val="center"/>
      </w:pPr>
      <w:bookmarkStart w:id="18" w:name="_Toc149599131"/>
      <w:r>
        <w:t xml:space="preserve">Table </w:t>
      </w:r>
      <w:fldSimple w:instr=" SEQ Table \* ARABIC ">
        <w:r>
          <w:rPr>
            <w:noProof/>
          </w:rPr>
          <w:t>7</w:t>
        </w:r>
      </w:fldSimple>
      <w:r>
        <w:t>: Solution Requirements/ Reliability</w:t>
      </w:r>
      <w:bookmarkEnd w:id="18"/>
    </w:p>
    <w:tbl>
      <w:tblPr>
        <w:tblStyle w:val="GridTable4-Accent1"/>
        <w:tblpPr w:leftFromText="180" w:rightFromText="180" w:vertAnchor="text" w:tblpY="1"/>
        <w:tblW w:w="0" w:type="auto"/>
        <w:tblLook w:val="04A0" w:firstRow="1" w:lastRow="0" w:firstColumn="1" w:lastColumn="0" w:noHBand="0" w:noVBand="1"/>
      </w:tblPr>
      <w:tblGrid>
        <w:gridCol w:w="1394"/>
        <w:gridCol w:w="1395"/>
        <w:gridCol w:w="1504"/>
        <w:gridCol w:w="1319"/>
        <w:gridCol w:w="1111"/>
        <w:gridCol w:w="1232"/>
        <w:gridCol w:w="1395"/>
      </w:tblGrid>
      <w:tr w:rsidR="004412D3" w:rsidRPr="006B1569" w14:paraId="7BB73D7C" w14:textId="77777777" w:rsidTr="00787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87DA286" w14:textId="77777777" w:rsidR="00724AE8" w:rsidRPr="006B1569" w:rsidRDefault="00102A67" w:rsidP="238B12CF">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Solution</w:t>
            </w:r>
            <w:r w:rsidR="25E16E2A" w:rsidRPr="006B1569">
              <w:rPr>
                <w:rFonts w:ascii="Times New Roman" w:eastAsia="Times New Roman" w:hAnsi="Times New Roman" w:cs="Times New Roman"/>
                <w:sz w:val="24"/>
                <w:szCs w:val="24"/>
              </w:rPr>
              <w:t xml:space="preserve"> Requirements #</w:t>
            </w:r>
          </w:p>
        </w:tc>
        <w:tc>
          <w:tcPr>
            <w:tcW w:w="1395" w:type="dxa"/>
          </w:tcPr>
          <w:p w14:paraId="66D0C8AB" w14:textId="77777777" w:rsidR="00724AE8" w:rsidRPr="006B1569" w:rsidRDefault="00102A67" w:rsidP="238B12C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Solution</w:t>
            </w:r>
            <w:r w:rsidR="25E16E2A" w:rsidRPr="006B1569">
              <w:rPr>
                <w:rFonts w:ascii="Times New Roman" w:eastAsia="Times New Roman" w:hAnsi="Times New Roman" w:cs="Times New Roman"/>
                <w:sz w:val="24"/>
                <w:szCs w:val="24"/>
              </w:rPr>
              <w:t xml:space="preserve"> Requirements Name</w:t>
            </w:r>
          </w:p>
        </w:tc>
        <w:tc>
          <w:tcPr>
            <w:tcW w:w="1504" w:type="dxa"/>
          </w:tcPr>
          <w:p w14:paraId="72AF27BA" w14:textId="77777777" w:rsidR="00724AE8" w:rsidRPr="006B1569" w:rsidRDefault="00102A67" w:rsidP="238B12C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Solution </w:t>
            </w:r>
            <w:r w:rsidR="25E16E2A" w:rsidRPr="006B1569">
              <w:rPr>
                <w:rFonts w:ascii="Times New Roman" w:eastAsia="Times New Roman" w:hAnsi="Times New Roman" w:cs="Times New Roman"/>
                <w:sz w:val="24"/>
                <w:szCs w:val="24"/>
              </w:rPr>
              <w:t>Requirements Description</w:t>
            </w:r>
          </w:p>
        </w:tc>
        <w:tc>
          <w:tcPr>
            <w:tcW w:w="1319" w:type="dxa"/>
          </w:tcPr>
          <w:p w14:paraId="44940215" w14:textId="77777777" w:rsidR="00724AE8" w:rsidRPr="006B1569" w:rsidRDefault="00A35EED" w:rsidP="238B12C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Solution Requirement </w:t>
            </w:r>
            <w:r w:rsidR="25E16E2A" w:rsidRPr="006B1569">
              <w:rPr>
                <w:rFonts w:ascii="Times New Roman" w:eastAsia="Times New Roman" w:hAnsi="Times New Roman" w:cs="Times New Roman"/>
                <w:sz w:val="24"/>
                <w:szCs w:val="24"/>
              </w:rPr>
              <w:t>Type</w:t>
            </w:r>
          </w:p>
        </w:tc>
        <w:tc>
          <w:tcPr>
            <w:tcW w:w="1111" w:type="dxa"/>
          </w:tcPr>
          <w:p w14:paraId="7D20AEAD" w14:textId="77777777" w:rsidR="00724AE8" w:rsidRPr="006B1569" w:rsidRDefault="25E16E2A" w:rsidP="238B12C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Business Analyst</w:t>
            </w:r>
          </w:p>
        </w:tc>
        <w:tc>
          <w:tcPr>
            <w:tcW w:w="1232" w:type="dxa"/>
          </w:tcPr>
          <w:p w14:paraId="69DA14E3" w14:textId="77777777" w:rsidR="00724AE8" w:rsidRPr="006B1569" w:rsidRDefault="25E16E2A" w:rsidP="238B12C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Stakeholder Name </w:t>
            </w:r>
          </w:p>
        </w:tc>
        <w:tc>
          <w:tcPr>
            <w:tcW w:w="1395" w:type="dxa"/>
          </w:tcPr>
          <w:p w14:paraId="6E6033FC" w14:textId="77777777" w:rsidR="00724AE8" w:rsidRPr="006B1569" w:rsidRDefault="25E16E2A" w:rsidP="238B12C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Date </w:t>
            </w:r>
            <w:r w:rsidR="00102A67" w:rsidRPr="006B1569">
              <w:rPr>
                <w:rFonts w:ascii="Times New Roman" w:eastAsia="Times New Roman" w:hAnsi="Times New Roman" w:cs="Times New Roman"/>
                <w:sz w:val="24"/>
                <w:szCs w:val="24"/>
              </w:rPr>
              <w:t>Solution</w:t>
            </w:r>
            <w:r w:rsidRPr="006B1569">
              <w:rPr>
                <w:rFonts w:ascii="Times New Roman" w:eastAsia="Times New Roman" w:hAnsi="Times New Roman" w:cs="Times New Roman"/>
                <w:sz w:val="24"/>
                <w:szCs w:val="24"/>
              </w:rPr>
              <w:t xml:space="preserve"> Requirements</w:t>
            </w:r>
          </w:p>
        </w:tc>
      </w:tr>
      <w:tr w:rsidR="004412D3" w:rsidRPr="006B1569" w14:paraId="0012645D" w14:textId="77777777" w:rsidTr="00787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3FBEB076" w14:textId="77777777" w:rsidR="00724AE8" w:rsidRPr="006B1569" w:rsidRDefault="001E0699" w:rsidP="238B12CF">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R-16</w:t>
            </w:r>
          </w:p>
        </w:tc>
        <w:tc>
          <w:tcPr>
            <w:tcW w:w="1395" w:type="dxa"/>
          </w:tcPr>
          <w:p w14:paraId="118486CC" w14:textId="77777777" w:rsidR="00724AE8" w:rsidRPr="006B1569" w:rsidRDefault="00B36F41" w:rsidP="238B12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Uptime Requirement</w:t>
            </w:r>
          </w:p>
        </w:tc>
        <w:tc>
          <w:tcPr>
            <w:tcW w:w="1504" w:type="dxa"/>
          </w:tcPr>
          <w:p w14:paraId="2433F11D" w14:textId="77777777" w:rsidR="004271C4" w:rsidRPr="006B1569" w:rsidRDefault="00B55B8E" w:rsidP="004271C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The application must achieve a minimum uptime of 99.5% over a 12-month period to ensure users have access to essential tools and resources consistently</w:t>
            </w:r>
            <w:r w:rsidR="004271C4" w:rsidRPr="006B1569">
              <w:rPr>
                <w:rFonts w:ascii="Times New Roman" w:eastAsia="Times New Roman" w:hAnsi="Times New Roman" w:cs="Times New Roman"/>
                <w:sz w:val="24"/>
                <w:szCs w:val="24"/>
              </w:rPr>
              <w:t xml:space="preserve"> a. Legal Content Updates</w:t>
            </w:r>
          </w:p>
          <w:p w14:paraId="77B5B76E" w14:textId="77777777" w:rsidR="004271C4" w:rsidRPr="006B1569" w:rsidRDefault="004271C4" w:rsidP="004271C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b. Document Checklist Revisions</w:t>
            </w:r>
          </w:p>
          <w:p w14:paraId="114AE542" w14:textId="77777777" w:rsidR="00724AE8" w:rsidRPr="006B1569" w:rsidRDefault="004271C4" w:rsidP="238B12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c. Notification of Legal Changes</w:t>
            </w:r>
          </w:p>
        </w:tc>
        <w:tc>
          <w:tcPr>
            <w:tcW w:w="1319" w:type="dxa"/>
          </w:tcPr>
          <w:p w14:paraId="0149D6D8" w14:textId="77777777" w:rsidR="00724AE8" w:rsidRPr="006B1569" w:rsidRDefault="00747AD3" w:rsidP="238B12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Functional Requirement /</w:t>
            </w:r>
            <w:r w:rsidR="007F3FC6" w:rsidRPr="006B1569">
              <w:rPr>
                <w:rFonts w:ascii="Times New Roman" w:eastAsia="Times New Roman" w:hAnsi="Times New Roman" w:cs="Times New Roman"/>
                <w:sz w:val="24"/>
                <w:szCs w:val="24"/>
              </w:rPr>
              <w:t>Reliability</w:t>
            </w:r>
          </w:p>
        </w:tc>
        <w:tc>
          <w:tcPr>
            <w:tcW w:w="1111" w:type="dxa"/>
          </w:tcPr>
          <w:p w14:paraId="08C3C2FC" w14:textId="77777777" w:rsidR="00724AE8" w:rsidRPr="006B1569" w:rsidRDefault="005404DF" w:rsidP="238B12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Brandon Richardson</w:t>
            </w:r>
          </w:p>
        </w:tc>
        <w:tc>
          <w:tcPr>
            <w:tcW w:w="1232" w:type="dxa"/>
          </w:tcPr>
          <w:p w14:paraId="591BFEF6" w14:textId="77777777" w:rsidR="00724AE8" w:rsidRPr="006B1569" w:rsidRDefault="00F116DF" w:rsidP="238B12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Nash</w:t>
            </w:r>
          </w:p>
        </w:tc>
        <w:tc>
          <w:tcPr>
            <w:tcW w:w="1395" w:type="dxa"/>
          </w:tcPr>
          <w:p w14:paraId="2210F84D" w14:textId="77777777" w:rsidR="00724AE8" w:rsidRPr="006B1569" w:rsidRDefault="00F116DF" w:rsidP="238B12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10.20.2023</w:t>
            </w:r>
          </w:p>
        </w:tc>
      </w:tr>
      <w:tr w:rsidR="00102A67" w:rsidRPr="006B1569" w14:paraId="43CDB474" w14:textId="77777777" w:rsidTr="007874AD">
        <w:tc>
          <w:tcPr>
            <w:cnfStyle w:val="001000000000" w:firstRow="0" w:lastRow="0" w:firstColumn="1" w:lastColumn="0" w:oddVBand="0" w:evenVBand="0" w:oddHBand="0" w:evenHBand="0" w:firstRowFirstColumn="0" w:firstRowLastColumn="0" w:lastRowFirstColumn="0" w:lastRowLastColumn="0"/>
            <w:tcW w:w="1394" w:type="dxa"/>
          </w:tcPr>
          <w:p w14:paraId="5CA0F4B6" w14:textId="77777777" w:rsidR="00724AE8" w:rsidRPr="006B1569" w:rsidRDefault="000925DF" w:rsidP="238B12CF">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w:t>
            </w:r>
            <w:r w:rsidR="001E0699" w:rsidRPr="006B1569">
              <w:rPr>
                <w:rFonts w:ascii="Times New Roman" w:eastAsia="Times New Roman" w:hAnsi="Times New Roman" w:cs="Times New Roman"/>
                <w:sz w:val="24"/>
                <w:szCs w:val="24"/>
              </w:rPr>
              <w:t>-17</w:t>
            </w:r>
          </w:p>
        </w:tc>
        <w:tc>
          <w:tcPr>
            <w:tcW w:w="1395" w:type="dxa"/>
          </w:tcPr>
          <w:p w14:paraId="25D8DB69" w14:textId="77777777" w:rsidR="00724AE8" w:rsidRPr="006B1569" w:rsidRDefault="00045237" w:rsidP="238B12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Data Integrity</w:t>
            </w:r>
          </w:p>
        </w:tc>
        <w:tc>
          <w:tcPr>
            <w:tcW w:w="1504" w:type="dxa"/>
          </w:tcPr>
          <w:p w14:paraId="0B6624D6" w14:textId="77777777" w:rsidR="00B55B8E" w:rsidRPr="006B1569" w:rsidRDefault="00B55B8E" w:rsidP="00B55B8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User-submitted data and documents must be stored securely and with a 99.9% data integrity rate to prevent data corruption and loss.</w:t>
            </w:r>
            <w:r w:rsidR="004271C4" w:rsidRPr="006B1569">
              <w:rPr>
                <w:rFonts w:ascii="Times New Roman" w:eastAsia="Times New Roman" w:hAnsi="Times New Roman" w:cs="Times New Roman"/>
                <w:sz w:val="24"/>
                <w:szCs w:val="24"/>
              </w:rPr>
              <w:t xml:space="preserve"> </w:t>
            </w:r>
          </w:p>
          <w:p w14:paraId="689FE97A" w14:textId="77777777" w:rsidR="004271C4" w:rsidRPr="006B1569" w:rsidRDefault="004271C4" w:rsidP="004271C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a. Data Validation</w:t>
            </w:r>
          </w:p>
          <w:p w14:paraId="59CCCEF3" w14:textId="77777777" w:rsidR="004271C4" w:rsidRPr="006B1569" w:rsidRDefault="004271C4" w:rsidP="004271C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b. Passport Numbers, </w:t>
            </w:r>
          </w:p>
          <w:p w14:paraId="212C341E" w14:textId="77777777" w:rsidR="004271C4" w:rsidRPr="006B1569" w:rsidRDefault="004271C4" w:rsidP="004271C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c. Visa Application Forms</w:t>
            </w:r>
          </w:p>
          <w:p w14:paraId="37D835B2" w14:textId="77777777" w:rsidR="004271C4" w:rsidRPr="006B1569" w:rsidRDefault="004271C4" w:rsidP="004271C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d. Audit Trails</w:t>
            </w:r>
          </w:p>
          <w:p w14:paraId="7C90BC7C" w14:textId="77777777" w:rsidR="004271C4" w:rsidRPr="006B1569" w:rsidRDefault="004271C4" w:rsidP="004271C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e. Data Synchronization</w:t>
            </w:r>
          </w:p>
          <w:p w14:paraId="579BE48B" w14:textId="77777777" w:rsidR="00724AE8" w:rsidRPr="006B1569" w:rsidRDefault="00724AE8" w:rsidP="238B12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19" w:type="dxa"/>
          </w:tcPr>
          <w:p w14:paraId="129BA04F" w14:textId="77777777" w:rsidR="00724AE8" w:rsidRPr="006B1569" w:rsidRDefault="00747AD3" w:rsidP="238B12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F</w:t>
            </w:r>
            <w:r w:rsidR="006B49A0" w:rsidRPr="006B1569">
              <w:rPr>
                <w:rFonts w:ascii="Times New Roman" w:eastAsia="Times New Roman" w:hAnsi="Times New Roman" w:cs="Times New Roman"/>
                <w:sz w:val="24"/>
                <w:szCs w:val="24"/>
              </w:rPr>
              <w:t xml:space="preserve">unctional Requirement / </w:t>
            </w:r>
            <w:r w:rsidR="007F3FC6" w:rsidRPr="006B1569">
              <w:rPr>
                <w:rFonts w:ascii="Times New Roman" w:eastAsia="Times New Roman" w:hAnsi="Times New Roman" w:cs="Times New Roman"/>
                <w:sz w:val="24"/>
                <w:szCs w:val="24"/>
              </w:rPr>
              <w:t>Reliability</w:t>
            </w:r>
          </w:p>
        </w:tc>
        <w:tc>
          <w:tcPr>
            <w:tcW w:w="1111" w:type="dxa"/>
          </w:tcPr>
          <w:p w14:paraId="7761BB2E" w14:textId="77777777" w:rsidR="00724AE8" w:rsidRPr="006B1569" w:rsidRDefault="007F3FC6" w:rsidP="238B12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Brandon </w:t>
            </w:r>
            <w:r w:rsidR="005404DF" w:rsidRPr="006B1569">
              <w:rPr>
                <w:rFonts w:ascii="Times New Roman" w:eastAsia="Times New Roman" w:hAnsi="Times New Roman" w:cs="Times New Roman"/>
                <w:sz w:val="24"/>
                <w:szCs w:val="24"/>
              </w:rPr>
              <w:t>Richardson</w:t>
            </w:r>
          </w:p>
        </w:tc>
        <w:tc>
          <w:tcPr>
            <w:tcW w:w="1232" w:type="dxa"/>
          </w:tcPr>
          <w:p w14:paraId="7B56D4A9" w14:textId="77777777" w:rsidR="00724AE8" w:rsidRPr="006B1569" w:rsidRDefault="00DC2C21" w:rsidP="238B12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Nash</w:t>
            </w:r>
          </w:p>
        </w:tc>
        <w:tc>
          <w:tcPr>
            <w:tcW w:w="1395" w:type="dxa"/>
          </w:tcPr>
          <w:p w14:paraId="4D294876" w14:textId="77777777" w:rsidR="00724AE8" w:rsidRPr="006B1569" w:rsidRDefault="00DC2C21" w:rsidP="238B12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10</w:t>
            </w:r>
            <w:r w:rsidR="00124A19"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20</w:t>
            </w:r>
            <w:r w:rsidR="00124A19" w:rsidRPr="006B1569">
              <w:rPr>
                <w:rFonts w:ascii="Times New Roman" w:eastAsia="Times New Roman" w:hAnsi="Times New Roman" w:cs="Times New Roman"/>
                <w:sz w:val="24"/>
                <w:szCs w:val="24"/>
              </w:rPr>
              <w:t>.</w:t>
            </w:r>
            <w:r w:rsidR="008B1048" w:rsidRPr="006B1569">
              <w:rPr>
                <w:rFonts w:ascii="Times New Roman" w:eastAsia="Times New Roman" w:hAnsi="Times New Roman" w:cs="Times New Roman"/>
                <w:sz w:val="24"/>
                <w:szCs w:val="24"/>
              </w:rPr>
              <w:t>2023</w:t>
            </w:r>
          </w:p>
        </w:tc>
      </w:tr>
      <w:tr w:rsidR="004412D3" w:rsidRPr="006B1569" w14:paraId="5B007EC7" w14:textId="77777777" w:rsidTr="00787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45909AF6" w14:textId="77777777" w:rsidR="00724AE8" w:rsidRPr="006B1569" w:rsidRDefault="000925DF" w:rsidP="238B12CF">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R-18</w:t>
            </w:r>
          </w:p>
        </w:tc>
        <w:tc>
          <w:tcPr>
            <w:tcW w:w="1395" w:type="dxa"/>
          </w:tcPr>
          <w:p w14:paraId="57959A85" w14:textId="77777777" w:rsidR="00724AE8" w:rsidRPr="006B1569" w:rsidRDefault="00B55B8E" w:rsidP="0016341F">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Content Accuracy</w:t>
            </w:r>
          </w:p>
        </w:tc>
        <w:tc>
          <w:tcPr>
            <w:tcW w:w="1504" w:type="dxa"/>
          </w:tcPr>
          <w:p w14:paraId="2155C147" w14:textId="77777777" w:rsidR="00724AE8" w:rsidRPr="006B1569" w:rsidRDefault="00B55B8E" w:rsidP="2B94F5C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The application's educational content and resources must be updated within 30 days of any relevant changes to immigration laws or </w:t>
            </w:r>
            <w:r w:rsidRPr="006B1569">
              <w:rPr>
                <w:rFonts w:ascii="Times New Roman" w:eastAsia="Times New Roman" w:hAnsi="Times New Roman" w:cs="Times New Roman"/>
                <w:sz w:val="24"/>
                <w:szCs w:val="24"/>
              </w:rPr>
              <w:lastRenderedPageBreak/>
              <w:t>regulations to provide users with reliable information.</w:t>
            </w:r>
          </w:p>
          <w:p w14:paraId="71E475EA" w14:textId="77777777" w:rsidR="004271C4" w:rsidRPr="006B1569" w:rsidRDefault="004271C4" w:rsidP="004271C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a. Source Verification</w:t>
            </w:r>
          </w:p>
          <w:p w14:paraId="648C89E4" w14:textId="77777777" w:rsidR="004271C4" w:rsidRPr="006B1569" w:rsidRDefault="004271C4" w:rsidP="004271C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 Content Review Cycle</w:t>
            </w:r>
          </w:p>
          <w:p w14:paraId="7E92E1A4" w14:textId="77777777" w:rsidR="00724AE8" w:rsidRPr="006B1569" w:rsidRDefault="004271C4" w:rsidP="238B12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c. Legal Disclaimer</w:t>
            </w:r>
          </w:p>
        </w:tc>
        <w:tc>
          <w:tcPr>
            <w:tcW w:w="1319" w:type="dxa"/>
          </w:tcPr>
          <w:p w14:paraId="63E74D68" w14:textId="77777777" w:rsidR="00724AE8" w:rsidRPr="006B1569" w:rsidRDefault="00124A19" w:rsidP="238B12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Functional Requirement / Reliability</w:t>
            </w:r>
          </w:p>
        </w:tc>
        <w:tc>
          <w:tcPr>
            <w:tcW w:w="1111" w:type="dxa"/>
          </w:tcPr>
          <w:p w14:paraId="3B91804C" w14:textId="77777777" w:rsidR="00724AE8" w:rsidRPr="006B1569" w:rsidRDefault="005404DF" w:rsidP="238B12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Brandon Richardson</w:t>
            </w:r>
          </w:p>
        </w:tc>
        <w:tc>
          <w:tcPr>
            <w:tcW w:w="1232" w:type="dxa"/>
          </w:tcPr>
          <w:p w14:paraId="57F3C491" w14:textId="77777777" w:rsidR="00724AE8" w:rsidRPr="006B1569" w:rsidRDefault="00DC2C21" w:rsidP="238B12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Nash</w:t>
            </w:r>
          </w:p>
        </w:tc>
        <w:tc>
          <w:tcPr>
            <w:tcW w:w="1395" w:type="dxa"/>
          </w:tcPr>
          <w:p w14:paraId="3DC8CA2A" w14:textId="77777777" w:rsidR="00724AE8" w:rsidRPr="006B1569" w:rsidRDefault="008B1048" w:rsidP="238B12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10</w:t>
            </w:r>
            <w:r w:rsidR="00124A19"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20</w:t>
            </w:r>
            <w:r w:rsidR="00124A19"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2023</w:t>
            </w:r>
          </w:p>
        </w:tc>
      </w:tr>
      <w:tr w:rsidR="00102A67" w:rsidRPr="006B1569" w14:paraId="44BDC3C9" w14:textId="77777777" w:rsidTr="007874AD">
        <w:tc>
          <w:tcPr>
            <w:cnfStyle w:val="001000000000" w:firstRow="0" w:lastRow="0" w:firstColumn="1" w:lastColumn="0" w:oddVBand="0" w:evenVBand="0" w:oddHBand="0" w:evenHBand="0" w:firstRowFirstColumn="0" w:firstRowLastColumn="0" w:lastRowFirstColumn="0" w:lastRowLastColumn="0"/>
            <w:tcW w:w="1394" w:type="dxa"/>
          </w:tcPr>
          <w:p w14:paraId="3D0C8A1C" w14:textId="77777777" w:rsidR="00724AE8" w:rsidRPr="006B1569" w:rsidRDefault="53A91734" w:rsidP="238B12CF">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R-19</w:t>
            </w:r>
          </w:p>
          <w:p w14:paraId="251B2AA4" w14:textId="77777777" w:rsidR="00724AE8" w:rsidRPr="006B1569" w:rsidRDefault="00724AE8" w:rsidP="238B12CF">
            <w:pPr>
              <w:rPr>
                <w:rFonts w:ascii="Times New Roman" w:eastAsia="Times New Roman" w:hAnsi="Times New Roman" w:cs="Times New Roman"/>
                <w:sz w:val="24"/>
                <w:szCs w:val="24"/>
              </w:rPr>
            </w:pPr>
          </w:p>
        </w:tc>
        <w:tc>
          <w:tcPr>
            <w:tcW w:w="1395" w:type="dxa"/>
          </w:tcPr>
          <w:p w14:paraId="1E3FA095" w14:textId="77777777" w:rsidR="00724AE8" w:rsidRPr="006B1569" w:rsidRDefault="53A91734" w:rsidP="238B12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Backup and Recovery</w:t>
            </w:r>
          </w:p>
        </w:tc>
        <w:tc>
          <w:tcPr>
            <w:tcW w:w="1504" w:type="dxa"/>
          </w:tcPr>
          <w:p w14:paraId="0A004727" w14:textId="77777777" w:rsidR="00724AE8" w:rsidRPr="006B1569" w:rsidRDefault="53A91734" w:rsidP="238B12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Regular automated backups of user data should be performed, and data </w:t>
            </w:r>
            <w:r w:rsidR="0009481F" w:rsidRPr="006B1569">
              <w:rPr>
                <w:rFonts w:ascii="Times New Roman" w:eastAsia="Times New Roman" w:hAnsi="Times New Roman" w:cs="Times New Roman"/>
                <w:sz w:val="24"/>
                <w:szCs w:val="24"/>
              </w:rPr>
              <w:t>recovery</w:t>
            </w:r>
            <w:r w:rsidRPr="006B1569">
              <w:rPr>
                <w:rFonts w:ascii="Times New Roman" w:eastAsia="Times New Roman" w:hAnsi="Times New Roman" w:cs="Times New Roman"/>
                <w:sz w:val="24"/>
                <w:szCs w:val="24"/>
              </w:rPr>
              <w:t xml:space="preserve"> procedures must be in place to ensure data availability in case of system failures.</w:t>
            </w:r>
          </w:p>
          <w:p w14:paraId="47B66089" w14:textId="77777777" w:rsidR="004271C4" w:rsidRPr="006B1569" w:rsidRDefault="004271C4" w:rsidP="004271C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a. Regular Automated Backups</w:t>
            </w:r>
          </w:p>
          <w:p w14:paraId="3AA2388B" w14:textId="77777777" w:rsidR="004271C4" w:rsidRPr="006B1569" w:rsidRDefault="004271C4" w:rsidP="004271C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 User Data Export</w:t>
            </w:r>
          </w:p>
          <w:p w14:paraId="7C5FFEFD" w14:textId="77777777" w:rsidR="004271C4" w:rsidRPr="006B1569" w:rsidRDefault="004271C4" w:rsidP="004271C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c. Regular Recovery Testing</w:t>
            </w:r>
          </w:p>
          <w:p w14:paraId="09C62F97" w14:textId="77777777" w:rsidR="004271C4" w:rsidRPr="006B1569" w:rsidRDefault="004271C4" w:rsidP="2B94F5C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131C7B1E" w14:textId="77777777" w:rsidR="00724AE8" w:rsidRPr="006B1569" w:rsidRDefault="00724AE8" w:rsidP="238B12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6ABD769" w14:textId="77777777" w:rsidR="00724AE8" w:rsidRPr="006B1569" w:rsidRDefault="00724AE8" w:rsidP="238B12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4973A2BF" w14:textId="77777777" w:rsidR="00724AE8" w:rsidRPr="006B1569" w:rsidRDefault="00724AE8" w:rsidP="238B12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74375DCA" w14:textId="77777777" w:rsidR="00724AE8" w:rsidRPr="006B1569" w:rsidRDefault="00724AE8" w:rsidP="238B12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19" w:type="dxa"/>
          </w:tcPr>
          <w:p w14:paraId="0B15F783" w14:textId="77777777" w:rsidR="00724AE8" w:rsidRPr="006B1569" w:rsidRDefault="00124A19" w:rsidP="238B12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Functional Requirement / Reliability </w:t>
            </w:r>
          </w:p>
        </w:tc>
        <w:tc>
          <w:tcPr>
            <w:tcW w:w="1111" w:type="dxa"/>
          </w:tcPr>
          <w:p w14:paraId="64C50A12" w14:textId="77777777" w:rsidR="00724AE8" w:rsidRPr="006B1569" w:rsidRDefault="53A91734" w:rsidP="238B12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Simon Alemu</w:t>
            </w:r>
          </w:p>
        </w:tc>
        <w:tc>
          <w:tcPr>
            <w:tcW w:w="1232" w:type="dxa"/>
          </w:tcPr>
          <w:p w14:paraId="76203831" w14:textId="77777777" w:rsidR="00724AE8" w:rsidRPr="006B1569" w:rsidRDefault="00760D47" w:rsidP="238B12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Nash</w:t>
            </w:r>
          </w:p>
        </w:tc>
        <w:tc>
          <w:tcPr>
            <w:tcW w:w="1395" w:type="dxa"/>
          </w:tcPr>
          <w:p w14:paraId="4D189FF8" w14:textId="77777777" w:rsidR="00724AE8" w:rsidRPr="006B1569" w:rsidRDefault="53A91734" w:rsidP="238B12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10</w:t>
            </w:r>
            <w:r w:rsidR="00124A19"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19</w:t>
            </w:r>
            <w:r w:rsidR="00124A19"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202</w:t>
            </w:r>
            <w:r w:rsidR="008B1048" w:rsidRPr="006B1569">
              <w:rPr>
                <w:rFonts w:ascii="Times New Roman" w:eastAsia="Times New Roman" w:hAnsi="Times New Roman" w:cs="Times New Roman"/>
                <w:sz w:val="24"/>
                <w:szCs w:val="24"/>
              </w:rPr>
              <w:t>3</w:t>
            </w:r>
          </w:p>
        </w:tc>
      </w:tr>
      <w:tr w:rsidR="004412D3" w:rsidRPr="006B1569" w14:paraId="6657F375" w14:textId="77777777" w:rsidTr="00787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3F0CD5EE" w14:textId="77777777" w:rsidR="00724AE8" w:rsidRPr="006B1569" w:rsidRDefault="3E66B782" w:rsidP="238B12CF">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R-20</w:t>
            </w:r>
          </w:p>
        </w:tc>
        <w:tc>
          <w:tcPr>
            <w:tcW w:w="1395" w:type="dxa"/>
          </w:tcPr>
          <w:p w14:paraId="6A77D21E" w14:textId="77777777" w:rsidR="00724AE8" w:rsidRPr="006B1569" w:rsidRDefault="3E66B782" w:rsidP="238B12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Scalability</w:t>
            </w:r>
          </w:p>
        </w:tc>
        <w:tc>
          <w:tcPr>
            <w:tcW w:w="1504" w:type="dxa"/>
          </w:tcPr>
          <w:p w14:paraId="11C4ADC1" w14:textId="77777777" w:rsidR="00724AE8" w:rsidRPr="006B1569" w:rsidRDefault="3E66B782" w:rsidP="2B94F5C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Content Accuracy: The application's educational </w:t>
            </w:r>
            <w:r w:rsidRPr="006B1569">
              <w:rPr>
                <w:rFonts w:ascii="Times New Roman" w:eastAsia="Times New Roman" w:hAnsi="Times New Roman" w:cs="Times New Roman"/>
                <w:sz w:val="24"/>
                <w:szCs w:val="24"/>
              </w:rPr>
              <w:lastRenderedPageBreak/>
              <w:t>content and resources must be updated within 30 days of any relevant changes to immigration laws or regulations to provide users with reliable information.</w:t>
            </w:r>
          </w:p>
          <w:p w14:paraId="414A8B52" w14:textId="77777777" w:rsidR="004271C4" w:rsidRPr="006B1569" w:rsidRDefault="004271C4" w:rsidP="004271C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a. Load Balancing</w:t>
            </w:r>
          </w:p>
          <w:p w14:paraId="63CFAA32" w14:textId="77777777" w:rsidR="004271C4" w:rsidRPr="006B1569" w:rsidRDefault="004271C4" w:rsidP="004271C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 Caching</w:t>
            </w:r>
          </w:p>
          <w:p w14:paraId="30C11F19" w14:textId="77777777" w:rsidR="00724AE8" w:rsidRPr="006B1569" w:rsidRDefault="004271C4" w:rsidP="238B12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c. API Rate Limiting</w:t>
            </w:r>
          </w:p>
        </w:tc>
        <w:tc>
          <w:tcPr>
            <w:tcW w:w="1319" w:type="dxa"/>
          </w:tcPr>
          <w:p w14:paraId="7BD2E13D" w14:textId="77777777" w:rsidR="00724AE8" w:rsidRPr="006B1569" w:rsidRDefault="00124A19" w:rsidP="238B12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Functional Requirement / Reliability</w:t>
            </w:r>
          </w:p>
        </w:tc>
        <w:tc>
          <w:tcPr>
            <w:tcW w:w="1111" w:type="dxa"/>
          </w:tcPr>
          <w:p w14:paraId="6417D539" w14:textId="77777777" w:rsidR="00724AE8" w:rsidRPr="006B1569" w:rsidRDefault="787C6CB6" w:rsidP="238B12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Simon Alemu</w:t>
            </w:r>
          </w:p>
        </w:tc>
        <w:tc>
          <w:tcPr>
            <w:tcW w:w="1232" w:type="dxa"/>
          </w:tcPr>
          <w:p w14:paraId="015BD37D" w14:textId="77777777" w:rsidR="00724AE8" w:rsidRPr="006B1569" w:rsidRDefault="00760D47" w:rsidP="238B12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Nash</w:t>
            </w:r>
          </w:p>
        </w:tc>
        <w:tc>
          <w:tcPr>
            <w:tcW w:w="1395" w:type="dxa"/>
          </w:tcPr>
          <w:p w14:paraId="3ACD057A" w14:textId="77777777" w:rsidR="00724AE8" w:rsidRPr="006B1569" w:rsidRDefault="787C6CB6" w:rsidP="238B12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10</w:t>
            </w:r>
            <w:r w:rsidR="00124A19"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19</w:t>
            </w:r>
            <w:r w:rsidR="00124A19"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2023</w:t>
            </w:r>
          </w:p>
        </w:tc>
      </w:tr>
    </w:tbl>
    <w:p w14:paraId="5723C883" w14:textId="77777777" w:rsidR="00BD552D" w:rsidRPr="00BD552D" w:rsidRDefault="0016341F" w:rsidP="00BD552D">
      <w:pPr>
        <w:spacing w:after="0" w:line="240" w:lineRule="auto"/>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textWrapping" w:clear="all"/>
      </w:r>
    </w:p>
    <w:p w14:paraId="12D030D8" w14:textId="77777777" w:rsidR="2988A386" w:rsidRPr="00B829CB" w:rsidRDefault="2988A386" w:rsidP="38E64859">
      <w:pPr>
        <w:spacing w:after="0" w:line="240" w:lineRule="auto"/>
        <w:rPr>
          <w:rFonts w:ascii="Times New Roman" w:eastAsia="Times New Roman" w:hAnsi="Times New Roman" w:cs="Times New Roman"/>
          <w:b/>
          <w:bCs/>
          <w:sz w:val="24"/>
          <w:szCs w:val="24"/>
        </w:rPr>
      </w:pPr>
    </w:p>
    <w:p w14:paraId="57EE8D7B" w14:textId="77777777" w:rsidR="00BC007E" w:rsidRPr="00B829CB" w:rsidRDefault="00BC007E" w:rsidP="009746AD">
      <w:pPr>
        <w:spacing w:after="0" w:line="240" w:lineRule="auto"/>
        <w:ind w:left="3240" w:firstLine="60"/>
        <w:textAlignment w:val="baseline"/>
        <w:rPr>
          <w:rFonts w:ascii="Times New Roman" w:eastAsia="Times New Roman" w:hAnsi="Times New Roman" w:cs="Times New Roman"/>
          <w:sz w:val="24"/>
          <w:szCs w:val="24"/>
        </w:rPr>
      </w:pPr>
    </w:p>
    <w:p w14:paraId="75B69EAB" w14:textId="77777777" w:rsidR="00BC007E" w:rsidRPr="00B829CB" w:rsidRDefault="00BC007E" w:rsidP="009022C7">
      <w:pPr>
        <w:pStyle w:val="ListParagraph"/>
        <w:numPr>
          <w:ilvl w:val="0"/>
          <w:numId w:val="5"/>
        </w:numPr>
        <w:spacing w:after="0" w:line="240" w:lineRule="auto"/>
        <w:textAlignment w:val="baseline"/>
        <w:rPr>
          <w:rFonts w:ascii="Times New Roman" w:eastAsia="Times New Roman" w:hAnsi="Times New Roman" w:cs="Times New Roman"/>
          <w:b/>
          <w:bCs/>
          <w:sz w:val="24"/>
          <w:szCs w:val="24"/>
        </w:rPr>
      </w:pPr>
      <w:r w:rsidRPr="00B829CB">
        <w:rPr>
          <w:rFonts w:ascii="Times New Roman" w:eastAsia="Times New Roman" w:hAnsi="Times New Roman" w:cs="Times New Roman"/>
          <w:b/>
          <w:bCs/>
          <w:sz w:val="24"/>
          <w:szCs w:val="24"/>
        </w:rPr>
        <w:t>Security  </w:t>
      </w:r>
    </w:p>
    <w:p w14:paraId="79F1F10A" w14:textId="77777777" w:rsidR="00724AE8" w:rsidRDefault="00724AE8" w:rsidP="00724AE8">
      <w:pPr>
        <w:spacing w:after="0" w:line="240" w:lineRule="auto"/>
        <w:textAlignment w:val="baseline"/>
        <w:rPr>
          <w:rFonts w:ascii="Times New Roman" w:eastAsia="Times New Roman" w:hAnsi="Times New Roman" w:cs="Times New Roman"/>
          <w:b/>
          <w:bCs/>
          <w:sz w:val="24"/>
          <w:szCs w:val="24"/>
        </w:rPr>
      </w:pPr>
    </w:p>
    <w:p w14:paraId="51B914A0" w14:textId="77777777" w:rsidR="007874AD" w:rsidRDefault="007874AD" w:rsidP="007874AD">
      <w:pPr>
        <w:pStyle w:val="Caption"/>
        <w:keepNext/>
        <w:jc w:val="center"/>
      </w:pPr>
      <w:bookmarkStart w:id="19" w:name="_Toc149599132"/>
      <w:r>
        <w:t xml:space="preserve">Table </w:t>
      </w:r>
      <w:fldSimple w:instr=" SEQ Table \* ARABIC ">
        <w:r>
          <w:rPr>
            <w:noProof/>
          </w:rPr>
          <w:t>8</w:t>
        </w:r>
      </w:fldSimple>
      <w:r>
        <w:t>: Solution Requirement/Security</w:t>
      </w:r>
      <w:bookmarkEnd w:id="19"/>
    </w:p>
    <w:tbl>
      <w:tblPr>
        <w:tblStyle w:val="GridTable4-Accent1"/>
        <w:tblW w:w="0" w:type="auto"/>
        <w:tblLook w:val="04A0" w:firstRow="1" w:lastRow="0" w:firstColumn="1" w:lastColumn="0" w:noHBand="0" w:noVBand="1"/>
      </w:tblPr>
      <w:tblGrid>
        <w:gridCol w:w="1408"/>
        <w:gridCol w:w="1530"/>
        <w:gridCol w:w="1408"/>
        <w:gridCol w:w="1408"/>
        <w:gridCol w:w="945"/>
        <w:gridCol w:w="1243"/>
        <w:gridCol w:w="1408"/>
      </w:tblGrid>
      <w:tr w:rsidR="004412D3" w:rsidRPr="006B1569" w14:paraId="07736EFC" w14:textId="77777777" w:rsidTr="00787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4459320A" w14:textId="77777777" w:rsidR="00724AE8" w:rsidRPr="006B1569" w:rsidRDefault="00102A67" w:rsidP="515F0A59">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Solution</w:t>
            </w:r>
            <w:r w:rsidR="00C46834" w:rsidRPr="006B1569">
              <w:rPr>
                <w:rFonts w:ascii="Times New Roman" w:eastAsia="Times New Roman" w:hAnsi="Times New Roman" w:cs="Times New Roman"/>
                <w:sz w:val="24"/>
                <w:szCs w:val="24"/>
              </w:rPr>
              <w:t xml:space="preserve"> Requirements #</w:t>
            </w:r>
          </w:p>
        </w:tc>
        <w:tc>
          <w:tcPr>
            <w:tcW w:w="1530" w:type="dxa"/>
          </w:tcPr>
          <w:p w14:paraId="2CE18366" w14:textId="77777777" w:rsidR="00724AE8" w:rsidRPr="006B1569" w:rsidRDefault="00102A67" w:rsidP="515F0A5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Solution </w:t>
            </w:r>
            <w:r w:rsidR="00C46834" w:rsidRPr="006B1569">
              <w:rPr>
                <w:rFonts w:ascii="Times New Roman" w:eastAsia="Times New Roman" w:hAnsi="Times New Roman" w:cs="Times New Roman"/>
                <w:sz w:val="24"/>
                <w:szCs w:val="24"/>
              </w:rPr>
              <w:t>Requirements Name</w:t>
            </w:r>
          </w:p>
        </w:tc>
        <w:tc>
          <w:tcPr>
            <w:tcW w:w="1408" w:type="dxa"/>
          </w:tcPr>
          <w:p w14:paraId="627AAAC2" w14:textId="77777777" w:rsidR="00724AE8" w:rsidRPr="006B1569" w:rsidRDefault="00102A67" w:rsidP="515F0A5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Solution</w:t>
            </w:r>
            <w:r w:rsidR="00C46834" w:rsidRPr="006B1569">
              <w:rPr>
                <w:rFonts w:ascii="Times New Roman" w:eastAsia="Times New Roman" w:hAnsi="Times New Roman" w:cs="Times New Roman"/>
                <w:sz w:val="24"/>
                <w:szCs w:val="24"/>
              </w:rPr>
              <w:t xml:space="preserve"> Requirements Description</w:t>
            </w:r>
          </w:p>
        </w:tc>
        <w:tc>
          <w:tcPr>
            <w:tcW w:w="1408" w:type="dxa"/>
          </w:tcPr>
          <w:p w14:paraId="16F5B1FD" w14:textId="77777777" w:rsidR="00724AE8" w:rsidRPr="006B1569" w:rsidRDefault="002763E4" w:rsidP="515F0A5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Solution </w:t>
            </w:r>
            <w:r w:rsidR="00C46834" w:rsidRPr="006B1569">
              <w:rPr>
                <w:rFonts w:ascii="Times New Roman" w:eastAsia="Times New Roman" w:hAnsi="Times New Roman" w:cs="Times New Roman"/>
                <w:sz w:val="24"/>
                <w:szCs w:val="24"/>
              </w:rPr>
              <w:t>Requirements Type</w:t>
            </w:r>
          </w:p>
        </w:tc>
        <w:tc>
          <w:tcPr>
            <w:tcW w:w="945" w:type="dxa"/>
          </w:tcPr>
          <w:p w14:paraId="6ABA04C2" w14:textId="77777777" w:rsidR="00724AE8" w:rsidRPr="006B1569" w:rsidRDefault="00C46834" w:rsidP="515F0A5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Business Analys</w:t>
            </w:r>
            <w:r w:rsidR="00BB5868" w:rsidRPr="006B1569">
              <w:rPr>
                <w:rFonts w:ascii="Times New Roman" w:eastAsia="Times New Roman" w:hAnsi="Times New Roman" w:cs="Times New Roman"/>
                <w:sz w:val="24"/>
                <w:szCs w:val="24"/>
              </w:rPr>
              <w:t xml:space="preserve">t </w:t>
            </w:r>
          </w:p>
        </w:tc>
        <w:tc>
          <w:tcPr>
            <w:tcW w:w="1243" w:type="dxa"/>
          </w:tcPr>
          <w:p w14:paraId="7D557C1C" w14:textId="77777777" w:rsidR="00724AE8" w:rsidRPr="006B1569" w:rsidRDefault="00C46834" w:rsidP="515F0A5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Stakeholder Name</w:t>
            </w:r>
          </w:p>
        </w:tc>
        <w:tc>
          <w:tcPr>
            <w:tcW w:w="1408" w:type="dxa"/>
          </w:tcPr>
          <w:p w14:paraId="5387451E" w14:textId="77777777" w:rsidR="00724AE8" w:rsidRPr="006B1569" w:rsidRDefault="00C46834" w:rsidP="515F0A5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Date </w:t>
            </w:r>
            <w:r w:rsidR="00102A67" w:rsidRPr="006B1569">
              <w:rPr>
                <w:rFonts w:ascii="Times New Roman" w:eastAsia="Times New Roman" w:hAnsi="Times New Roman" w:cs="Times New Roman"/>
                <w:sz w:val="24"/>
                <w:szCs w:val="24"/>
              </w:rPr>
              <w:t>Solution</w:t>
            </w:r>
            <w:r w:rsidRPr="006B1569">
              <w:rPr>
                <w:rFonts w:ascii="Times New Roman" w:eastAsia="Times New Roman" w:hAnsi="Times New Roman" w:cs="Times New Roman"/>
                <w:sz w:val="24"/>
                <w:szCs w:val="24"/>
              </w:rPr>
              <w:t xml:space="preserve"> Requirements</w:t>
            </w:r>
          </w:p>
        </w:tc>
      </w:tr>
      <w:tr w:rsidR="004412D3" w:rsidRPr="006B1569" w14:paraId="2EC5F6EB" w14:textId="77777777" w:rsidTr="00787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72758047" w14:textId="77777777" w:rsidR="00724AE8" w:rsidRPr="006B1569" w:rsidRDefault="00D4234D" w:rsidP="515F0A59">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R-21</w:t>
            </w:r>
          </w:p>
        </w:tc>
        <w:tc>
          <w:tcPr>
            <w:tcW w:w="1530" w:type="dxa"/>
          </w:tcPr>
          <w:p w14:paraId="20C70F9E" w14:textId="77777777" w:rsidR="00724AE8" w:rsidRPr="006B1569" w:rsidRDefault="00D4234D" w:rsidP="515F0A5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Authentication and authorization</w:t>
            </w:r>
          </w:p>
        </w:tc>
        <w:tc>
          <w:tcPr>
            <w:tcW w:w="1408" w:type="dxa"/>
          </w:tcPr>
          <w:p w14:paraId="0FAEE290" w14:textId="77777777" w:rsidR="00724AE8" w:rsidRPr="006B1569" w:rsidRDefault="00D4234D" w:rsidP="515F0A5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Immi Guide should provide users with special authentication authorization methods using the </w:t>
            </w:r>
            <w:r w:rsidR="001F626A" w:rsidRPr="006B1569">
              <w:rPr>
                <w:rFonts w:ascii="Times New Roman" w:eastAsia="Times New Roman" w:hAnsi="Times New Roman" w:cs="Times New Roman"/>
                <w:sz w:val="24"/>
                <w:szCs w:val="24"/>
              </w:rPr>
              <w:t>following.</w:t>
            </w:r>
          </w:p>
          <w:p w14:paraId="433670B3" w14:textId="77777777" w:rsidR="00B74515" w:rsidRPr="006B1569" w:rsidRDefault="007B5409" w:rsidP="515F0A5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Valid email address</w:t>
            </w:r>
          </w:p>
          <w:p w14:paraId="1A8E5A52" w14:textId="77777777" w:rsidR="005D1933" w:rsidRPr="006B1569" w:rsidRDefault="005B3774" w:rsidP="515F0A5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Phone number</w:t>
            </w:r>
          </w:p>
          <w:p w14:paraId="622BC6B7" w14:textId="77777777" w:rsidR="005B3774" w:rsidRPr="006B1569" w:rsidRDefault="00560748" w:rsidP="515F0A5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P</w:t>
            </w:r>
            <w:r w:rsidR="00DA4959" w:rsidRPr="006B1569">
              <w:rPr>
                <w:rFonts w:ascii="Times New Roman" w:eastAsia="Times New Roman" w:hAnsi="Times New Roman" w:cs="Times New Roman"/>
                <w:sz w:val="24"/>
                <w:szCs w:val="24"/>
              </w:rPr>
              <w:t>assword</w:t>
            </w:r>
          </w:p>
          <w:p w14:paraId="44734CE5" w14:textId="77777777" w:rsidR="00560748" w:rsidRPr="006B1569" w:rsidRDefault="00560748" w:rsidP="515F0A5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Extra layer authorization</w:t>
            </w:r>
          </w:p>
          <w:p w14:paraId="1659D50B" w14:textId="77777777" w:rsidR="007B5409" w:rsidRPr="006B1569" w:rsidRDefault="007B5409" w:rsidP="515F0A5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408" w:type="dxa"/>
          </w:tcPr>
          <w:p w14:paraId="0F4ED766" w14:textId="77777777" w:rsidR="00724AE8" w:rsidRPr="006B1569" w:rsidRDefault="00641686" w:rsidP="515F0A5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 xml:space="preserve">Functional Requirement - </w:t>
            </w:r>
            <w:r w:rsidR="00EE1CEE" w:rsidRPr="006B1569">
              <w:rPr>
                <w:rFonts w:ascii="Times New Roman" w:eastAsia="Times New Roman" w:hAnsi="Times New Roman" w:cs="Times New Roman"/>
                <w:sz w:val="24"/>
                <w:szCs w:val="24"/>
              </w:rPr>
              <w:t>Security</w:t>
            </w:r>
          </w:p>
        </w:tc>
        <w:tc>
          <w:tcPr>
            <w:tcW w:w="945" w:type="dxa"/>
          </w:tcPr>
          <w:p w14:paraId="5EAA13B5" w14:textId="77777777" w:rsidR="00724AE8" w:rsidRPr="006B1569" w:rsidRDefault="009818DC" w:rsidP="515F0A5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Simon Alemu</w:t>
            </w:r>
          </w:p>
        </w:tc>
        <w:tc>
          <w:tcPr>
            <w:tcW w:w="1243" w:type="dxa"/>
          </w:tcPr>
          <w:p w14:paraId="3DC2F4AD" w14:textId="77777777" w:rsidR="00724AE8" w:rsidRPr="006B1569" w:rsidRDefault="00760D47" w:rsidP="515F0A5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Nash</w:t>
            </w:r>
          </w:p>
        </w:tc>
        <w:tc>
          <w:tcPr>
            <w:tcW w:w="1408" w:type="dxa"/>
          </w:tcPr>
          <w:p w14:paraId="7B31563A" w14:textId="77777777" w:rsidR="00724AE8" w:rsidRPr="006B1569" w:rsidRDefault="009818DC" w:rsidP="515F0A5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10</w:t>
            </w:r>
            <w:r w:rsidR="00124A19"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19</w:t>
            </w:r>
            <w:r w:rsidR="00124A19"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2023</w:t>
            </w:r>
          </w:p>
        </w:tc>
      </w:tr>
      <w:tr w:rsidR="00102A67" w:rsidRPr="006B1569" w14:paraId="0310D839" w14:textId="77777777" w:rsidTr="007874AD">
        <w:tc>
          <w:tcPr>
            <w:cnfStyle w:val="001000000000" w:firstRow="0" w:lastRow="0" w:firstColumn="1" w:lastColumn="0" w:oddVBand="0" w:evenVBand="0" w:oddHBand="0" w:evenHBand="0" w:firstRowFirstColumn="0" w:firstRowLastColumn="0" w:lastRowFirstColumn="0" w:lastRowLastColumn="0"/>
            <w:tcW w:w="1408" w:type="dxa"/>
          </w:tcPr>
          <w:p w14:paraId="7B9E54FB" w14:textId="77777777" w:rsidR="00641686" w:rsidRPr="006B1569" w:rsidRDefault="00641686" w:rsidP="00641686">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R-22</w:t>
            </w:r>
          </w:p>
        </w:tc>
        <w:tc>
          <w:tcPr>
            <w:tcW w:w="1530" w:type="dxa"/>
          </w:tcPr>
          <w:p w14:paraId="042F298F" w14:textId="77777777" w:rsidR="00641686" w:rsidRPr="006B1569" w:rsidRDefault="00641686" w:rsidP="00641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Session Timeout</w:t>
            </w:r>
          </w:p>
        </w:tc>
        <w:tc>
          <w:tcPr>
            <w:tcW w:w="1408" w:type="dxa"/>
          </w:tcPr>
          <w:p w14:paraId="2059F68B" w14:textId="77777777" w:rsidR="00641686" w:rsidRPr="006B1569" w:rsidRDefault="00641686" w:rsidP="00641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Immi Guide shall provide a session timeout security measure using the following: </w:t>
            </w:r>
          </w:p>
          <w:p w14:paraId="3653F0B0" w14:textId="77777777" w:rsidR="00641686" w:rsidRPr="006B1569" w:rsidRDefault="00641686" w:rsidP="00641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Automatic logout </w:t>
            </w:r>
          </w:p>
          <w:p w14:paraId="4D4560A3" w14:textId="77777777" w:rsidR="00641686" w:rsidRPr="006B1569" w:rsidRDefault="00641686" w:rsidP="00641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Warning notification </w:t>
            </w:r>
          </w:p>
          <w:p w14:paraId="799918BD" w14:textId="77777777" w:rsidR="00641686" w:rsidRPr="006B1569" w:rsidRDefault="00641686" w:rsidP="00641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Renew inactivity session</w:t>
            </w:r>
          </w:p>
        </w:tc>
        <w:tc>
          <w:tcPr>
            <w:tcW w:w="1408" w:type="dxa"/>
          </w:tcPr>
          <w:p w14:paraId="01570E77" w14:textId="77777777" w:rsidR="00641686" w:rsidRPr="006B1569" w:rsidRDefault="00641686" w:rsidP="00641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Functional Requirement - Security</w:t>
            </w:r>
          </w:p>
        </w:tc>
        <w:tc>
          <w:tcPr>
            <w:tcW w:w="945" w:type="dxa"/>
          </w:tcPr>
          <w:p w14:paraId="03D28BD4" w14:textId="77777777" w:rsidR="00641686" w:rsidRPr="006B1569" w:rsidRDefault="00641686" w:rsidP="00641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Simon Alemu</w:t>
            </w:r>
          </w:p>
        </w:tc>
        <w:tc>
          <w:tcPr>
            <w:tcW w:w="1243" w:type="dxa"/>
          </w:tcPr>
          <w:p w14:paraId="3F4AF804" w14:textId="77777777" w:rsidR="00641686" w:rsidRPr="006B1569" w:rsidRDefault="00641686" w:rsidP="00641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Nash</w:t>
            </w:r>
          </w:p>
        </w:tc>
        <w:tc>
          <w:tcPr>
            <w:tcW w:w="1408" w:type="dxa"/>
          </w:tcPr>
          <w:p w14:paraId="3A19990A" w14:textId="77777777" w:rsidR="00641686" w:rsidRPr="006B1569" w:rsidRDefault="00641686" w:rsidP="00641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10</w:t>
            </w:r>
            <w:r w:rsidR="00124A19"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19</w:t>
            </w:r>
            <w:r w:rsidR="00124A19"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2023</w:t>
            </w:r>
          </w:p>
        </w:tc>
      </w:tr>
      <w:tr w:rsidR="004412D3" w:rsidRPr="006B1569" w14:paraId="42D378D8" w14:textId="77777777" w:rsidTr="00787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3843B00A" w14:textId="77777777" w:rsidR="00641686" w:rsidRPr="006B1569" w:rsidRDefault="00641686" w:rsidP="00641686">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R-23</w:t>
            </w:r>
          </w:p>
        </w:tc>
        <w:tc>
          <w:tcPr>
            <w:tcW w:w="1530" w:type="dxa"/>
          </w:tcPr>
          <w:p w14:paraId="17C5455B" w14:textId="77777777" w:rsidR="00641686" w:rsidRPr="006B1569" w:rsidRDefault="00641686" w:rsidP="00641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Data security</w:t>
            </w:r>
          </w:p>
        </w:tc>
        <w:tc>
          <w:tcPr>
            <w:tcW w:w="1408" w:type="dxa"/>
          </w:tcPr>
          <w:p w14:paraId="060276C0" w14:textId="77777777" w:rsidR="00641686" w:rsidRPr="006B1569" w:rsidRDefault="00641686" w:rsidP="00641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The system should provide a system that protects Immi Guide users.</w:t>
            </w:r>
          </w:p>
        </w:tc>
        <w:tc>
          <w:tcPr>
            <w:tcW w:w="1408" w:type="dxa"/>
          </w:tcPr>
          <w:p w14:paraId="27924A31" w14:textId="77777777" w:rsidR="00641686" w:rsidRPr="006B1569" w:rsidRDefault="00641686" w:rsidP="00641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Functional Requirement – security </w:t>
            </w:r>
          </w:p>
        </w:tc>
        <w:tc>
          <w:tcPr>
            <w:tcW w:w="945" w:type="dxa"/>
          </w:tcPr>
          <w:p w14:paraId="3234F43F" w14:textId="77777777" w:rsidR="00641686" w:rsidRPr="006B1569" w:rsidRDefault="00641686" w:rsidP="00641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Simon Alemu</w:t>
            </w:r>
          </w:p>
        </w:tc>
        <w:tc>
          <w:tcPr>
            <w:tcW w:w="1243" w:type="dxa"/>
          </w:tcPr>
          <w:p w14:paraId="348AE270" w14:textId="77777777" w:rsidR="00641686" w:rsidRPr="006B1569" w:rsidRDefault="00641686" w:rsidP="00641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Nash</w:t>
            </w:r>
          </w:p>
        </w:tc>
        <w:tc>
          <w:tcPr>
            <w:tcW w:w="1408" w:type="dxa"/>
          </w:tcPr>
          <w:p w14:paraId="4F1DBC73" w14:textId="77777777" w:rsidR="00641686" w:rsidRPr="006B1569" w:rsidRDefault="00641686" w:rsidP="00641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10</w:t>
            </w:r>
            <w:r w:rsidR="00124A19"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19</w:t>
            </w:r>
            <w:r w:rsidR="00124A19"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2023</w:t>
            </w:r>
          </w:p>
        </w:tc>
      </w:tr>
      <w:tr w:rsidR="00102A67" w:rsidRPr="006B1569" w14:paraId="58C072A9" w14:textId="77777777" w:rsidTr="007874AD">
        <w:tc>
          <w:tcPr>
            <w:cnfStyle w:val="001000000000" w:firstRow="0" w:lastRow="0" w:firstColumn="1" w:lastColumn="0" w:oddVBand="0" w:evenVBand="0" w:oddHBand="0" w:evenHBand="0" w:firstRowFirstColumn="0" w:firstRowLastColumn="0" w:lastRowFirstColumn="0" w:lastRowLastColumn="0"/>
            <w:tcW w:w="1408" w:type="dxa"/>
          </w:tcPr>
          <w:p w14:paraId="45CFD3FB" w14:textId="77777777" w:rsidR="00641686" w:rsidRPr="006B1569" w:rsidRDefault="00641686" w:rsidP="00641686">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R-24</w:t>
            </w:r>
          </w:p>
        </w:tc>
        <w:tc>
          <w:tcPr>
            <w:tcW w:w="1530" w:type="dxa"/>
          </w:tcPr>
          <w:p w14:paraId="51041209" w14:textId="77777777" w:rsidR="00641686" w:rsidRPr="006B1569" w:rsidRDefault="00641686" w:rsidP="00641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Secured Transactions</w:t>
            </w:r>
          </w:p>
        </w:tc>
        <w:tc>
          <w:tcPr>
            <w:tcW w:w="1408" w:type="dxa"/>
          </w:tcPr>
          <w:p w14:paraId="2434B28C" w14:textId="77777777" w:rsidR="00641686" w:rsidRPr="006B1569" w:rsidRDefault="00641686" w:rsidP="00641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 Immi Guide users shall have access to secured transactions using the following methods: </w:t>
            </w:r>
          </w:p>
          <w:p w14:paraId="14B25F15" w14:textId="77777777" w:rsidR="00641686" w:rsidRPr="006B1569" w:rsidRDefault="00641686" w:rsidP="00641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Bank information</w:t>
            </w:r>
          </w:p>
          <w:p w14:paraId="19F66147" w14:textId="77777777" w:rsidR="00641686" w:rsidRPr="006B1569" w:rsidRDefault="00641686" w:rsidP="00641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Address </w:t>
            </w:r>
          </w:p>
          <w:p w14:paraId="1BFEA08F" w14:textId="77777777" w:rsidR="00641686" w:rsidRPr="006B1569" w:rsidRDefault="00641686" w:rsidP="00641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Name </w:t>
            </w:r>
          </w:p>
          <w:p w14:paraId="12625788" w14:textId="77777777" w:rsidR="00641686" w:rsidRPr="006B1569" w:rsidRDefault="00641686" w:rsidP="00641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Payment methods </w:t>
            </w:r>
          </w:p>
          <w:p w14:paraId="61C4BE1E" w14:textId="77777777" w:rsidR="00641686" w:rsidRPr="006B1569" w:rsidRDefault="00641686" w:rsidP="00641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53BE6A33" w14:textId="77777777" w:rsidR="00641686" w:rsidRPr="006B1569" w:rsidRDefault="00641686" w:rsidP="00641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08" w:type="dxa"/>
          </w:tcPr>
          <w:p w14:paraId="4AFD168B" w14:textId="77777777" w:rsidR="00641686" w:rsidRPr="006B1569" w:rsidRDefault="00641686" w:rsidP="00641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Functional Requirement - Security</w:t>
            </w:r>
          </w:p>
        </w:tc>
        <w:tc>
          <w:tcPr>
            <w:tcW w:w="945" w:type="dxa"/>
          </w:tcPr>
          <w:p w14:paraId="6A56C18A" w14:textId="77777777" w:rsidR="00641686" w:rsidRPr="006B1569" w:rsidRDefault="00641686" w:rsidP="00641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Simon Alemu</w:t>
            </w:r>
          </w:p>
        </w:tc>
        <w:tc>
          <w:tcPr>
            <w:tcW w:w="1243" w:type="dxa"/>
          </w:tcPr>
          <w:p w14:paraId="1D4BAC51" w14:textId="77777777" w:rsidR="00641686" w:rsidRPr="006B1569" w:rsidRDefault="00641686" w:rsidP="00641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Nash</w:t>
            </w:r>
          </w:p>
        </w:tc>
        <w:tc>
          <w:tcPr>
            <w:tcW w:w="1408" w:type="dxa"/>
          </w:tcPr>
          <w:p w14:paraId="7B1E6974" w14:textId="77777777" w:rsidR="00641686" w:rsidRPr="006B1569" w:rsidRDefault="00641686" w:rsidP="0064168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10</w:t>
            </w:r>
            <w:r w:rsidR="00124A19"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19</w:t>
            </w:r>
            <w:r w:rsidR="00124A19"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2023</w:t>
            </w:r>
          </w:p>
        </w:tc>
      </w:tr>
      <w:tr w:rsidR="004412D3" w:rsidRPr="006B1569" w14:paraId="4E83E34B" w14:textId="77777777" w:rsidTr="00787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69FBB068" w14:textId="77777777" w:rsidR="00641686" w:rsidRPr="006B1569" w:rsidRDefault="00641686" w:rsidP="00641686">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R-25</w:t>
            </w:r>
          </w:p>
        </w:tc>
        <w:tc>
          <w:tcPr>
            <w:tcW w:w="1530" w:type="dxa"/>
          </w:tcPr>
          <w:p w14:paraId="77AB7F03" w14:textId="77777777" w:rsidR="00641686" w:rsidRPr="006B1569" w:rsidRDefault="00641686" w:rsidP="00641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Secure communications</w:t>
            </w:r>
          </w:p>
        </w:tc>
        <w:tc>
          <w:tcPr>
            <w:tcW w:w="1408" w:type="dxa"/>
          </w:tcPr>
          <w:p w14:paraId="09349240" w14:textId="77777777" w:rsidR="00641686" w:rsidRPr="006B1569" w:rsidRDefault="00641686" w:rsidP="00641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Immi Guide users shall have access to a secured transactions using the following methods: </w:t>
            </w:r>
          </w:p>
          <w:p w14:paraId="40DB53FA" w14:textId="77777777" w:rsidR="00641686" w:rsidRPr="006B1569" w:rsidRDefault="00641686" w:rsidP="00641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Applicants and lawyers</w:t>
            </w:r>
          </w:p>
          <w:p w14:paraId="39317689" w14:textId="77777777" w:rsidR="00641686" w:rsidRPr="006B1569" w:rsidRDefault="00641686" w:rsidP="00641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Applicants and embassies</w:t>
            </w:r>
          </w:p>
          <w:p w14:paraId="399D4202" w14:textId="77777777" w:rsidR="00641686" w:rsidRPr="006B1569" w:rsidRDefault="00641686" w:rsidP="00641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Instructors and applicants</w:t>
            </w:r>
          </w:p>
          <w:p w14:paraId="60FA1134" w14:textId="77777777" w:rsidR="00641686" w:rsidRPr="006B1569" w:rsidRDefault="00641686" w:rsidP="00641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408" w:type="dxa"/>
          </w:tcPr>
          <w:p w14:paraId="7472E6DB" w14:textId="77777777" w:rsidR="00641686" w:rsidRPr="006B1569" w:rsidRDefault="00641686" w:rsidP="00641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Functional Requirement - Security</w:t>
            </w:r>
          </w:p>
        </w:tc>
        <w:tc>
          <w:tcPr>
            <w:tcW w:w="945" w:type="dxa"/>
          </w:tcPr>
          <w:p w14:paraId="770F6022" w14:textId="77777777" w:rsidR="00641686" w:rsidRPr="006B1569" w:rsidRDefault="00641686" w:rsidP="00641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Simon Alemu</w:t>
            </w:r>
          </w:p>
        </w:tc>
        <w:tc>
          <w:tcPr>
            <w:tcW w:w="1243" w:type="dxa"/>
          </w:tcPr>
          <w:p w14:paraId="23E7ECDE" w14:textId="77777777" w:rsidR="00641686" w:rsidRPr="006B1569" w:rsidRDefault="00641686" w:rsidP="00641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Nash</w:t>
            </w:r>
          </w:p>
        </w:tc>
        <w:tc>
          <w:tcPr>
            <w:tcW w:w="1408" w:type="dxa"/>
          </w:tcPr>
          <w:p w14:paraId="1376C583" w14:textId="77777777" w:rsidR="00641686" w:rsidRPr="006B1569" w:rsidRDefault="00641686" w:rsidP="0064168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10</w:t>
            </w:r>
            <w:r w:rsidR="004A375D"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19</w:t>
            </w:r>
            <w:r w:rsidR="004A375D"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2023</w:t>
            </w:r>
          </w:p>
        </w:tc>
      </w:tr>
    </w:tbl>
    <w:p w14:paraId="34B390A2" w14:textId="77777777" w:rsidR="00724AE8" w:rsidRPr="00724AE8" w:rsidRDefault="00724AE8" w:rsidP="00724AE8">
      <w:pPr>
        <w:spacing w:after="0" w:line="240" w:lineRule="auto"/>
        <w:textAlignment w:val="baseline"/>
        <w:rPr>
          <w:rFonts w:ascii="Times New Roman" w:eastAsia="Times New Roman" w:hAnsi="Times New Roman" w:cs="Times New Roman"/>
          <w:b/>
          <w:bCs/>
          <w:sz w:val="24"/>
          <w:szCs w:val="24"/>
        </w:rPr>
      </w:pPr>
    </w:p>
    <w:p w14:paraId="67C06F44" w14:textId="77777777" w:rsidR="38E64859" w:rsidRPr="00B829CB" w:rsidRDefault="38E64859" w:rsidP="2F20E0E1">
      <w:pPr>
        <w:spacing w:after="0" w:line="240" w:lineRule="auto"/>
        <w:rPr>
          <w:rFonts w:ascii="Times New Roman" w:eastAsia="Times New Roman" w:hAnsi="Times New Roman" w:cs="Times New Roman"/>
          <w:b/>
          <w:bCs/>
          <w:sz w:val="24"/>
          <w:szCs w:val="24"/>
        </w:rPr>
      </w:pPr>
    </w:p>
    <w:p w14:paraId="5C796A6E" w14:textId="77777777" w:rsidR="00BC007E" w:rsidRPr="00B829CB" w:rsidRDefault="00BC007E" w:rsidP="009022C7">
      <w:pPr>
        <w:pStyle w:val="ListParagraph"/>
        <w:numPr>
          <w:ilvl w:val="0"/>
          <w:numId w:val="6"/>
        </w:numPr>
        <w:spacing w:after="0" w:line="240" w:lineRule="auto"/>
        <w:textAlignment w:val="baseline"/>
        <w:rPr>
          <w:rFonts w:ascii="Times New Roman" w:eastAsia="Times New Roman" w:hAnsi="Times New Roman" w:cs="Times New Roman"/>
          <w:b/>
          <w:bCs/>
          <w:sz w:val="24"/>
          <w:szCs w:val="24"/>
        </w:rPr>
      </w:pPr>
      <w:r w:rsidRPr="00B829CB">
        <w:rPr>
          <w:rFonts w:ascii="Times New Roman" w:eastAsia="Times New Roman" w:hAnsi="Times New Roman" w:cs="Times New Roman"/>
          <w:b/>
          <w:bCs/>
          <w:sz w:val="24"/>
          <w:szCs w:val="24"/>
        </w:rPr>
        <w:t>Maintainability </w:t>
      </w:r>
    </w:p>
    <w:p w14:paraId="38F4D8ED" w14:textId="77777777" w:rsidR="6092D8D8" w:rsidRDefault="6092D8D8" w:rsidP="00473559">
      <w:pPr>
        <w:pStyle w:val="Caption"/>
        <w:jc w:val="center"/>
        <w:rPr>
          <w:rFonts w:ascii="Times New Roman" w:eastAsia="Times New Roman" w:hAnsi="Times New Roman" w:cs="Times New Roman"/>
          <w:b/>
          <w:bCs/>
          <w:sz w:val="24"/>
          <w:szCs w:val="24"/>
        </w:rPr>
      </w:pPr>
    </w:p>
    <w:p w14:paraId="2432C335" w14:textId="77777777" w:rsidR="007874AD" w:rsidRDefault="007874AD" w:rsidP="007874AD">
      <w:pPr>
        <w:pStyle w:val="Caption"/>
        <w:keepNext/>
        <w:jc w:val="center"/>
      </w:pPr>
      <w:bookmarkStart w:id="20" w:name="_Toc149599133"/>
      <w:r>
        <w:lastRenderedPageBreak/>
        <w:t xml:space="preserve">Table </w:t>
      </w:r>
      <w:fldSimple w:instr=" SEQ Table \* ARABIC ">
        <w:r>
          <w:rPr>
            <w:noProof/>
          </w:rPr>
          <w:t>9</w:t>
        </w:r>
      </w:fldSimple>
      <w:r>
        <w:t>: Solution Requirement/</w:t>
      </w:r>
      <w:r w:rsidR="00D43BF8">
        <w:t>Maintainability</w:t>
      </w:r>
      <w:bookmarkEnd w:id="20"/>
    </w:p>
    <w:tbl>
      <w:tblPr>
        <w:tblStyle w:val="GridTable4-Accent1"/>
        <w:tblpPr w:leftFromText="180" w:rightFromText="180" w:horzAnchor="margin" w:tblpY="393"/>
        <w:tblW w:w="9367" w:type="dxa"/>
        <w:tblLayout w:type="fixed"/>
        <w:tblLook w:val="06A0" w:firstRow="1" w:lastRow="0" w:firstColumn="1" w:lastColumn="0" w:noHBand="1" w:noVBand="1"/>
      </w:tblPr>
      <w:tblGrid>
        <w:gridCol w:w="1337"/>
        <w:gridCol w:w="1337"/>
        <w:gridCol w:w="1337"/>
        <w:gridCol w:w="1337"/>
        <w:gridCol w:w="1337"/>
        <w:gridCol w:w="1337"/>
        <w:gridCol w:w="1345"/>
      </w:tblGrid>
      <w:tr w:rsidR="71123A3F" w:rsidRPr="006B1569" w14:paraId="3C3D66E8" w14:textId="77777777" w:rsidTr="00925F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7" w:type="dxa"/>
          </w:tcPr>
          <w:p w14:paraId="4A778A31" w14:textId="77777777" w:rsidR="71123A3F" w:rsidRPr="006B1569" w:rsidRDefault="003B4134" w:rsidP="003B4134">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Solution Requirements #</w:t>
            </w:r>
          </w:p>
        </w:tc>
        <w:tc>
          <w:tcPr>
            <w:tcW w:w="1337" w:type="dxa"/>
          </w:tcPr>
          <w:p w14:paraId="66FD4DA5" w14:textId="77777777" w:rsidR="71123A3F" w:rsidRPr="006B1569" w:rsidRDefault="003B4134" w:rsidP="003B413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Solution Requirements Name</w:t>
            </w:r>
          </w:p>
        </w:tc>
        <w:tc>
          <w:tcPr>
            <w:tcW w:w="1337" w:type="dxa"/>
          </w:tcPr>
          <w:p w14:paraId="1E989699" w14:textId="77777777" w:rsidR="71123A3F" w:rsidRPr="006B1569" w:rsidRDefault="00B30C36" w:rsidP="003B413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Solution Requirement Description</w:t>
            </w:r>
          </w:p>
        </w:tc>
        <w:tc>
          <w:tcPr>
            <w:tcW w:w="1337" w:type="dxa"/>
          </w:tcPr>
          <w:p w14:paraId="5ED63563" w14:textId="77777777" w:rsidR="71123A3F" w:rsidRPr="006B1569" w:rsidRDefault="00B30C36" w:rsidP="003B413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Solution Requirements type</w:t>
            </w:r>
          </w:p>
        </w:tc>
        <w:tc>
          <w:tcPr>
            <w:tcW w:w="1337" w:type="dxa"/>
          </w:tcPr>
          <w:p w14:paraId="5ACAED95" w14:textId="77777777" w:rsidR="71123A3F" w:rsidRPr="006B1569" w:rsidRDefault="00B30C36" w:rsidP="003B413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Business Analyst </w:t>
            </w:r>
          </w:p>
        </w:tc>
        <w:tc>
          <w:tcPr>
            <w:tcW w:w="1337" w:type="dxa"/>
          </w:tcPr>
          <w:p w14:paraId="36094612" w14:textId="77777777" w:rsidR="71123A3F" w:rsidRPr="006B1569" w:rsidRDefault="00B30C36" w:rsidP="003B413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Stakeholder Name </w:t>
            </w:r>
          </w:p>
        </w:tc>
        <w:tc>
          <w:tcPr>
            <w:tcW w:w="1345" w:type="dxa"/>
          </w:tcPr>
          <w:p w14:paraId="1CD1EB52" w14:textId="77777777" w:rsidR="71123A3F" w:rsidRPr="006B1569" w:rsidRDefault="00B30C36" w:rsidP="003B413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Date Solution Requirements</w:t>
            </w:r>
          </w:p>
        </w:tc>
      </w:tr>
      <w:tr w:rsidR="003A0001" w:rsidRPr="006B1569" w14:paraId="38B42D63" w14:textId="77777777" w:rsidTr="00925F61">
        <w:trPr>
          <w:trHeight w:val="300"/>
        </w:trPr>
        <w:tc>
          <w:tcPr>
            <w:cnfStyle w:val="001000000000" w:firstRow="0" w:lastRow="0" w:firstColumn="1" w:lastColumn="0" w:oddVBand="0" w:evenVBand="0" w:oddHBand="0" w:evenHBand="0" w:firstRowFirstColumn="0" w:firstRowLastColumn="0" w:lastRowFirstColumn="0" w:lastRowLastColumn="0"/>
            <w:tcW w:w="1337" w:type="dxa"/>
          </w:tcPr>
          <w:p w14:paraId="1AA19C03" w14:textId="77777777" w:rsidR="003A0001" w:rsidRPr="006B1569" w:rsidRDefault="003A0001" w:rsidP="003B4134">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w:t>
            </w:r>
            <w:r w:rsidR="003058BB" w:rsidRPr="006B1569">
              <w:rPr>
                <w:rFonts w:ascii="Times New Roman" w:eastAsia="Times New Roman" w:hAnsi="Times New Roman" w:cs="Times New Roman"/>
                <w:sz w:val="24"/>
                <w:szCs w:val="24"/>
              </w:rPr>
              <w:t>2</w:t>
            </w:r>
            <w:r w:rsidR="00625FD6" w:rsidRPr="006B1569">
              <w:rPr>
                <w:rFonts w:ascii="Times New Roman" w:eastAsia="Times New Roman" w:hAnsi="Times New Roman" w:cs="Times New Roman"/>
                <w:sz w:val="24"/>
                <w:szCs w:val="24"/>
              </w:rPr>
              <w:t>6</w:t>
            </w:r>
          </w:p>
        </w:tc>
        <w:tc>
          <w:tcPr>
            <w:tcW w:w="1337" w:type="dxa"/>
          </w:tcPr>
          <w:p w14:paraId="44EAEEBD" w14:textId="77777777" w:rsidR="003A0001" w:rsidRPr="006B1569" w:rsidRDefault="003058BB"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B1569">
              <w:rPr>
                <w:rFonts w:ascii="Times New Roman" w:eastAsia="Times New Roman" w:hAnsi="Times New Roman" w:cs="Times New Roman"/>
                <w:sz w:val="24"/>
                <w:szCs w:val="24"/>
              </w:rPr>
              <w:t>System Updates</w:t>
            </w:r>
          </w:p>
        </w:tc>
        <w:tc>
          <w:tcPr>
            <w:tcW w:w="1337" w:type="dxa"/>
          </w:tcPr>
          <w:p w14:paraId="03D5A5BA" w14:textId="77777777" w:rsidR="003A0001" w:rsidRPr="006B1569" w:rsidRDefault="003058BB" w:rsidP="003058BB">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The system should provide a regular system update to ensure Immi Guide users are up to date with the systems and fix minor and major issues that might occur with the application.</w:t>
            </w:r>
          </w:p>
        </w:tc>
        <w:tc>
          <w:tcPr>
            <w:tcW w:w="1337" w:type="dxa"/>
          </w:tcPr>
          <w:p w14:paraId="3643749D" w14:textId="77777777" w:rsidR="003058BB" w:rsidRPr="006B1569" w:rsidRDefault="003058BB" w:rsidP="003058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569">
              <w:rPr>
                <w:rFonts w:ascii="Times New Roman" w:hAnsi="Times New Roman" w:cs="Times New Roman"/>
                <w:sz w:val="24"/>
                <w:szCs w:val="24"/>
              </w:rPr>
              <w:t>Functional Requirement/ Maintainability</w:t>
            </w:r>
          </w:p>
          <w:p w14:paraId="54DD6CAC" w14:textId="77777777" w:rsidR="003A0001" w:rsidRPr="006B1569" w:rsidRDefault="003A0001"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p>
        </w:tc>
        <w:tc>
          <w:tcPr>
            <w:tcW w:w="1337" w:type="dxa"/>
          </w:tcPr>
          <w:p w14:paraId="4D9EE0D2" w14:textId="77777777" w:rsidR="003A0001" w:rsidRPr="006B1569" w:rsidRDefault="00DB7539"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B1569">
              <w:rPr>
                <w:rFonts w:ascii="Times New Roman" w:hAnsi="Times New Roman" w:cs="Times New Roman"/>
                <w:sz w:val="24"/>
                <w:szCs w:val="24"/>
              </w:rPr>
              <w:t>Simon Alemu</w:t>
            </w:r>
          </w:p>
        </w:tc>
        <w:tc>
          <w:tcPr>
            <w:tcW w:w="1337" w:type="dxa"/>
          </w:tcPr>
          <w:p w14:paraId="6323A610" w14:textId="77777777" w:rsidR="003A0001" w:rsidRPr="006B1569" w:rsidRDefault="003058BB"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B1569">
              <w:rPr>
                <w:rFonts w:ascii="Times New Roman" w:eastAsia="Times New Roman" w:hAnsi="Times New Roman" w:cs="Times New Roman"/>
                <w:b/>
                <w:bCs/>
                <w:sz w:val="24"/>
                <w:szCs w:val="24"/>
              </w:rPr>
              <w:t>Nash</w:t>
            </w:r>
          </w:p>
        </w:tc>
        <w:tc>
          <w:tcPr>
            <w:tcW w:w="1345" w:type="dxa"/>
          </w:tcPr>
          <w:p w14:paraId="69A6A27B" w14:textId="77777777" w:rsidR="003A0001" w:rsidRPr="006B1569" w:rsidRDefault="003058BB"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B1569">
              <w:rPr>
                <w:rFonts w:ascii="Times New Roman" w:eastAsia="Times New Roman" w:hAnsi="Times New Roman" w:cs="Times New Roman"/>
                <w:b/>
                <w:bCs/>
                <w:sz w:val="24"/>
                <w:szCs w:val="24"/>
              </w:rPr>
              <w:t>10</w:t>
            </w:r>
            <w:r w:rsidR="004A375D" w:rsidRPr="006B1569">
              <w:rPr>
                <w:rFonts w:ascii="Times New Roman" w:eastAsia="Times New Roman" w:hAnsi="Times New Roman" w:cs="Times New Roman"/>
                <w:b/>
                <w:bCs/>
                <w:sz w:val="24"/>
                <w:szCs w:val="24"/>
              </w:rPr>
              <w:t>.</w:t>
            </w:r>
            <w:r w:rsidRPr="006B1569">
              <w:rPr>
                <w:rFonts w:ascii="Times New Roman" w:eastAsia="Times New Roman" w:hAnsi="Times New Roman" w:cs="Times New Roman"/>
                <w:b/>
                <w:bCs/>
                <w:sz w:val="24"/>
                <w:szCs w:val="24"/>
              </w:rPr>
              <w:t>2</w:t>
            </w:r>
            <w:r w:rsidR="00AA0154" w:rsidRPr="006B1569">
              <w:rPr>
                <w:rFonts w:ascii="Times New Roman" w:eastAsia="Times New Roman" w:hAnsi="Times New Roman" w:cs="Times New Roman"/>
                <w:b/>
                <w:bCs/>
                <w:sz w:val="24"/>
                <w:szCs w:val="24"/>
              </w:rPr>
              <w:t>0</w:t>
            </w:r>
            <w:r w:rsidR="004A375D" w:rsidRPr="006B1569">
              <w:rPr>
                <w:rFonts w:ascii="Times New Roman" w:eastAsia="Times New Roman" w:hAnsi="Times New Roman" w:cs="Times New Roman"/>
                <w:b/>
                <w:bCs/>
                <w:sz w:val="24"/>
                <w:szCs w:val="24"/>
              </w:rPr>
              <w:t>.</w:t>
            </w:r>
            <w:r w:rsidRPr="006B1569">
              <w:rPr>
                <w:rFonts w:ascii="Times New Roman" w:eastAsia="Times New Roman" w:hAnsi="Times New Roman" w:cs="Times New Roman"/>
                <w:b/>
                <w:bCs/>
                <w:sz w:val="24"/>
                <w:szCs w:val="24"/>
              </w:rPr>
              <w:t>2023</w:t>
            </w:r>
          </w:p>
        </w:tc>
      </w:tr>
      <w:tr w:rsidR="71123A3F" w:rsidRPr="006B1569" w14:paraId="47646718" w14:textId="77777777" w:rsidTr="00925F61">
        <w:trPr>
          <w:trHeight w:val="300"/>
        </w:trPr>
        <w:tc>
          <w:tcPr>
            <w:cnfStyle w:val="001000000000" w:firstRow="0" w:lastRow="0" w:firstColumn="1" w:lastColumn="0" w:oddVBand="0" w:evenVBand="0" w:oddHBand="0" w:evenHBand="0" w:firstRowFirstColumn="0" w:firstRowLastColumn="0" w:lastRowFirstColumn="0" w:lastRowLastColumn="0"/>
            <w:tcW w:w="1337" w:type="dxa"/>
          </w:tcPr>
          <w:p w14:paraId="733E0D99" w14:textId="77777777" w:rsidR="71123A3F" w:rsidRPr="006B1569" w:rsidRDefault="00CD6EAE" w:rsidP="003B4134">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w:t>
            </w:r>
            <w:r w:rsidR="00DB7539" w:rsidRPr="006B1569">
              <w:rPr>
                <w:rFonts w:ascii="Times New Roman" w:eastAsia="Times New Roman" w:hAnsi="Times New Roman" w:cs="Times New Roman"/>
                <w:sz w:val="24"/>
                <w:szCs w:val="24"/>
              </w:rPr>
              <w:t>2</w:t>
            </w:r>
            <w:r w:rsidR="00625FD6" w:rsidRPr="006B1569">
              <w:rPr>
                <w:rFonts w:ascii="Times New Roman" w:eastAsia="Times New Roman" w:hAnsi="Times New Roman" w:cs="Times New Roman"/>
                <w:sz w:val="24"/>
                <w:szCs w:val="24"/>
              </w:rPr>
              <w:t>7</w:t>
            </w:r>
          </w:p>
        </w:tc>
        <w:tc>
          <w:tcPr>
            <w:tcW w:w="1337" w:type="dxa"/>
          </w:tcPr>
          <w:p w14:paraId="2E9C903B" w14:textId="77777777" w:rsidR="71123A3F" w:rsidRPr="006B1569" w:rsidRDefault="00DB7539"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B1569">
              <w:rPr>
                <w:rFonts w:ascii="Times New Roman" w:eastAsia="Times New Roman" w:hAnsi="Times New Roman" w:cs="Times New Roman"/>
                <w:sz w:val="24"/>
                <w:szCs w:val="24"/>
              </w:rPr>
              <w:t>User Account Revisions:</w:t>
            </w:r>
          </w:p>
        </w:tc>
        <w:tc>
          <w:tcPr>
            <w:tcW w:w="1337" w:type="dxa"/>
          </w:tcPr>
          <w:p w14:paraId="475605C5" w14:textId="77777777" w:rsidR="71123A3F" w:rsidRPr="006B1569" w:rsidRDefault="00DB7539"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B1569">
              <w:rPr>
                <w:rFonts w:ascii="Times New Roman" w:eastAsia="Times New Roman" w:hAnsi="Times New Roman" w:cs="Times New Roman"/>
                <w:sz w:val="24"/>
                <w:szCs w:val="24"/>
              </w:rPr>
              <w:t>The system must ensure the information of application users is up to date and accurate</w:t>
            </w:r>
          </w:p>
        </w:tc>
        <w:tc>
          <w:tcPr>
            <w:tcW w:w="1337" w:type="dxa"/>
          </w:tcPr>
          <w:p w14:paraId="4A282457" w14:textId="77777777" w:rsidR="00DB7539" w:rsidRPr="006B1569" w:rsidRDefault="00DB7539" w:rsidP="00DB75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569">
              <w:rPr>
                <w:rFonts w:ascii="Times New Roman" w:hAnsi="Times New Roman" w:cs="Times New Roman"/>
                <w:sz w:val="24"/>
                <w:szCs w:val="24"/>
              </w:rPr>
              <w:t>Functional Requirement/ Maintainability</w:t>
            </w:r>
          </w:p>
          <w:p w14:paraId="01070C47" w14:textId="77777777" w:rsidR="71123A3F" w:rsidRPr="006B1569" w:rsidRDefault="71123A3F"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p>
        </w:tc>
        <w:tc>
          <w:tcPr>
            <w:tcW w:w="1337" w:type="dxa"/>
          </w:tcPr>
          <w:p w14:paraId="066EBE23" w14:textId="77777777" w:rsidR="00DB7539" w:rsidRPr="006B1569" w:rsidRDefault="00DB7539" w:rsidP="00DB75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B1569">
              <w:rPr>
                <w:rFonts w:ascii="Times New Roman" w:eastAsia="Times New Roman" w:hAnsi="Times New Roman" w:cs="Times New Roman"/>
                <w:b/>
                <w:bCs/>
                <w:sz w:val="24"/>
                <w:szCs w:val="24"/>
              </w:rPr>
              <w:t>Simon</w:t>
            </w:r>
            <w:r w:rsidR="009F4FD5" w:rsidRPr="006B1569">
              <w:rPr>
                <w:rFonts w:ascii="Times New Roman" w:eastAsia="Times New Roman" w:hAnsi="Times New Roman" w:cs="Times New Roman"/>
                <w:b/>
                <w:bCs/>
                <w:sz w:val="24"/>
                <w:szCs w:val="24"/>
              </w:rPr>
              <w:t xml:space="preserve"> Alemu</w:t>
            </w:r>
          </w:p>
          <w:p w14:paraId="6180FCFC" w14:textId="77777777" w:rsidR="71123A3F" w:rsidRPr="006B1569" w:rsidRDefault="71123A3F"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p>
        </w:tc>
        <w:tc>
          <w:tcPr>
            <w:tcW w:w="1337" w:type="dxa"/>
          </w:tcPr>
          <w:p w14:paraId="2C7644B2" w14:textId="77777777" w:rsidR="71123A3F" w:rsidRPr="006B1569" w:rsidRDefault="00DB7539"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B1569">
              <w:rPr>
                <w:rFonts w:ascii="Times New Roman" w:eastAsia="Times New Roman" w:hAnsi="Times New Roman" w:cs="Times New Roman"/>
                <w:b/>
                <w:bCs/>
                <w:sz w:val="24"/>
                <w:szCs w:val="24"/>
              </w:rPr>
              <w:t>Nash</w:t>
            </w:r>
          </w:p>
        </w:tc>
        <w:tc>
          <w:tcPr>
            <w:tcW w:w="1345" w:type="dxa"/>
          </w:tcPr>
          <w:p w14:paraId="50361F87" w14:textId="77777777" w:rsidR="71123A3F" w:rsidRPr="006B1569" w:rsidRDefault="00AA0154"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B1569">
              <w:rPr>
                <w:rFonts w:ascii="Times New Roman" w:eastAsia="Times New Roman" w:hAnsi="Times New Roman" w:cs="Times New Roman"/>
                <w:b/>
                <w:bCs/>
                <w:sz w:val="24"/>
                <w:szCs w:val="24"/>
              </w:rPr>
              <w:t>10</w:t>
            </w:r>
            <w:r w:rsidR="00200AE3" w:rsidRPr="006B1569">
              <w:rPr>
                <w:rFonts w:ascii="Times New Roman" w:eastAsia="Times New Roman" w:hAnsi="Times New Roman" w:cs="Times New Roman"/>
                <w:b/>
                <w:bCs/>
                <w:sz w:val="24"/>
                <w:szCs w:val="24"/>
              </w:rPr>
              <w:t>.</w:t>
            </w:r>
            <w:r w:rsidRPr="006B1569">
              <w:rPr>
                <w:rFonts w:ascii="Times New Roman" w:eastAsia="Times New Roman" w:hAnsi="Times New Roman" w:cs="Times New Roman"/>
                <w:b/>
                <w:bCs/>
                <w:sz w:val="24"/>
                <w:szCs w:val="24"/>
              </w:rPr>
              <w:t>20</w:t>
            </w:r>
            <w:r w:rsidR="00200AE3" w:rsidRPr="006B1569">
              <w:rPr>
                <w:rFonts w:ascii="Times New Roman" w:eastAsia="Times New Roman" w:hAnsi="Times New Roman" w:cs="Times New Roman"/>
                <w:b/>
                <w:bCs/>
                <w:sz w:val="24"/>
                <w:szCs w:val="24"/>
              </w:rPr>
              <w:t>.</w:t>
            </w:r>
            <w:r w:rsidRPr="006B1569">
              <w:rPr>
                <w:rFonts w:ascii="Times New Roman" w:eastAsia="Times New Roman" w:hAnsi="Times New Roman" w:cs="Times New Roman"/>
                <w:b/>
                <w:bCs/>
                <w:sz w:val="24"/>
                <w:szCs w:val="24"/>
              </w:rPr>
              <w:t>2023</w:t>
            </w:r>
          </w:p>
        </w:tc>
      </w:tr>
      <w:tr w:rsidR="71123A3F" w:rsidRPr="006B1569" w14:paraId="0FCC928A" w14:textId="77777777" w:rsidTr="00925F61">
        <w:trPr>
          <w:trHeight w:val="300"/>
        </w:trPr>
        <w:tc>
          <w:tcPr>
            <w:cnfStyle w:val="001000000000" w:firstRow="0" w:lastRow="0" w:firstColumn="1" w:lastColumn="0" w:oddVBand="0" w:evenVBand="0" w:oddHBand="0" w:evenHBand="0" w:firstRowFirstColumn="0" w:firstRowLastColumn="0" w:lastRowFirstColumn="0" w:lastRowLastColumn="0"/>
            <w:tcW w:w="1337" w:type="dxa"/>
          </w:tcPr>
          <w:p w14:paraId="71D3D084" w14:textId="77777777" w:rsidR="71123A3F" w:rsidRPr="006B1569" w:rsidRDefault="00B30C36" w:rsidP="003B4134">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w:t>
            </w:r>
            <w:r w:rsidR="00CD6EAE" w:rsidRPr="006B1569">
              <w:rPr>
                <w:rFonts w:ascii="Times New Roman" w:eastAsia="Times New Roman" w:hAnsi="Times New Roman" w:cs="Times New Roman"/>
                <w:sz w:val="24"/>
                <w:szCs w:val="24"/>
              </w:rPr>
              <w:t>28</w:t>
            </w:r>
          </w:p>
        </w:tc>
        <w:tc>
          <w:tcPr>
            <w:tcW w:w="1337" w:type="dxa"/>
          </w:tcPr>
          <w:p w14:paraId="65F35F1F" w14:textId="77777777" w:rsidR="71123A3F" w:rsidRPr="006B1569" w:rsidRDefault="005B12C4"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B1569">
              <w:rPr>
                <w:rFonts w:ascii="Times New Roman" w:eastAsia="Times New Roman" w:hAnsi="Times New Roman" w:cs="Times New Roman"/>
                <w:sz w:val="24"/>
                <w:szCs w:val="24"/>
              </w:rPr>
              <w:t>Application’s Interface Upgrades</w:t>
            </w:r>
          </w:p>
        </w:tc>
        <w:tc>
          <w:tcPr>
            <w:tcW w:w="1337" w:type="dxa"/>
          </w:tcPr>
          <w:p w14:paraId="44951C2D" w14:textId="77777777" w:rsidR="71123A3F" w:rsidRPr="006B1569" w:rsidRDefault="005B12C4"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B1569">
              <w:rPr>
                <w:rFonts w:ascii="Times New Roman" w:eastAsia="Times New Roman" w:hAnsi="Times New Roman" w:cs="Times New Roman"/>
                <w:sz w:val="24"/>
                <w:szCs w:val="24"/>
              </w:rPr>
              <w:t xml:space="preserve">The system should release minor updates to verify all functions run smoothly.  </w:t>
            </w:r>
          </w:p>
        </w:tc>
        <w:tc>
          <w:tcPr>
            <w:tcW w:w="1337" w:type="dxa"/>
          </w:tcPr>
          <w:p w14:paraId="2766C41D" w14:textId="77777777" w:rsidR="008B7264" w:rsidRPr="006B1569" w:rsidRDefault="008B7264" w:rsidP="008B7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569">
              <w:rPr>
                <w:rFonts w:ascii="Times New Roman" w:hAnsi="Times New Roman" w:cs="Times New Roman"/>
                <w:sz w:val="24"/>
                <w:szCs w:val="24"/>
              </w:rPr>
              <w:t>Functional Requirement/ Maintainability</w:t>
            </w:r>
          </w:p>
          <w:p w14:paraId="2C7E573D" w14:textId="77777777" w:rsidR="71123A3F" w:rsidRPr="006B1569" w:rsidRDefault="71123A3F"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p>
        </w:tc>
        <w:tc>
          <w:tcPr>
            <w:tcW w:w="1337" w:type="dxa"/>
          </w:tcPr>
          <w:p w14:paraId="05E59CAD" w14:textId="77777777" w:rsidR="71123A3F" w:rsidRPr="006B1569" w:rsidRDefault="009F4FD5"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B1569">
              <w:rPr>
                <w:rFonts w:ascii="Times New Roman" w:hAnsi="Times New Roman" w:cs="Times New Roman"/>
                <w:sz w:val="24"/>
                <w:szCs w:val="24"/>
              </w:rPr>
              <w:t>Simon Alemu</w:t>
            </w:r>
          </w:p>
        </w:tc>
        <w:tc>
          <w:tcPr>
            <w:tcW w:w="1337" w:type="dxa"/>
          </w:tcPr>
          <w:p w14:paraId="54B84055" w14:textId="77777777" w:rsidR="71123A3F" w:rsidRPr="006B1569" w:rsidRDefault="008B7264"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B1569">
              <w:rPr>
                <w:rFonts w:ascii="Times New Roman" w:eastAsia="Times New Roman" w:hAnsi="Times New Roman" w:cs="Times New Roman"/>
                <w:sz w:val="24"/>
                <w:szCs w:val="24"/>
              </w:rPr>
              <w:t>Nash</w:t>
            </w:r>
          </w:p>
        </w:tc>
        <w:tc>
          <w:tcPr>
            <w:tcW w:w="1345" w:type="dxa"/>
          </w:tcPr>
          <w:p w14:paraId="3B88F284" w14:textId="77777777" w:rsidR="71123A3F" w:rsidRPr="006B1569" w:rsidRDefault="008B7264"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B1569">
              <w:rPr>
                <w:rFonts w:ascii="Times New Roman" w:eastAsia="Times New Roman" w:hAnsi="Times New Roman" w:cs="Times New Roman"/>
                <w:b/>
                <w:bCs/>
                <w:sz w:val="24"/>
                <w:szCs w:val="24"/>
              </w:rPr>
              <w:t>10</w:t>
            </w:r>
            <w:r w:rsidR="00200AE3" w:rsidRPr="006B1569">
              <w:rPr>
                <w:rFonts w:ascii="Times New Roman" w:eastAsia="Times New Roman" w:hAnsi="Times New Roman" w:cs="Times New Roman"/>
                <w:b/>
                <w:bCs/>
                <w:sz w:val="24"/>
                <w:szCs w:val="24"/>
              </w:rPr>
              <w:t>.</w:t>
            </w:r>
            <w:r w:rsidRPr="006B1569">
              <w:rPr>
                <w:rFonts w:ascii="Times New Roman" w:eastAsia="Times New Roman" w:hAnsi="Times New Roman" w:cs="Times New Roman"/>
                <w:b/>
                <w:bCs/>
                <w:sz w:val="24"/>
                <w:szCs w:val="24"/>
              </w:rPr>
              <w:t>29</w:t>
            </w:r>
            <w:r w:rsidR="00200AE3" w:rsidRPr="006B1569">
              <w:rPr>
                <w:rFonts w:ascii="Times New Roman" w:eastAsia="Times New Roman" w:hAnsi="Times New Roman" w:cs="Times New Roman"/>
                <w:b/>
                <w:bCs/>
                <w:sz w:val="24"/>
                <w:szCs w:val="24"/>
              </w:rPr>
              <w:t>.</w:t>
            </w:r>
            <w:r w:rsidRPr="006B1569">
              <w:rPr>
                <w:rFonts w:ascii="Times New Roman" w:eastAsia="Times New Roman" w:hAnsi="Times New Roman" w:cs="Times New Roman"/>
                <w:b/>
                <w:bCs/>
                <w:sz w:val="24"/>
                <w:szCs w:val="24"/>
              </w:rPr>
              <w:t>2023</w:t>
            </w:r>
          </w:p>
        </w:tc>
      </w:tr>
      <w:tr w:rsidR="71123A3F" w:rsidRPr="006B1569" w14:paraId="003E0197" w14:textId="77777777" w:rsidTr="00925F61">
        <w:trPr>
          <w:trHeight w:val="300"/>
        </w:trPr>
        <w:tc>
          <w:tcPr>
            <w:cnfStyle w:val="001000000000" w:firstRow="0" w:lastRow="0" w:firstColumn="1" w:lastColumn="0" w:oddVBand="0" w:evenVBand="0" w:oddHBand="0" w:evenHBand="0" w:firstRowFirstColumn="0" w:firstRowLastColumn="0" w:lastRowFirstColumn="0" w:lastRowLastColumn="0"/>
            <w:tcW w:w="1337" w:type="dxa"/>
          </w:tcPr>
          <w:p w14:paraId="361E70C8" w14:textId="77777777" w:rsidR="71123A3F" w:rsidRPr="006B1569" w:rsidRDefault="00CD6EAE" w:rsidP="003B4134">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R-29</w:t>
            </w:r>
          </w:p>
        </w:tc>
        <w:tc>
          <w:tcPr>
            <w:tcW w:w="1337" w:type="dxa"/>
          </w:tcPr>
          <w:p w14:paraId="48D9686C" w14:textId="77777777" w:rsidR="71123A3F" w:rsidRPr="006B1569" w:rsidRDefault="00CD6EAE"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B1569">
              <w:rPr>
                <w:rFonts w:ascii="Times New Roman" w:eastAsia="Times New Roman" w:hAnsi="Times New Roman" w:cs="Times New Roman"/>
                <w:sz w:val="24"/>
                <w:szCs w:val="24"/>
              </w:rPr>
              <w:t>Monitored Interface Presentation</w:t>
            </w:r>
          </w:p>
        </w:tc>
        <w:tc>
          <w:tcPr>
            <w:tcW w:w="1337" w:type="dxa"/>
          </w:tcPr>
          <w:p w14:paraId="5787C0D0" w14:textId="77777777" w:rsidR="71123A3F" w:rsidRPr="006B1569" w:rsidRDefault="001F45E0"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B1569">
              <w:rPr>
                <w:rFonts w:ascii="Times New Roman" w:hAnsi="Times New Roman" w:cs="Times New Roman"/>
                <w:sz w:val="24"/>
                <w:szCs w:val="24"/>
              </w:rPr>
              <w:t>Immi Guide should switch the theme of our application’s interface on a month-to-month basis to offer a user-friendly application taking consideration of holidays and seasons.</w:t>
            </w:r>
          </w:p>
        </w:tc>
        <w:tc>
          <w:tcPr>
            <w:tcW w:w="1337" w:type="dxa"/>
          </w:tcPr>
          <w:p w14:paraId="0DFCD3A4" w14:textId="77777777" w:rsidR="001F45E0" w:rsidRPr="006B1569" w:rsidRDefault="001F45E0" w:rsidP="001F45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569">
              <w:rPr>
                <w:rFonts w:ascii="Times New Roman" w:hAnsi="Times New Roman" w:cs="Times New Roman"/>
                <w:sz w:val="24"/>
                <w:szCs w:val="24"/>
              </w:rPr>
              <w:t>Functional Requirement/ Maintainability</w:t>
            </w:r>
          </w:p>
          <w:p w14:paraId="374FF985" w14:textId="77777777" w:rsidR="71123A3F" w:rsidRPr="006B1569" w:rsidRDefault="71123A3F"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p>
        </w:tc>
        <w:tc>
          <w:tcPr>
            <w:tcW w:w="1337" w:type="dxa"/>
          </w:tcPr>
          <w:p w14:paraId="12242CF9" w14:textId="77777777" w:rsidR="71123A3F" w:rsidRPr="006B1569" w:rsidRDefault="001F45E0"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B1569">
              <w:rPr>
                <w:rFonts w:ascii="Times New Roman" w:hAnsi="Times New Roman" w:cs="Times New Roman"/>
                <w:sz w:val="24"/>
                <w:szCs w:val="24"/>
              </w:rPr>
              <w:t>Oludamilare Adebanjo.</w:t>
            </w:r>
          </w:p>
        </w:tc>
        <w:tc>
          <w:tcPr>
            <w:tcW w:w="1337" w:type="dxa"/>
          </w:tcPr>
          <w:p w14:paraId="10DE1524" w14:textId="77777777" w:rsidR="71123A3F" w:rsidRPr="006B1569" w:rsidRDefault="00D15180"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Nash</w:t>
            </w:r>
          </w:p>
        </w:tc>
        <w:tc>
          <w:tcPr>
            <w:tcW w:w="1345" w:type="dxa"/>
          </w:tcPr>
          <w:p w14:paraId="32DDC0E6" w14:textId="77777777" w:rsidR="71123A3F" w:rsidRPr="006B1569" w:rsidRDefault="00551010"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B1569">
              <w:rPr>
                <w:rFonts w:ascii="Times New Roman" w:eastAsia="Times New Roman" w:hAnsi="Times New Roman" w:cs="Times New Roman"/>
                <w:b/>
                <w:bCs/>
                <w:sz w:val="24"/>
                <w:szCs w:val="24"/>
              </w:rPr>
              <w:t>10</w:t>
            </w:r>
            <w:r w:rsidR="00200AE3" w:rsidRPr="006B1569">
              <w:rPr>
                <w:rFonts w:ascii="Times New Roman" w:eastAsia="Times New Roman" w:hAnsi="Times New Roman" w:cs="Times New Roman"/>
                <w:b/>
                <w:bCs/>
                <w:sz w:val="24"/>
                <w:szCs w:val="24"/>
              </w:rPr>
              <w:t>.</w:t>
            </w:r>
            <w:r w:rsidRPr="006B1569">
              <w:rPr>
                <w:rFonts w:ascii="Times New Roman" w:eastAsia="Times New Roman" w:hAnsi="Times New Roman" w:cs="Times New Roman"/>
                <w:b/>
                <w:bCs/>
                <w:sz w:val="24"/>
                <w:szCs w:val="24"/>
              </w:rPr>
              <w:t>29</w:t>
            </w:r>
            <w:r w:rsidR="00200AE3" w:rsidRPr="006B1569">
              <w:rPr>
                <w:rFonts w:ascii="Times New Roman" w:eastAsia="Times New Roman" w:hAnsi="Times New Roman" w:cs="Times New Roman"/>
                <w:b/>
                <w:bCs/>
                <w:sz w:val="24"/>
                <w:szCs w:val="24"/>
              </w:rPr>
              <w:t>.</w:t>
            </w:r>
            <w:r w:rsidRPr="006B1569">
              <w:rPr>
                <w:rFonts w:ascii="Times New Roman" w:eastAsia="Times New Roman" w:hAnsi="Times New Roman" w:cs="Times New Roman"/>
                <w:b/>
                <w:bCs/>
                <w:sz w:val="24"/>
                <w:szCs w:val="24"/>
              </w:rPr>
              <w:t>2023</w:t>
            </w:r>
          </w:p>
        </w:tc>
      </w:tr>
      <w:tr w:rsidR="71123A3F" w:rsidRPr="006B1569" w14:paraId="303E6057" w14:textId="77777777" w:rsidTr="00925F61">
        <w:trPr>
          <w:trHeight w:val="300"/>
        </w:trPr>
        <w:tc>
          <w:tcPr>
            <w:cnfStyle w:val="001000000000" w:firstRow="0" w:lastRow="0" w:firstColumn="1" w:lastColumn="0" w:oddVBand="0" w:evenVBand="0" w:oddHBand="0" w:evenHBand="0" w:firstRowFirstColumn="0" w:firstRowLastColumn="0" w:lastRowFirstColumn="0" w:lastRowLastColumn="0"/>
            <w:tcW w:w="1337" w:type="dxa"/>
          </w:tcPr>
          <w:p w14:paraId="65CF9CA6" w14:textId="77777777" w:rsidR="71123A3F" w:rsidRPr="006B1569" w:rsidRDefault="00393919" w:rsidP="003B4134">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R-30</w:t>
            </w:r>
          </w:p>
        </w:tc>
        <w:tc>
          <w:tcPr>
            <w:tcW w:w="1337" w:type="dxa"/>
          </w:tcPr>
          <w:p w14:paraId="68B97F3E" w14:textId="77777777" w:rsidR="71123A3F" w:rsidRPr="006B1569" w:rsidRDefault="00393919"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B1569">
              <w:rPr>
                <w:rFonts w:ascii="Times New Roman" w:eastAsia="Times New Roman" w:hAnsi="Times New Roman" w:cs="Times New Roman"/>
                <w:sz w:val="24"/>
                <w:szCs w:val="24"/>
              </w:rPr>
              <w:t>Application Survey</w:t>
            </w:r>
          </w:p>
        </w:tc>
        <w:tc>
          <w:tcPr>
            <w:tcW w:w="1337" w:type="dxa"/>
          </w:tcPr>
          <w:p w14:paraId="2F536E2D" w14:textId="77777777" w:rsidR="71123A3F" w:rsidRPr="006B1569" w:rsidRDefault="00393919"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B1569">
              <w:rPr>
                <w:rFonts w:ascii="Times New Roman" w:eastAsia="Times New Roman" w:hAnsi="Times New Roman" w:cs="Times New Roman"/>
                <w:sz w:val="24"/>
                <w:szCs w:val="24"/>
              </w:rPr>
              <w:t xml:space="preserve">Immi Guide shall prompt users on a quarterly basis requesting suggestions, needs, and alterations. From collecting this information different approaches would be taken on any insure or fixes to the application.  </w:t>
            </w:r>
          </w:p>
        </w:tc>
        <w:tc>
          <w:tcPr>
            <w:tcW w:w="1337" w:type="dxa"/>
          </w:tcPr>
          <w:p w14:paraId="2EB68978" w14:textId="77777777" w:rsidR="00C830F7" w:rsidRPr="006B1569" w:rsidRDefault="00C830F7" w:rsidP="00C830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569">
              <w:rPr>
                <w:rFonts w:ascii="Times New Roman" w:hAnsi="Times New Roman" w:cs="Times New Roman"/>
                <w:sz w:val="24"/>
                <w:szCs w:val="24"/>
              </w:rPr>
              <w:t>Functional Requirement/ Maintainability</w:t>
            </w:r>
          </w:p>
          <w:p w14:paraId="2BC48142" w14:textId="77777777" w:rsidR="71123A3F" w:rsidRPr="006B1569" w:rsidRDefault="71123A3F"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p>
        </w:tc>
        <w:tc>
          <w:tcPr>
            <w:tcW w:w="1337" w:type="dxa"/>
          </w:tcPr>
          <w:p w14:paraId="2C9F9173" w14:textId="77777777" w:rsidR="71123A3F" w:rsidRPr="006B1569" w:rsidRDefault="00C830F7"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B1569">
              <w:rPr>
                <w:rFonts w:ascii="Times New Roman" w:hAnsi="Times New Roman" w:cs="Times New Roman"/>
                <w:sz w:val="24"/>
                <w:szCs w:val="24"/>
              </w:rPr>
              <w:t>Oludamilare Adebanjo.</w:t>
            </w:r>
          </w:p>
        </w:tc>
        <w:tc>
          <w:tcPr>
            <w:tcW w:w="1337" w:type="dxa"/>
          </w:tcPr>
          <w:p w14:paraId="009BC5C4" w14:textId="77777777" w:rsidR="71123A3F" w:rsidRPr="006B1569" w:rsidRDefault="00C830F7"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B1569">
              <w:rPr>
                <w:rFonts w:ascii="Times New Roman" w:eastAsia="Times New Roman" w:hAnsi="Times New Roman" w:cs="Times New Roman"/>
                <w:sz w:val="24"/>
                <w:szCs w:val="24"/>
              </w:rPr>
              <w:t>Nash</w:t>
            </w:r>
          </w:p>
        </w:tc>
        <w:tc>
          <w:tcPr>
            <w:tcW w:w="1345" w:type="dxa"/>
          </w:tcPr>
          <w:p w14:paraId="72FEB3A3" w14:textId="77777777" w:rsidR="71123A3F" w:rsidRPr="006B1569" w:rsidRDefault="00C830F7" w:rsidP="003B413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6B1569">
              <w:rPr>
                <w:rFonts w:ascii="Times New Roman" w:eastAsia="Times New Roman" w:hAnsi="Times New Roman" w:cs="Times New Roman"/>
                <w:b/>
                <w:bCs/>
                <w:sz w:val="24"/>
                <w:szCs w:val="24"/>
              </w:rPr>
              <w:t>10</w:t>
            </w:r>
            <w:r w:rsidR="00200AE3" w:rsidRPr="006B1569">
              <w:rPr>
                <w:rFonts w:ascii="Times New Roman" w:eastAsia="Times New Roman" w:hAnsi="Times New Roman" w:cs="Times New Roman"/>
                <w:b/>
                <w:bCs/>
                <w:sz w:val="24"/>
                <w:szCs w:val="24"/>
              </w:rPr>
              <w:t>.</w:t>
            </w:r>
            <w:r w:rsidRPr="006B1569">
              <w:rPr>
                <w:rFonts w:ascii="Times New Roman" w:eastAsia="Times New Roman" w:hAnsi="Times New Roman" w:cs="Times New Roman"/>
                <w:b/>
                <w:bCs/>
                <w:sz w:val="24"/>
                <w:szCs w:val="24"/>
              </w:rPr>
              <w:t>29</w:t>
            </w:r>
            <w:r w:rsidR="00200AE3" w:rsidRPr="006B1569">
              <w:rPr>
                <w:rFonts w:ascii="Times New Roman" w:eastAsia="Times New Roman" w:hAnsi="Times New Roman" w:cs="Times New Roman"/>
                <w:b/>
                <w:bCs/>
                <w:sz w:val="24"/>
                <w:szCs w:val="24"/>
              </w:rPr>
              <w:t>.</w:t>
            </w:r>
            <w:r w:rsidRPr="006B1569">
              <w:rPr>
                <w:rFonts w:ascii="Times New Roman" w:eastAsia="Times New Roman" w:hAnsi="Times New Roman" w:cs="Times New Roman"/>
                <w:b/>
                <w:bCs/>
                <w:sz w:val="24"/>
                <w:szCs w:val="24"/>
              </w:rPr>
              <w:t>2023</w:t>
            </w:r>
          </w:p>
        </w:tc>
      </w:tr>
    </w:tbl>
    <w:p w14:paraId="6402ACD0" w14:textId="77777777" w:rsidR="6092D8D8" w:rsidRDefault="6092D8D8" w:rsidP="6092D8D8">
      <w:pPr>
        <w:spacing w:after="0" w:line="240" w:lineRule="auto"/>
        <w:rPr>
          <w:rFonts w:ascii="Times New Roman" w:eastAsia="Times New Roman" w:hAnsi="Times New Roman" w:cs="Times New Roman"/>
          <w:b/>
          <w:bCs/>
          <w:sz w:val="24"/>
          <w:szCs w:val="24"/>
        </w:rPr>
      </w:pPr>
    </w:p>
    <w:p w14:paraId="55ACA524" w14:textId="77777777" w:rsidR="6092D8D8" w:rsidRDefault="6092D8D8" w:rsidP="6092D8D8">
      <w:pPr>
        <w:spacing w:after="0" w:line="240" w:lineRule="auto"/>
        <w:rPr>
          <w:rFonts w:ascii="Times New Roman" w:eastAsia="Times New Roman" w:hAnsi="Times New Roman" w:cs="Times New Roman"/>
          <w:b/>
          <w:bCs/>
          <w:sz w:val="24"/>
          <w:szCs w:val="24"/>
        </w:rPr>
      </w:pPr>
    </w:p>
    <w:p w14:paraId="5B484066" w14:textId="77777777" w:rsidR="00724AE8" w:rsidRPr="00724AE8" w:rsidRDefault="00724AE8" w:rsidP="00724AE8">
      <w:pPr>
        <w:spacing w:after="0" w:line="240" w:lineRule="auto"/>
        <w:textAlignment w:val="baseline"/>
        <w:rPr>
          <w:rFonts w:ascii="Times New Roman" w:eastAsia="Times New Roman" w:hAnsi="Times New Roman" w:cs="Times New Roman"/>
          <w:b/>
          <w:bCs/>
          <w:sz w:val="24"/>
          <w:szCs w:val="24"/>
        </w:rPr>
      </w:pPr>
    </w:p>
    <w:p w14:paraId="7DDB7F96" w14:textId="77777777" w:rsidR="00AC0F61" w:rsidRPr="00B829CB" w:rsidRDefault="00AC0F61" w:rsidP="4E5F27F9">
      <w:pPr>
        <w:spacing w:after="0" w:line="240" w:lineRule="auto"/>
        <w:rPr>
          <w:rFonts w:ascii="Times New Roman" w:eastAsia="Times New Roman" w:hAnsi="Times New Roman" w:cs="Times New Roman"/>
          <w:b/>
          <w:bCs/>
          <w:sz w:val="24"/>
          <w:szCs w:val="24"/>
        </w:rPr>
      </w:pPr>
    </w:p>
    <w:p w14:paraId="68BAAB54" w14:textId="77777777" w:rsidR="62EFFB6A" w:rsidRPr="00B829CB" w:rsidRDefault="000C79EF" w:rsidP="56CE20C5">
      <w:pPr>
        <w:spacing w:after="0" w:line="240" w:lineRule="auto"/>
        <w:ind w:left="1440"/>
        <w:rPr>
          <w:rFonts w:ascii="Times New Roman" w:eastAsia="Times New Roman" w:hAnsi="Times New Roman" w:cs="Times New Roman"/>
          <w:color w:val="000000" w:themeColor="text1"/>
          <w:sz w:val="24"/>
          <w:szCs w:val="24"/>
        </w:rPr>
      </w:pPr>
      <w:r w:rsidRPr="00B829CB">
        <w:rPr>
          <w:rFonts w:ascii="Times New Roman" w:eastAsia="Times New Roman" w:hAnsi="Times New Roman" w:cs="Times New Roman"/>
          <w:sz w:val="24"/>
          <w:szCs w:val="24"/>
        </w:rPr>
        <w:t> </w:t>
      </w:r>
      <w:r w:rsidRPr="132E71D4">
        <w:rPr>
          <w:rFonts w:ascii="Times New Roman" w:eastAsia="Times New Roman" w:hAnsi="Times New Roman" w:cs="Times New Roman"/>
          <w:color w:val="000000" w:themeColor="text1"/>
          <w:sz w:val="24"/>
          <w:szCs w:val="24"/>
        </w:rPr>
        <w:t xml:space="preserve"> </w:t>
      </w:r>
    </w:p>
    <w:p w14:paraId="5C4BAFDF" w14:textId="77777777" w:rsidR="002716FE" w:rsidRPr="00B829CB" w:rsidRDefault="00BC007E" w:rsidP="009022C7">
      <w:pPr>
        <w:pStyle w:val="ListParagraph"/>
        <w:numPr>
          <w:ilvl w:val="0"/>
          <w:numId w:val="6"/>
        </w:numPr>
        <w:spacing w:after="0" w:line="240" w:lineRule="auto"/>
        <w:textAlignment w:val="baseline"/>
        <w:rPr>
          <w:rFonts w:ascii="Times New Roman" w:eastAsia="Times New Roman" w:hAnsi="Times New Roman" w:cs="Times New Roman"/>
          <w:sz w:val="24"/>
          <w:szCs w:val="24"/>
        </w:rPr>
      </w:pPr>
      <w:r w:rsidRPr="00B829CB">
        <w:rPr>
          <w:rFonts w:ascii="Times New Roman" w:eastAsia="Times New Roman" w:hAnsi="Times New Roman" w:cs="Times New Roman"/>
          <w:b/>
          <w:bCs/>
          <w:sz w:val="24"/>
          <w:szCs w:val="24"/>
        </w:rPr>
        <w:t>Portability</w:t>
      </w:r>
      <w:r w:rsidR="002716FE" w:rsidRPr="00B829CB">
        <w:rPr>
          <w:rFonts w:ascii="Times New Roman" w:eastAsia="Times New Roman" w:hAnsi="Times New Roman" w:cs="Times New Roman"/>
          <w:sz w:val="24"/>
          <w:szCs w:val="24"/>
        </w:rPr>
        <w:t xml:space="preserve"> </w:t>
      </w:r>
    </w:p>
    <w:p w14:paraId="5EA6EF9A" w14:textId="77777777" w:rsidR="002716FE" w:rsidRPr="00B829CB" w:rsidRDefault="002716FE" w:rsidP="00266960">
      <w:pPr>
        <w:pStyle w:val="Caption"/>
        <w:jc w:val="center"/>
        <w:rPr>
          <w:rFonts w:ascii="Times New Roman" w:eastAsia="Times New Roman" w:hAnsi="Times New Roman" w:cs="Times New Roman"/>
          <w:sz w:val="24"/>
          <w:szCs w:val="24"/>
        </w:rPr>
      </w:pPr>
    </w:p>
    <w:p w14:paraId="4542CEDF" w14:textId="77777777" w:rsidR="006D15DD" w:rsidRDefault="006D15DD" w:rsidP="006D15DD">
      <w:pPr>
        <w:pStyle w:val="Caption"/>
        <w:keepNext/>
        <w:jc w:val="center"/>
      </w:pPr>
      <w:bookmarkStart w:id="21" w:name="_Toc149599134"/>
      <w:r>
        <w:t xml:space="preserve">Table </w:t>
      </w:r>
      <w:fldSimple w:instr=" SEQ Table \* ARABIC ">
        <w:r>
          <w:rPr>
            <w:noProof/>
          </w:rPr>
          <w:t>10</w:t>
        </w:r>
      </w:fldSimple>
      <w:r>
        <w:t>: Solution Requirements/Portability</w:t>
      </w:r>
      <w:bookmarkEnd w:id="21"/>
    </w:p>
    <w:tbl>
      <w:tblPr>
        <w:tblStyle w:val="GridTable4-Accent5"/>
        <w:tblW w:w="9359" w:type="dxa"/>
        <w:tblLayout w:type="fixed"/>
        <w:tblLook w:val="06A0" w:firstRow="1" w:lastRow="0" w:firstColumn="1" w:lastColumn="0" w:noHBand="1" w:noVBand="1"/>
      </w:tblPr>
      <w:tblGrid>
        <w:gridCol w:w="1337"/>
        <w:gridCol w:w="1337"/>
        <w:gridCol w:w="1337"/>
        <w:gridCol w:w="1337"/>
        <w:gridCol w:w="1337"/>
        <w:gridCol w:w="1337"/>
        <w:gridCol w:w="1337"/>
      </w:tblGrid>
      <w:tr w:rsidR="29120ABB" w:rsidRPr="006B1569" w14:paraId="17FAF833" w14:textId="77777777" w:rsidTr="006D15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7" w:type="dxa"/>
          </w:tcPr>
          <w:p w14:paraId="2F071861" w14:textId="77777777" w:rsidR="621977B6" w:rsidRPr="006B1569" w:rsidRDefault="621977B6" w:rsidP="29120ABB">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Solution Requirement #</w:t>
            </w:r>
          </w:p>
        </w:tc>
        <w:tc>
          <w:tcPr>
            <w:tcW w:w="1337" w:type="dxa"/>
          </w:tcPr>
          <w:p w14:paraId="3E3F1323" w14:textId="77777777" w:rsidR="621977B6" w:rsidRPr="006B1569" w:rsidRDefault="621977B6" w:rsidP="29120AB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Solution Requirement Name</w:t>
            </w:r>
          </w:p>
        </w:tc>
        <w:tc>
          <w:tcPr>
            <w:tcW w:w="1337" w:type="dxa"/>
          </w:tcPr>
          <w:p w14:paraId="14CDEDA6" w14:textId="77777777" w:rsidR="621977B6" w:rsidRPr="006B1569" w:rsidRDefault="621977B6" w:rsidP="29120AB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Solution Requirements Description</w:t>
            </w:r>
          </w:p>
        </w:tc>
        <w:tc>
          <w:tcPr>
            <w:tcW w:w="1337" w:type="dxa"/>
          </w:tcPr>
          <w:p w14:paraId="3B22BB2B" w14:textId="77777777" w:rsidR="621977B6" w:rsidRPr="006B1569" w:rsidRDefault="621977B6" w:rsidP="29120AB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Solution Requirement Type</w:t>
            </w:r>
          </w:p>
        </w:tc>
        <w:tc>
          <w:tcPr>
            <w:tcW w:w="1337" w:type="dxa"/>
          </w:tcPr>
          <w:p w14:paraId="3E732D7F" w14:textId="77777777" w:rsidR="621977B6" w:rsidRPr="006B1569" w:rsidRDefault="621977B6" w:rsidP="29120AB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Business Analyst Name</w:t>
            </w:r>
          </w:p>
        </w:tc>
        <w:tc>
          <w:tcPr>
            <w:tcW w:w="1337" w:type="dxa"/>
          </w:tcPr>
          <w:p w14:paraId="63A548E9" w14:textId="77777777" w:rsidR="621977B6" w:rsidRPr="006B1569" w:rsidRDefault="621977B6" w:rsidP="29120AB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Stakeholder</w:t>
            </w:r>
          </w:p>
          <w:p w14:paraId="56EB0270" w14:textId="77777777" w:rsidR="621977B6" w:rsidRPr="006B1569" w:rsidRDefault="621977B6" w:rsidP="29120AB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Name</w:t>
            </w:r>
          </w:p>
        </w:tc>
        <w:tc>
          <w:tcPr>
            <w:tcW w:w="1337" w:type="dxa"/>
          </w:tcPr>
          <w:p w14:paraId="10C95CD4" w14:textId="77777777" w:rsidR="621977B6" w:rsidRPr="006B1569" w:rsidRDefault="621977B6" w:rsidP="29120AB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Date of Solution Requirement</w:t>
            </w:r>
          </w:p>
        </w:tc>
      </w:tr>
      <w:tr w:rsidR="29120ABB" w:rsidRPr="006B1569" w14:paraId="61AA9D64" w14:textId="77777777" w:rsidTr="006D15DD">
        <w:trPr>
          <w:trHeight w:val="300"/>
        </w:trPr>
        <w:tc>
          <w:tcPr>
            <w:cnfStyle w:val="001000000000" w:firstRow="0" w:lastRow="0" w:firstColumn="1" w:lastColumn="0" w:oddVBand="0" w:evenVBand="0" w:oddHBand="0" w:evenHBand="0" w:firstRowFirstColumn="0" w:firstRowLastColumn="0" w:lastRowFirstColumn="0" w:lastRowLastColumn="0"/>
            <w:tcW w:w="1337" w:type="dxa"/>
          </w:tcPr>
          <w:p w14:paraId="12108570" w14:textId="77777777" w:rsidR="29120ABB" w:rsidRPr="006B1569" w:rsidRDefault="7AF01C12" w:rsidP="29120ABB">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R-31</w:t>
            </w:r>
          </w:p>
        </w:tc>
        <w:tc>
          <w:tcPr>
            <w:tcW w:w="1337" w:type="dxa"/>
          </w:tcPr>
          <w:p w14:paraId="1EDBC30D"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Multi Device Portal</w:t>
            </w:r>
          </w:p>
        </w:tc>
        <w:tc>
          <w:tcPr>
            <w:tcW w:w="1337" w:type="dxa"/>
          </w:tcPr>
          <w:p w14:paraId="6FD68763"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The system should allow users to be able to sign into their accounts on different devices with the completion of their login verification.</w:t>
            </w:r>
          </w:p>
          <w:p w14:paraId="1414CD9D" w14:textId="77777777" w:rsidR="29120ABB" w:rsidRPr="006B1569" w:rsidRDefault="29120ABB"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7" w:type="dxa"/>
          </w:tcPr>
          <w:p w14:paraId="7D20C232"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Functional Requirement/ Portability</w:t>
            </w:r>
          </w:p>
          <w:p w14:paraId="6CC6E0E9" w14:textId="77777777" w:rsidR="29120ABB" w:rsidRPr="006B1569" w:rsidRDefault="29120ABB"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7" w:type="dxa"/>
          </w:tcPr>
          <w:p w14:paraId="24AF4873"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Oludamilare Adebanjo</w:t>
            </w:r>
          </w:p>
        </w:tc>
        <w:tc>
          <w:tcPr>
            <w:tcW w:w="1337" w:type="dxa"/>
          </w:tcPr>
          <w:p w14:paraId="737B3CB7"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Nash</w:t>
            </w:r>
          </w:p>
        </w:tc>
        <w:tc>
          <w:tcPr>
            <w:tcW w:w="1337" w:type="dxa"/>
          </w:tcPr>
          <w:p w14:paraId="59D5299F"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10.29.2023</w:t>
            </w:r>
          </w:p>
        </w:tc>
      </w:tr>
      <w:tr w:rsidR="29120ABB" w:rsidRPr="006B1569" w14:paraId="0313AAE4" w14:textId="77777777" w:rsidTr="006D15DD">
        <w:trPr>
          <w:trHeight w:val="300"/>
        </w:trPr>
        <w:tc>
          <w:tcPr>
            <w:cnfStyle w:val="001000000000" w:firstRow="0" w:lastRow="0" w:firstColumn="1" w:lastColumn="0" w:oddVBand="0" w:evenVBand="0" w:oddHBand="0" w:evenHBand="0" w:firstRowFirstColumn="0" w:firstRowLastColumn="0" w:lastRowFirstColumn="0" w:lastRowLastColumn="0"/>
            <w:tcW w:w="1337" w:type="dxa"/>
          </w:tcPr>
          <w:p w14:paraId="6964DCFE" w14:textId="77777777" w:rsidR="29120ABB" w:rsidRPr="006B1569" w:rsidRDefault="7AF01C12" w:rsidP="29120ABB">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R-32</w:t>
            </w:r>
          </w:p>
        </w:tc>
        <w:tc>
          <w:tcPr>
            <w:tcW w:w="1337" w:type="dxa"/>
          </w:tcPr>
          <w:p w14:paraId="5D7EEA0B"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Global Location Access</w:t>
            </w:r>
          </w:p>
          <w:p w14:paraId="68E585CE" w14:textId="77777777" w:rsidR="29120ABB" w:rsidRPr="006B1569" w:rsidRDefault="29120ABB"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7" w:type="dxa"/>
          </w:tcPr>
          <w:p w14:paraId="484B198F"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Immi Guide shall be available across the entire, presenting people from all parts of the world to use it.  </w:t>
            </w:r>
          </w:p>
          <w:p w14:paraId="0420681B" w14:textId="77777777" w:rsidR="29120ABB" w:rsidRPr="006B1569" w:rsidRDefault="29120ABB"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7" w:type="dxa"/>
          </w:tcPr>
          <w:p w14:paraId="6A468F86"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Functional Requirement /Portability</w:t>
            </w:r>
          </w:p>
        </w:tc>
        <w:tc>
          <w:tcPr>
            <w:tcW w:w="1337" w:type="dxa"/>
          </w:tcPr>
          <w:p w14:paraId="2FFCFEF8"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Oludamilare Adebanjo</w:t>
            </w:r>
          </w:p>
        </w:tc>
        <w:tc>
          <w:tcPr>
            <w:tcW w:w="1337" w:type="dxa"/>
          </w:tcPr>
          <w:p w14:paraId="17CE2A2A"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Nash</w:t>
            </w:r>
          </w:p>
        </w:tc>
        <w:tc>
          <w:tcPr>
            <w:tcW w:w="1337" w:type="dxa"/>
          </w:tcPr>
          <w:p w14:paraId="5B345E54"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10.29.2023</w:t>
            </w:r>
          </w:p>
        </w:tc>
      </w:tr>
      <w:tr w:rsidR="29120ABB" w:rsidRPr="006B1569" w14:paraId="2978438F" w14:textId="77777777" w:rsidTr="006D15DD">
        <w:trPr>
          <w:trHeight w:val="300"/>
        </w:trPr>
        <w:tc>
          <w:tcPr>
            <w:cnfStyle w:val="001000000000" w:firstRow="0" w:lastRow="0" w:firstColumn="1" w:lastColumn="0" w:oddVBand="0" w:evenVBand="0" w:oddHBand="0" w:evenHBand="0" w:firstRowFirstColumn="0" w:firstRowLastColumn="0" w:lastRowFirstColumn="0" w:lastRowLastColumn="0"/>
            <w:tcW w:w="1337" w:type="dxa"/>
          </w:tcPr>
          <w:p w14:paraId="248F8F4C" w14:textId="77777777" w:rsidR="29120ABB" w:rsidRPr="006B1569" w:rsidRDefault="7AF01C12" w:rsidP="29120ABB">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R-33</w:t>
            </w:r>
          </w:p>
        </w:tc>
        <w:tc>
          <w:tcPr>
            <w:tcW w:w="1337" w:type="dxa"/>
          </w:tcPr>
          <w:p w14:paraId="32791F5E"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Standby Application Refresh</w:t>
            </w:r>
          </w:p>
          <w:p w14:paraId="6BB531F0" w14:textId="77777777" w:rsidR="29120ABB" w:rsidRPr="006B1569" w:rsidRDefault="29120ABB"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7" w:type="dxa"/>
          </w:tcPr>
          <w:p w14:paraId="2149A765"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The system shall be in standby mode to ease the application’s startup as well and not impose much on the battery of the device.</w:t>
            </w:r>
          </w:p>
          <w:p w14:paraId="21A7940D" w14:textId="77777777" w:rsidR="29120ABB" w:rsidRPr="006B1569" w:rsidRDefault="29120ABB"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7" w:type="dxa"/>
          </w:tcPr>
          <w:p w14:paraId="34E77FB4"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Functional Requirement/ Portability</w:t>
            </w:r>
          </w:p>
          <w:p w14:paraId="301AF315" w14:textId="77777777" w:rsidR="29120ABB" w:rsidRPr="006B1569" w:rsidRDefault="29120ABB"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7" w:type="dxa"/>
          </w:tcPr>
          <w:p w14:paraId="14EC4C8A"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Oludamilare Adebanjo</w:t>
            </w:r>
          </w:p>
          <w:p w14:paraId="484110CA" w14:textId="77777777" w:rsidR="29120ABB" w:rsidRPr="006B1569" w:rsidRDefault="29120ABB"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7" w:type="dxa"/>
          </w:tcPr>
          <w:p w14:paraId="032DFA3E"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Nash</w:t>
            </w:r>
          </w:p>
        </w:tc>
        <w:tc>
          <w:tcPr>
            <w:tcW w:w="1337" w:type="dxa"/>
          </w:tcPr>
          <w:p w14:paraId="15E5BC5F"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10.29.2023</w:t>
            </w:r>
          </w:p>
        </w:tc>
      </w:tr>
      <w:tr w:rsidR="29120ABB" w:rsidRPr="006B1569" w14:paraId="0B8C4801" w14:textId="77777777" w:rsidTr="006D15DD">
        <w:trPr>
          <w:trHeight w:val="300"/>
        </w:trPr>
        <w:tc>
          <w:tcPr>
            <w:cnfStyle w:val="001000000000" w:firstRow="0" w:lastRow="0" w:firstColumn="1" w:lastColumn="0" w:oddVBand="0" w:evenVBand="0" w:oddHBand="0" w:evenHBand="0" w:firstRowFirstColumn="0" w:firstRowLastColumn="0" w:lastRowFirstColumn="0" w:lastRowLastColumn="0"/>
            <w:tcW w:w="1337" w:type="dxa"/>
          </w:tcPr>
          <w:p w14:paraId="05C49487" w14:textId="77777777" w:rsidR="29120ABB" w:rsidRPr="006B1569" w:rsidRDefault="7AF01C12" w:rsidP="29120ABB">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R-34</w:t>
            </w:r>
          </w:p>
        </w:tc>
        <w:tc>
          <w:tcPr>
            <w:tcW w:w="1337" w:type="dxa"/>
          </w:tcPr>
          <w:p w14:paraId="6182AEC5"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Quick Glance Interface</w:t>
            </w:r>
          </w:p>
          <w:p w14:paraId="6D77B074" w14:textId="77777777" w:rsidR="29120ABB" w:rsidRPr="006B1569" w:rsidRDefault="29120ABB"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7" w:type="dxa"/>
          </w:tcPr>
          <w:p w14:paraId="23B939C5"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The system should offer quick widget glances for open claims, cases, or updates.</w:t>
            </w:r>
          </w:p>
        </w:tc>
        <w:tc>
          <w:tcPr>
            <w:tcW w:w="1337" w:type="dxa"/>
          </w:tcPr>
          <w:p w14:paraId="13E9F623"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Functional Requirement/ Portability</w:t>
            </w:r>
          </w:p>
          <w:p w14:paraId="11945FB4" w14:textId="77777777" w:rsidR="29120ABB" w:rsidRPr="006B1569" w:rsidRDefault="29120ABB"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7" w:type="dxa"/>
          </w:tcPr>
          <w:p w14:paraId="04283EB5"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Oludamilare Adebanjo</w:t>
            </w:r>
          </w:p>
          <w:p w14:paraId="16FA4FB7" w14:textId="77777777" w:rsidR="29120ABB" w:rsidRPr="006B1569" w:rsidRDefault="29120ABB"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7" w:type="dxa"/>
          </w:tcPr>
          <w:p w14:paraId="1BD0EE88"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Nash</w:t>
            </w:r>
          </w:p>
        </w:tc>
        <w:tc>
          <w:tcPr>
            <w:tcW w:w="1337" w:type="dxa"/>
          </w:tcPr>
          <w:p w14:paraId="395BA316"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10.29.2023</w:t>
            </w:r>
          </w:p>
        </w:tc>
      </w:tr>
      <w:tr w:rsidR="29120ABB" w:rsidRPr="006B1569" w14:paraId="6158EEEF" w14:textId="77777777" w:rsidTr="006D15DD">
        <w:trPr>
          <w:trHeight w:val="300"/>
        </w:trPr>
        <w:tc>
          <w:tcPr>
            <w:cnfStyle w:val="001000000000" w:firstRow="0" w:lastRow="0" w:firstColumn="1" w:lastColumn="0" w:oddVBand="0" w:evenVBand="0" w:oddHBand="0" w:evenHBand="0" w:firstRowFirstColumn="0" w:firstRowLastColumn="0" w:lastRowFirstColumn="0" w:lastRowLastColumn="0"/>
            <w:tcW w:w="1337" w:type="dxa"/>
          </w:tcPr>
          <w:p w14:paraId="1FB30D01" w14:textId="77777777" w:rsidR="29120ABB" w:rsidRPr="006B1569" w:rsidRDefault="7AF01C12" w:rsidP="29120ABB">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R-35</w:t>
            </w:r>
          </w:p>
        </w:tc>
        <w:tc>
          <w:tcPr>
            <w:tcW w:w="1337" w:type="dxa"/>
          </w:tcPr>
          <w:p w14:paraId="3306B382"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Driver’s Awareness Mode</w:t>
            </w:r>
          </w:p>
          <w:p w14:paraId="23215B65" w14:textId="77777777" w:rsidR="29120ABB" w:rsidRPr="006B1569" w:rsidRDefault="29120ABB"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7" w:type="dxa"/>
          </w:tcPr>
          <w:p w14:paraId="51BBEB03"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Immi Guide should switch to car mode allowing users to only use specific functions to ensure their safety.</w:t>
            </w:r>
          </w:p>
        </w:tc>
        <w:tc>
          <w:tcPr>
            <w:tcW w:w="1337" w:type="dxa"/>
          </w:tcPr>
          <w:p w14:paraId="3133AA35"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Functional Requirement/ Portability</w:t>
            </w:r>
          </w:p>
          <w:p w14:paraId="26157E1C" w14:textId="77777777" w:rsidR="29120ABB" w:rsidRPr="006B1569" w:rsidRDefault="29120ABB"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7" w:type="dxa"/>
          </w:tcPr>
          <w:p w14:paraId="2193BD42"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Oludamilare Adebanjo</w:t>
            </w:r>
          </w:p>
          <w:p w14:paraId="3BD05296" w14:textId="77777777" w:rsidR="29120ABB" w:rsidRPr="006B1569" w:rsidRDefault="29120ABB"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7" w:type="dxa"/>
          </w:tcPr>
          <w:p w14:paraId="41FD1484"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Nash</w:t>
            </w:r>
          </w:p>
        </w:tc>
        <w:tc>
          <w:tcPr>
            <w:tcW w:w="1337" w:type="dxa"/>
          </w:tcPr>
          <w:p w14:paraId="2508E57F" w14:textId="77777777" w:rsidR="29120ABB" w:rsidRPr="006B1569" w:rsidRDefault="7AF01C12" w:rsidP="29120A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10.29.2023</w:t>
            </w:r>
          </w:p>
        </w:tc>
      </w:tr>
    </w:tbl>
    <w:p w14:paraId="2BD330B3" w14:textId="77777777" w:rsidR="00F3499D" w:rsidRDefault="00F3499D" w:rsidP="00F3499D">
      <w:pPr>
        <w:spacing w:after="0" w:line="240" w:lineRule="auto"/>
        <w:textAlignment w:val="baseline"/>
        <w:rPr>
          <w:rFonts w:ascii="Times New Roman" w:eastAsia="Times New Roman" w:hAnsi="Times New Roman" w:cs="Times New Roman"/>
          <w:sz w:val="24"/>
          <w:szCs w:val="24"/>
        </w:rPr>
      </w:pPr>
    </w:p>
    <w:p w14:paraId="60000FC1" w14:textId="77777777" w:rsidR="002716FE" w:rsidRPr="00B829CB" w:rsidRDefault="002716FE" w:rsidP="28A6EBD2">
      <w:pPr>
        <w:spacing w:after="0" w:line="240" w:lineRule="auto"/>
        <w:rPr>
          <w:rFonts w:ascii="Times New Roman" w:eastAsia="Times New Roman" w:hAnsi="Times New Roman" w:cs="Times New Roman"/>
          <w:color w:val="000000" w:themeColor="text1"/>
          <w:sz w:val="24"/>
          <w:szCs w:val="24"/>
        </w:rPr>
      </w:pPr>
      <w:r w:rsidRPr="28A6EBD2">
        <w:rPr>
          <w:rFonts w:ascii="Times New Roman" w:eastAsia="Times New Roman" w:hAnsi="Times New Roman" w:cs="Times New Roman"/>
          <w:color w:val="000000" w:themeColor="text1"/>
          <w:sz w:val="24"/>
          <w:szCs w:val="24"/>
        </w:rPr>
        <w:t xml:space="preserve"> </w:t>
      </w:r>
    </w:p>
    <w:p w14:paraId="7D6938F3" w14:textId="77777777" w:rsidR="006A49BD" w:rsidRPr="00B829CB" w:rsidRDefault="00072E70" w:rsidP="32047AEC">
      <w:pPr>
        <w:pStyle w:val="Heading3"/>
        <w:spacing w:line="240" w:lineRule="auto"/>
        <w:rPr>
          <w:rFonts w:ascii="Times New Roman" w:eastAsia="Times New Roman" w:hAnsi="Times New Roman" w:cs="Times New Roman"/>
          <w:sz w:val="24"/>
          <w:szCs w:val="24"/>
        </w:rPr>
      </w:pPr>
      <w:bookmarkStart w:id="22" w:name="_Toc149600308"/>
      <w:r w:rsidRPr="00B829CB">
        <w:rPr>
          <w:rFonts w:ascii="Times New Roman" w:eastAsia="Times New Roman" w:hAnsi="Times New Roman" w:cs="Times New Roman"/>
          <w:sz w:val="24"/>
          <w:szCs w:val="24"/>
        </w:rPr>
        <w:t>Non-Functional</w:t>
      </w:r>
      <w:r w:rsidR="006A49BD" w:rsidRPr="00B829CB">
        <w:rPr>
          <w:rFonts w:ascii="Times New Roman" w:eastAsia="Times New Roman" w:hAnsi="Times New Roman" w:cs="Times New Roman"/>
          <w:sz w:val="24"/>
          <w:szCs w:val="24"/>
        </w:rPr>
        <w:t xml:space="preserve"> Requirements</w:t>
      </w:r>
      <w:bookmarkEnd w:id="22"/>
    </w:p>
    <w:p w14:paraId="48BABA50" w14:textId="77777777" w:rsidR="004E2899" w:rsidRPr="004E2899" w:rsidRDefault="004E2899" w:rsidP="00473559">
      <w:pPr>
        <w:pStyle w:val="Caption"/>
        <w:jc w:val="center"/>
        <w:rPr>
          <w:rFonts w:ascii="Times New Roman" w:eastAsia="Times New Roman" w:hAnsi="Times New Roman" w:cs="Times New Roman"/>
        </w:rPr>
      </w:pPr>
    </w:p>
    <w:p w14:paraId="3E8A689A" w14:textId="77777777" w:rsidR="000D5D35" w:rsidRDefault="000D5D35" w:rsidP="000D5D35">
      <w:pPr>
        <w:pStyle w:val="Caption"/>
        <w:keepNext/>
        <w:jc w:val="center"/>
      </w:pPr>
      <w:bookmarkStart w:id="23" w:name="_Toc149599135"/>
      <w:r>
        <w:t xml:space="preserve">Table </w:t>
      </w:r>
      <w:fldSimple w:instr=" SEQ Table \* ARABIC ">
        <w:r>
          <w:rPr>
            <w:noProof/>
          </w:rPr>
          <w:t>11</w:t>
        </w:r>
      </w:fldSimple>
      <w:r>
        <w:t xml:space="preserve">: </w:t>
      </w:r>
      <w:r w:rsidRPr="001F2C8D">
        <w:t>Solution Requirements</w:t>
      </w:r>
      <w:r>
        <w:t>/Non-Functional Requirements</w:t>
      </w:r>
      <w:bookmarkEnd w:id="23"/>
    </w:p>
    <w:tbl>
      <w:tblPr>
        <w:tblStyle w:val="GridTable4-Accent1"/>
        <w:tblW w:w="0" w:type="auto"/>
        <w:tblLook w:val="04A0" w:firstRow="1" w:lastRow="0" w:firstColumn="1" w:lastColumn="0" w:noHBand="0" w:noVBand="1"/>
      </w:tblPr>
      <w:tblGrid>
        <w:gridCol w:w="1375"/>
        <w:gridCol w:w="1375"/>
        <w:gridCol w:w="1376"/>
        <w:gridCol w:w="1376"/>
        <w:gridCol w:w="1182"/>
        <w:gridCol w:w="1290"/>
        <w:gridCol w:w="1376"/>
      </w:tblGrid>
      <w:tr w:rsidR="005D0D30" w:rsidRPr="006B1569" w14:paraId="0D07C89B" w14:textId="77777777" w:rsidTr="000D5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5EDBB81B" w14:textId="77777777" w:rsidR="004E2899" w:rsidRPr="006B1569" w:rsidRDefault="00A65ACF" w:rsidP="67EB3F10">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w:t>
            </w:r>
            <w:r w:rsidR="00CB49E5" w:rsidRPr="006B1569">
              <w:rPr>
                <w:rFonts w:ascii="Times New Roman" w:eastAsia="Times New Roman" w:hAnsi="Times New Roman" w:cs="Times New Roman"/>
                <w:sz w:val="24"/>
                <w:szCs w:val="24"/>
              </w:rPr>
              <w:t>o</w:t>
            </w:r>
            <w:r w:rsidRPr="006B1569">
              <w:rPr>
                <w:rFonts w:ascii="Times New Roman" w:eastAsia="Times New Roman" w:hAnsi="Times New Roman" w:cs="Times New Roman"/>
                <w:sz w:val="24"/>
                <w:szCs w:val="24"/>
              </w:rPr>
              <w:t xml:space="preserve">n-Functional </w:t>
            </w:r>
            <w:r w:rsidRPr="006B1569">
              <w:rPr>
                <w:rFonts w:ascii="Times New Roman" w:eastAsia="Times New Roman" w:hAnsi="Times New Roman" w:cs="Times New Roman"/>
                <w:sz w:val="24"/>
                <w:szCs w:val="24"/>
              </w:rPr>
              <w:lastRenderedPageBreak/>
              <w:t>Requirements</w:t>
            </w:r>
          </w:p>
        </w:tc>
        <w:tc>
          <w:tcPr>
            <w:tcW w:w="1375" w:type="dxa"/>
          </w:tcPr>
          <w:p w14:paraId="2E32CDAF" w14:textId="77777777" w:rsidR="004E2899" w:rsidRPr="006B1569" w:rsidRDefault="00A65ACF" w:rsidP="67EB3F1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N</w:t>
            </w:r>
            <w:r w:rsidR="00CB49E5" w:rsidRPr="006B1569">
              <w:rPr>
                <w:rFonts w:ascii="Times New Roman" w:eastAsia="Times New Roman" w:hAnsi="Times New Roman" w:cs="Times New Roman"/>
                <w:sz w:val="24"/>
                <w:szCs w:val="24"/>
              </w:rPr>
              <w:t>o</w:t>
            </w:r>
            <w:r w:rsidRPr="006B1569">
              <w:rPr>
                <w:rFonts w:ascii="Times New Roman" w:eastAsia="Times New Roman" w:hAnsi="Times New Roman" w:cs="Times New Roman"/>
                <w:sz w:val="24"/>
                <w:szCs w:val="24"/>
              </w:rPr>
              <w:t xml:space="preserve">n-Functional </w:t>
            </w:r>
            <w:r w:rsidRPr="006B1569">
              <w:rPr>
                <w:rFonts w:ascii="Times New Roman" w:eastAsia="Times New Roman" w:hAnsi="Times New Roman" w:cs="Times New Roman"/>
                <w:sz w:val="24"/>
                <w:szCs w:val="24"/>
              </w:rPr>
              <w:lastRenderedPageBreak/>
              <w:t>Requirements name</w:t>
            </w:r>
          </w:p>
        </w:tc>
        <w:tc>
          <w:tcPr>
            <w:tcW w:w="1376" w:type="dxa"/>
          </w:tcPr>
          <w:p w14:paraId="6E097F4C" w14:textId="77777777" w:rsidR="004E2899" w:rsidRPr="006B1569" w:rsidRDefault="00A65ACF" w:rsidP="67EB3F1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N</w:t>
            </w:r>
            <w:r w:rsidR="00CB49E5" w:rsidRPr="006B1569">
              <w:rPr>
                <w:rFonts w:ascii="Times New Roman" w:eastAsia="Times New Roman" w:hAnsi="Times New Roman" w:cs="Times New Roman"/>
                <w:sz w:val="24"/>
                <w:szCs w:val="24"/>
              </w:rPr>
              <w:t>o</w:t>
            </w:r>
            <w:r w:rsidRPr="006B1569">
              <w:rPr>
                <w:rFonts w:ascii="Times New Roman" w:eastAsia="Times New Roman" w:hAnsi="Times New Roman" w:cs="Times New Roman"/>
                <w:sz w:val="24"/>
                <w:szCs w:val="24"/>
              </w:rPr>
              <w:t>n-Functional Requireme</w:t>
            </w:r>
            <w:r w:rsidRPr="006B1569">
              <w:rPr>
                <w:rFonts w:ascii="Times New Roman" w:eastAsia="Times New Roman" w:hAnsi="Times New Roman" w:cs="Times New Roman"/>
                <w:sz w:val="24"/>
                <w:szCs w:val="24"/>
              </w:rPr>
              <w:lastRenderedPageBreak/>
              <w:t>nts Description</w:t>
            </w:r>
          </w:p>
        </w:tc>
        <w:tc>
          <w:tcPr>
            <w:tcW w:w="1376" w:type="dxa"/>
          </w:tcPr>
          <w:p w14:paraId="7D6586CF" w14:textId="77777777" w:rsidR="004E2899" w:rsidRPr="006B1569" w:rsidRDefault="00C04BA2" w:rsidP="67EB3F1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N</w:t>
            </w:r>
            <w:r w:rsidR="00CB49E5" w:rsidRPr="006B1569">
              <w:rPr>
                <w:rFonts w:ascii="Times New Roman" w:eastAsia="Times New Roman" w:hAnsi="Times New Roman" w:cs="Times New Roman"/>
                <w:sz w:val="24"/>
                <w:szCs w:val="24"/>
              </w:rPr>
              <w:t>o</w:t>
            </w:r>
            <w:r w:rsidRPr="006B1569">
              <w:rPr>
                <w:rFonts w:ascii="Times New Roman" w:eastAsia="Times New Roman" w:hAnsi="Times New Roman" w:cs="Times New Roman"/>
                <w:sz w:val="24"/>
                <w:szCs w:val="24"/>
              </w:rPr>
              <w:t xml:space="preserve">n- Functional </w:t>
            </w:r>
            <w:r w:rsidR="00A65ACF" w:rsidRPr="006B1569">
              <w:rPr>
                <w:rFonts w:ascii="Times New Roman" w:eastAsia="Times New Roman" w:hAnsi="Times New Roman" w:cs="Times New Roman"/>
                <w:sz w:val="24"/>
                <w:szCs w:val="24"/>
              </w:rPr>
              <w:lastRenderedPageBreak/>
              <w:t>Requirements Type</w:t>
            </w:r>
          </w:p>
        </w:tc>
        <w:tc>
          <w:tcPr>
            <w:tcW w:w="1182" w:type="dxa"/>
          </w:tcPr>
          <w:p w14:paraId="3AF1AB4F" w14:textId="77777777" w:rsidR="004E2899" w:rsidRPr="006B1569" w:rsidRDefault="00A65ACF" w:rsidP="67EB3F1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Busines</w:t>
            </w:r>
            <w:r w:rsidR="00C04BA2" w:rsidRPr="006B1569">
              <w:rPr>
                <w:rFonts w:ascii="Times New Roman" w:eastAsia="Times New Roman" w:hAnsi="Times New Roman" w:cs="Times New Roman"/>
                <w:sz w:val="24"/>
                <w:szCs w:val="24"/>
              </w:rPr>
              <w:t>s Analyst</w:t>
            </w:r>
          </w:p>
        </w:tc>
        <w:tc>
          <w:tcPr>
            <w:tcW w:w="1290" w:type="dxa"/>
          </w:tcPr>
          <w:p w14:paraId="6445D621" w14:textId="77777777" w:rsidR="004E2899" w:rsidRPr="006B1569" w:rsidRDefault="00C04BA2" w:rsidP="67EB3F1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Stakeholders Name </w:t>
            </w:r>
          </w:p>
        </w:tc>
        <w:tc>
          <w:tcPr>
            <w:tcW w:w="1376" w:type="dxa"/>
          </w:tcPr>
          <w:p w14:paraId="6634A76C" w14:textId="77777777" w:rsidR="004E2899" w:rsidRPr="006B1569" w:rsidRDefault="00C04BA2" w:rsidP="67EB3F1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Date N</w:t>
            </w:r>
            <w:r w:rsidR="00CB49E5" w:rsidRPr="006B1569">
              <w:rPr>
                <w:rFonts w:ascii="Times New Roman" w:eastAsia="Times New Roman" w:hAnsi="Times New Roman" w:cs="Times New Roman"/>
                <w:sz w:val="24"/>
                <w:szCs w:val="24"/>
              </w:rPr>
              <w:t>o</w:t>
            </w:r>
            <w:r w:rsidRPr="006B1569">
              <w:rPr>
                <w:rFonts w:ascii="Times New Roman" w:eastAsia="Times New Roman" w:hAnsi="Times New Roman" w:cs="Times New Roman"/>
                <w:sz w:val="24"/>
                <w:szCs w:val="24"/>
              </w:rPr>
              <w:t xml:space="preserve">n-Functional </w:t>
            </w:r>
            <w:r w:rsidRPr="006B1569">
              <w:rPr>
                <w:rFonts w:ascii="Times New Roman" w:eastAsia="Times New Roman" w:hAnsi="Times New Roman" w:cs="Times New Roman"/>
                <w:sz w:val="24"/>
                <w:szCs w:val="24"/>
              </w:rPr>
              <w:lastRenderedPageBreak/>
              <w:t xml:space="preserve">Requirements  </w:t>
            </w:r>
          </w:p>
        </w:tc>
      </w:tr>
      <w:tr w:rsidR="005D0D30" w:rsidRPr="006B1569" w14:paraId="5F2A831C" w14:textId="77777777" w:rsidTr="000D5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7EA7AB23" w14:textId="77777777" w:rsidR="004E2899" w:rsidRPr="006B1569" w:rsidRDefault="00314C8F" w:rsidP="67EB3F10">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R-01</w:t>
            </w:r>
          </w:p>
        </w:tc>
        <w:tc>
          <w:tcPr>
            <w:tcW w:w="1375" w:type="dxa"/>
          </w:tcPr>
          <w:p w14:paraId="015D4CD6" w14:textId="77777777" w:rsidR="004E2899" w:rsidRPr="006B1569" w:rsidRDefault="00B4248D" w:rsidP="67EB3F1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Profile change</w:t>
            </w:r>
          </w:p>
        </w:tc>
        <w:tc>
          <w:tcPr>
            <w:tcW w:w="1376" w:type="dxa"/>
          </w:tcPr>
          <w:p w14:paraId="73596F9A" w14:textId="77777777" w:rsidR="004E2899" w:rsidRPr="006B1569" w:rsidRDefault="00314C8F" w:rsidP="67EB3F1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The system shall allow Immi Guide users to change profile pictures.</w:t>
            </w:r>
          </w:p>
        </w:tc>
        <w:tc>
          <w:tcPr>
            <w:tcW w:w="1376" w:type="dxa"/>
          </w:tcPr>
          <w:p w14:paraId="491B5A30" w14:textId="77777777" w:rsidR="004E2899" w:rsidRPr="006B1569" w:rsidRDefault="00CB49E5" w:rsidP="67EB3F1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Non</w:t>
            </w:r>
            <w:r w:rsidR="00B4248D" w:rsidRPr="006B1569">
              <w:rPr>
                <w:rFonts w:ascii="Times New Roman" w:eastAsia="Times New Roman" w:hAnsi="Times New Roman" w:cs="Times New Roman"/>
                <w:sz w:val="24"/>
                <w:szCs w:val="24"/>
              </w:rPr>
              <w:t>-Functional Requirements</w:t>
            </w:r>
          </w:p>
        </w:tc>
        <w:tc>
          <w:tcPr>
            <w:tcW w:w="1182" w:type="dxa"/>
          </w:tcPr>
          <w:p w14:paraId="395FB064" w14:textId="77777777" w:rsidR="004E2899" w:rsidRPr="006B1569" w:rsidRDefault="00CB49E5" w:rsidP="67EB3F1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Bradon Richardson, City Hussen, Simon Alemu, Oludamilare Adebanjo.</w:t>
            </w:r>
          </w:p>
        </w:tc>
        <w:tc>
          <w:tcPr>
            <w:tcW w:w="1290" w:type="dxa"/>
          </w:tcPr>
          <w:p w14:paraId="26FEB4B6" w14:textId="77777777" w:rsidR="004E2899" w:rsidRPr="006B1569" w:rsidRDefault="00CB49E5" w:rsidP="67EB3F1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Nash</w:t>
            </w:r>
          </w:p>
        </w:tc>
        <w:tc>
          <w:tcPr>
            <w:tcW w:w="1376" w:type="dxa"/>
          </w:tcPr>
          <w:p w14:paraId="14676F6E" w14:textId="77777777" w:rsidR="004E2899" w:rsidRPr="006B1569" w:rsidRDefault="00CB49E5" w:rsidP="67EB3F1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10</w:t>
            </w:r>
            <w:r w:rsidR="00200AE3"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20</w:t>
            </w:r>
            <w:r w:rsidR="00200AE3"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2023</w:t>
            </w:r>
          </w:p>
        </w:tc>
      </w:tr>
      <w:tr w:rsidR="008255A6" w:rsidRPr="006B1569" w14:paraId="7AD5E6DA" w14:textId="77777777" w:rsidTr="000D5D35">
        <w:tc>
          <w:tcPr>
            <w:cnfStyle w:val="001000000000" w:firstRow="0" w:lastRow="0" w:firstColumn="1" w:lastColumn="0" w:oddVBand="0" w:evenVBand="0" w:oddHBand="0" w:evenHBand="0" w:firstRowFirstColumn="0" w:firstRowLastColumn="0" w:lastRowFirstColumn="0" w:lastRowLastColumn="0"/>
            <w:tcW w:w="1375" w:type="dxa"/>
          </w:tcPr>
          <w:p w14:paraId="7CF4B331" w14:textId="77777777" w:rsidR="004E2899" w:rsidRPr="006B1569" w:rsidRDefault="00A329A1" w:rsidP="67EB3F10">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R-02</w:t>
            </w:r>
          </w:p>
        </w:tc>
        <w:tc>
          <w:tcPr>
            <w:tcW w:w="1375" w:type="dxa"/>
          </w:tcPr>
          <w:p w14:paraId="528B5FD4" w14:textId="77777777" w:rsidR="004E2899" w:rsidRPr="006B1569" w:rsidRDefault="00CB49E5" w:rsidP="67EB3F1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View</w:t>
            </w:r>
          </w:p>
        </w:tc>
        <w:tc>
          <w:tcPr>
            <w:tcW w:w="1376" w:type="dxa"/>
          </w:tcPr>
          <w:p w14:paraId="47E819C3" w14:textId="77777777" w:rsidR="004E2899" w:rsidRPr="006B1569" w:rsidRDefault="00A329A1" w:rsidP="67EB3F1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The application shall allow users to personalize how they want to view their informational courses or videos. </w:t>
            </w:r>
          </w:p>
        </w:tc>
        <w:tc>
          <w:tcPr>
            <w:tcW w:w="1376" w:type="dxa"/>
          </w:tcPr>
          <w:p w14:paraId="2E312E33" w14:textId="77777777" w:rsidR="004E2899" w:rsidRPr="006B1569" w:rsidRDefault="00CB49E5" w:rsidP="67EB3F1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Non</w:t>
            </w:r>
            <w:r w:rsidR="001A1A73" w:rsidRPr="006B1569">
              <w:rPr>
                <w:rFonts w:ascii="Times New Roman" w:eastAsia="Times New Roman" w:hAnsi="Times New Roman" w:cs="Times New Roman"/>
                <w:sz w:val="24"/>
                <w:szCs w:val="24"/>
              </w:rPr>
              <w:t>-Functional Requirements</w:t>
            </w:r>
          </w:p>
        </w:tc>
        <w:tc>
          <w:tcPr>
            <w:tcW w:w="1182" w:type="dxa"/>
          </w:tcPr>
          <w:p w14:paraId="2FC624A2" w14:textId="77777777" w:rsidR="004E2899" w:rsidRPr="006B1569" w:rsidRDefault="00DF19C2" w:rsidP="67EB3F1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Bradon Richardson, City Hussen, Simon Alemu, Oludamilare Adebanjo.</w:t>
            </w:r>
          </w:p>
        </w:tc>
        <w:tc>
          <w:tcPr>
            <w:tcW w:w="1290" w:type="dxa"/>
          </w:tcPr>
          <w:p w14:paraId="5F7826FA" w14:textId="77777777" w:rsidR="004E2899" w:rsidRPr="006B1569" w:rsidRDefault="00DF19C2" w:rsidP="67EB3F1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Nash</w:t>
            </w:r>
          </w:p>
        </w:tc>
        <w:tc>
          <w:tcPr>
            <w:tcW w:w="1376" w:type="dxa"/>
          </w:tcPr>
          <w:p w14:paraId="1F7C33A4" w14:textId="77777777" w:rsidR="004E2899" w:rsidRPr="006B1569" w:rsidRDefault="00DF19C2" w:rsidP="67EB3F1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10</w:t>
            </w:r>
            <w:r w:rsidR="00200AE3"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20</w:t>
            </w:r>
            <w:r w:rsidR="00200AE3"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20</w:t>
            </w:r>
            <w:r w:rsidR="0025639E" w:rsidRPr="006B1569">
              <w:rPr>
                <w:rFonts w:ascii="Times New Roman" w:eastAsia="Times New Roman" w:hAnsi="Times New Roman" w:cs="Times New Roman"/>
                <w:sz w:val="24"/>
                <w:szCs w:val="24"/>
              </w:rPr>
              <w:t>23</w:t>
            </w:r>
          </w:p>
        </w:tc>
      </w:tr>
      <w:tr w:rsidR="005D0D30" w:rsidRPr="006B1569" w14:paraId="2CD34D5F" w14:textId="77777777" w:rsidTr="000D5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7B0635F3" w14:textId="77777777" w:rsidR="004E2899" w:rsidRPr="006B1569" w:rsidRDefault="00314C8F" w:rsidP="67EB3F10">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R-03</w:t>
            </w:r>
          </w:p>
        </w:tc>
        <w:tc>
          <w:tcPr>
            <w:tcW w:w="1375" w:type="dxa"/>
          </w:tcPr>
          <w:p w14:paraId="385095C0" w14:textId="77777777" w:rsidR="004E2899" w:rsidRPr="006B1569" w:rsidRDefault="000D1A3A" w:rsidP="67EB3F1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Direct phone calls </w:t>
            </w:r>
          </w:p>
        </w:tc>
        <w:tc>
          <w:tcPr>
            <w:tcW w:w="1376" w:type="dxa"/>
          </w:tcPr>
          <w:p w14:paraId="068DC4F0" w14:textId="77777777" w:rsidR="004E2899" w:rsidRPr="006B1569" w:rsidRDefault="00BC754A" w:rsidP="67EB3F1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The application shall allow users to call lawyers or immigration officers directly from the application.</w:t>
            </w:r>
          </w:p>
        </w:tc>
        <w:tc>
          <w:tcPr>
            <w:tcW w:w="1376" w:type="dxa"/>
          </w:tcPr>
          <w:p w14:paraId="07C8EB08" w14:textId="77777777" w:rsidR="004E2899" w:rsidRPr="006B1569" w:rsidRDefault="00CB49E5" w:rsidP="67EB3F1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Non</w:t>
            </w:r>
            <w:r w:rsidR="008576CC" w:rsidRPr="006B1569">
              <w:rPr>
                <w:rFonts w:ascii="Times New Roman" w:eastAsia="Times New Roman" w:hAnsi="Times New Roman" w:cs="Times New Roman"/>
                <w:sz w:val="24"/>
                <w:szCs w:val="24"/>
              </w:rPr>
              <w:t>-Functional Requirements</w:t>
            </w:r>
          </w:p>
        </w:tc>
        <w:tc>
          <w:tcPr>
            <w:tcW w:w="1182" w:type="dxa"/>
          </w:tcPr>
          <w:p w14:paraId="41ED3C17" w14:textId="77777777" w:rsidR="004E2899" w:rsidRPr="006B1569" w:rsidRDefault="008576CC" w:rsidP="67EB3F1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Bradon Richardson, City Hussen, Simon Alemu, Oludamilare Adebanjo.</w:t>
            </w:r>
          </w:p>
        </w:tc>
        <w:tc>
          <w:tcPr>
            <w:tcW w:w="1290" w:type="dxa"/>
          </w:tcPr>
          <w:p w14:paraId="4527224F" w14:textId="77777777" w:rsidR="004E2899" w:rsidRPr="006B1569" w:rsidRDefault="00BC754A" w:rsidP="67EB3F1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Nash</w:t>
            </w:r>
          </w:p>
        </w:tc>
        <w:tc>
          <w:tcPr>
            <w:tcW w:w="1376" w:type="dxa"/>
          </w:tcPr>
          <w:p w14:paraId="095C1661" w14:textId="77777777" w:rsidR="004E2899" w:rsidRPr="006B1569" w:rsidRDefault="00314C8F" w:rsidP="67EB3F1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10</w:t>
            </w:r>
            <w:r w:rsidR="00200AE3"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20</w:t>
            </w:r>
            <w:r w:rsidR="00200AE3"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2023</w:t>
            </w:r>
          </w:p>
        </w:tc>
      </w:tr>
      <w:tr w:rsidR="008255A6" w:rsidRPr="006B1569" w14:paraId="20DA1579" w14:textId="77777777" w:rsidTr="000D5D35">
        <w:trPr>
          <w:trHeight w:val="287"/>
        </w:trPr>
        <w:tc>
          <w:tcPr>
            <w:cnfStyle w:val="001000000000" w:firstRow="0" w:lastRow="0" w:firstColumn="1" w:lastColumn="0" w:oddVBand="0" w:evenVBand="0" w:oddHBand="0" w:evenHBand="0" w:firstRowFirstColumn="0" w:firstRowLastColumn="0" w:lastRowFirstColumn="0" w:lastRowLastColumn="0"/>
            <w:tcW w:w="1375" w:type="dxa"/>
          </w:tcPr>
          <w:p w14:paraId="414C0FF3" w14:textId="77777777" w:rsidR="004E2899" w:rsidRPr="006B1569" w:rsidRDefault="00314C8F" w:rsidP="67EB3F10">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R-04</w:t>
            </w:r>
          </w:p>
        </w:tc>
        <w:tc>
          <w:tcPr>
            <w:tcW w:w="1375" w:type="dxa"/>
          </w:tcPr>
          <w:p w14:paraId="1E0CC056" w14:textId="77777777" w:rsidR="004E2899" w:rsidRPr="006B1569" w:rsidRDefault="00CB0171" w:rsidP="67EB3F1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Color Change</w:t>
            </w:r>
          </w:p>
        </w:tc>
        <w:tc>
          <w:tcPr>
            <w:tcW w:w="1376" w:type="dxa"/>
          </w:tcPr>
          <w:p w14:paraId="6A3B5BA9" w14:textId="77777777" w:rsidR="004E2899" w:rsidRPr="006B1569" w:rsidRDefault="00BC754A" w:rsidP="67EB3F1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Users shall have access to customize the background color of the application. </w:t>
            </w:r>
          </w:p>
        </w:tc>
        <w:tc>
          <w:tcPr>
            <w:tcW w:w="1376" w:type="dxa"/>
          </w:tcPr>
          <w:p w14:paraId="023859FC" w14:textId="77777777" w:rsidR="004E2899" w:rsidRPr="006B1569" w:rsidRDefault="00CB49E5" w:rsidP="67EB3F1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Non</w:t>
            </w:r>
            <w:r w:rsidR="008576CC" w:rsidRPr="006B1569">
              <w:rPr>
                <w:rFonts w:ascii="Times New Roman" w:eastAsia="Times New Roman" w:hAnsi="Times New Roman" w:cs="Times New Roman"/>
                <w:sz w:val="24"/>
                <w:szCs w:val="24"/>
              </w:rPr>
              <w:t>-Functional Requirements</w:t>
            </w:r>
          </w:p>
        </w:tc>
        <w:tc>
          <w:tcPr>
            <w:tcW w:w="1182" w:type="dxa"/>
          </w:tcPr>
          <w:p w14:paraId="46E0C820" w14:textId="77777777" w:rsidR="004E2899" w:rsidRPr="006B1569" w:rsidRDefault="008576CC" w:rsidP="67EB3F1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Bradon Richardson, City Hussen, Simon Alemu, Oludamilare Adebanjo.</w:t>
            </w:r>
          </w:p>
        </w:tc>
        <w:tc>
          <w:tcPr>
            <w:tcW w:w="1290" w:type="dxa"/>
          </w:tcPr>
          <w:p w14:paraId="386A5A94" w14:textId="77777777" w:rsidR="004E2899" w:rsidRPr="006B1569" w:rsidRDefault="00BC754A" w:rsidP="67EB3F1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Nash</w:t>
            </w:r>
          </w:p>
        </w:tc>
        <w:tc>
          <w:tcPr>
            <w:tcW w:w="1376" w:type="dxa"/>
          </w:tcPr>
          <w:p w14:paraId="6321C045" w14:textId="77777777" w:rsidR="004E2899" w:rsidRPr="006B1569" w:rsidRDefault="00314C8F" w:rsidP="67EB3F1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10</w:t>
            </w:r>
            <w:r w:rsidR="00200AE3"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20</w:t>
            </w:r>
            <w:r w:rsidR="00200AE3"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2023</w:t>
            </w:r>
          </w:p>
        </w:tc>
      </w:tr>
      <w:tr w:rsidR="005D0D30" w:rsidRPr="006B1569" w14:paraId="1D6AC43E" w14:textId="77777777" w:rsidTr="000D5D3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375" w:type="dxa"/>
          </w:tcPr>
          <w:p w14:paraId="697686D7" w14:textId="77777777" w:rsidR="00134502" w:rsidRPr="006B1569" w:rsidRDefault="00314C8F" w:rsidP="67EB3F10">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R-05</w:t>
            </w:r>
          </w:p>
        </w:tc>
        <w:tc>
          <w:tcPr>
            <w:tcW w:w="1375" w:type="dxa"/>
          </w:tcPr>
          <w:p w14:paraId="031FD5AE" w14:textId="77777777" w:rsidR="00134502" w:rsidRPr="006B1569" w:rsidRDefault="00CB0171" w:rsidP="67EB3F1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Note </w:t>
            </w:r>
            <w:r w:rsidR="00BC754A" w:rsidRPr="006B1569">
              <w:rPr>
                <w:rFonts w:ascii="Times New Roman" w:eastAsia="Times New Roman" w:hAnsi="Times New Roman" w:cs="Times New Roman"/>
                <w:sz w:val="24"/>
                <w:szCs w:val="24"/>
              </w:rPr>
              <w:t>Pads</w:t>
            </w:r>
          </w:p>
        </w:tc>
        <w:tc>
          <w:tcPr>
            <w:tcW w:w="1376" w:type="dxa"/>
          </w:tcPr>
          <w:p w14:paraId="77551314" w14:textId="77777777" w:rsidR="00BC754A" w:rsidRPr="006B1569" w:rsidRDefault="00BC754A" w:rsidP="00BC75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The application </w:t>
            </w:r>
            <w:r w:rsidRPr="006B1569">
              <w:rPr>
                <w:rFonts w:ascii="Times New Roman" w:eastAsia="Times New Roman" w:hAnsi="Times New Roman" w:cs="Times New Roman"/>
                <w:sz w:val="24"/>
                <w:szCs w:val="24"/>
              </w:rPr>
              <w:lastRenderedPageBreak/>
              <w:t>shall allow users to take notes on the informational sessions.</w:t>
            </w:r>
          </w:p>
          <w:p w14:paraId="15C9E02E" w14:textId="77777777" w:rsidR="00134502" w:rsidRPr="006B1569" w:rsidRDefault="00134502" w:rsidP="67EB3F1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376" w:type="dxa"/>
          </w:tcPr>
          <w:p w14:paraId="7CA9FD21" w14:textId="77777777" w:rsidR="00134502" w:rsidRPr="006B1569" w:rsidRDefault="00CB49E5" w:rsidP="67EB3F1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Non</w:t>
            </w:r>
            <w:r w:rsidR="00455F6F" w:rsidRPr="006B1569">
              <w:rPr>
                <w:rFonts w:ascii="Times New Roman" w:eastAsia="Times New Roman" w:hAnsi="Times New Roman" w:cs="Times New Roman"/>
                <w:sz w:val="24"/>
                <w:szCs w:val="24"/>
              </w:rPr>
              <w:t xml:space="preserve">-Functional </w:t>
            </w:r>
            <w:r w:rsidR="00455F6F" w:rsidRPr="006B1569">
              <w:rPr>
                <w:rFonts w:ascii="Times New Roman" w:eastAsia="Times New Roman" w:hAnsi="Times New Roman" w:cs="Times New Roman"/>
                <w:sz w:val="24"/>
                <w:szCs w:val="24"/>
              </w:rPr>
              <w:lastRenderedPageBreak/>
              <w:t>Requirements</w:t>
            </w:r>
          </w:p>
        </w:tc>
        <w:tc>
          <w:tcPr>
            <w:tcW w:w="1182" w:type="dxa"/>
          </w:tcPr>
          <w:p w14:paraId="2060D293" w14:textId="77777777" w:rsidR="00134502" w:rsidRPr="006B1569" w:rsidRDefault="00455F6F" w:rsidP="67EB3F1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Bradon Richards</w:t>
            </w:r>
            <w:r w:rsidRPr="006B1569">
              <w:rPr>
                <w:rFonts w:ascii="Times New Roman" w:eastAsia="Times New Roman" w:hAnsi="Times New Roman" w:cs="Times New Roman"/>
                <w:sz w:val="24"/>
                <w:szCs w:val="24"/>
              </w:rPr>
              <w:lastRenderedPageBreak/>
              <w:t>on, City Hussen, Simon Alemu, Oludamilare Adebanjo.</w:t>
            </w:r>
          </w:p>
        </w:tc>
        <w:tc>
          <w:tcPr>
            <w:tcW w:w="1290" w:type="dxa"/>
          </w:tcPr>
          <w:p w14:paraId="3D7B2758" w14:textId="77777777" w:rsidR="00134502" w:rsidRPr="006B1569" w:rsidRDefault="00BC754A" w:rsidP="67EB3F1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Nash</w:t>
            </w:r>
          </w:p>
        </w:tc>
        <w:tc>
          <w:tcPr>
            <w:tcW w:w="1376" w:type="dxa"/>
          </w:tcPr>
          <w:p w14:paraId="38A141EC" w14:textId="77777777" w:rsidR="00134502" w:rsidRPr="006B1569" w:rsidRDefault="00314C8F" w:rsidP="67EB3F1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10</w:t>
            </w:r>
            <w:r w:rsidR="00200AE3"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20</w:t>
            </w:r>
            <w:r w:rsidR="00200AE3"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23</w:t>
            </w:r>
          </w:p>
        </w:tc>
      </w:tr>
    </w:tbl>
    <w:p w14:paraId="23F73945" w14:textId="77777777" w:rsidR="67EB3F10" w:rsidRPr="00B829CB" w:rsidRDefault="67EB3F10" w:rsidP="67EB3F10">
      <w:pPr>
        <w:rPr>
          <w:rFonts w:ascii="Times New Roman" w:eastAsia="Times New Roman" w:hAnsi="Times New Roman" w:cs="Times New Roman"/>
          <w:sz w:val="24"/>
          <w:szCs w:val="24"/>
        </w:rPr>
      </w:pPr>
    </w:p>
    <w:p w14:paraId="5E5CCF20" w14:textId="77777777" w:rsidR="001A0DC1" w:rsidRPr="00B829CB" w:rsidRDefault="001A0DC1" w:rsidP="00A24912">
      <w:pPr>
        <w:spacing w:line="240" w:lineRule="auto"/>
        <w:ind w:firstLine="360"/>
        <w:rPr>
          <w:rFonts w:ascii="Times New Roman" w:eastAsia="Times New Roman" w:hAnsi="Times New Roman" w:cs="Times New Roman"/>
          <w:sz w:val="24"/>
          <w:szCs w:val="24"/>
        </w:rPr>
      </w:pPr>
    </w:p>
    <w:p w14:paraId="2982EE45" w14:textId="77777777" w:rsidR="0E745E62" w:rsidRPr="00B829CB" w:rsidRDefault="0E745E62" w:rsidP="0E745E62">
      <w:pPr>
        <w:spacing w:line="240" w:lineRule="auto"/>
        <w:ind w:left="720" w:firstLine="720"/>
        <w:rPr>
          <w:rFonts w:ascii="Times New Roman" w:eastAsia="Times New Roman" w:hAnsi="Times New Roman" w:cs="Times New Roman"/>
          <w:sz w:val="24"/>
          <w:szCs w:val="24"/>
        </w:rPr>
      </w:pPr>
    </w:p>
    <w:p w14:paraId="1EFB9945" w14:textId="77777777" w:rsidR="006A49BD" w:rsidRPr="00B829CB" w:rsidRDefault="006A49BD" w:rsidP="32047AEC">
      <w:pPr>
        <w:pStyle w:val="Heading1"/>
        <w:spacing w:line="240" w:lineRule="auto"/>
        <w:rPr>
          <w:rFonts w:ascii="Times New Roman" w:eastAsia="Times New Roman" w:hAnsi="Times New Roman" w:cs="Times New Roman"/>
          <w:sz w:val="24"/>
          <w:szCs w:val="24"/>
        </w:rPr>
      </w:pPr>
      <w:bookmarkStart w:id="24" w:name="_Toc149600309"/>
      <w:r w:rsidRPr="00B829CB">
        <w:rPr>
          <w:rFonts w:ascii="Times New Roman" w:eastAsia="Times New Roman" w:hAnsi="Times New Roman" w:cs="Times New Roman"/>
          <w:sz w:val="24"/>
          <w:szCs w:val="24"/>
        </w:rPr>
        <w:t>Business Rules</w:t>
      </w:r>
      <w:bookmarkEnd w:id="24"/>
    </w:p>
    <w:p w14:paraId="3533BB7E" w14:textId="77777777" w:rsidR="00473559" w:rsidRPr="00473559" w:rsidRDefault="00473559" w:rsidP="00473559">
      <w:pPr>
        <w:pStyle w:val="Caption"/>
        <w:jc w:val="center"/>
      </w:pPr>
    </w:p>
    <w:p w14:paraId="1CAC98EF" w14:textId="77777777" w:rsidR="000D5D35" w:rsidRDefault="000D5D35" w:rsidP="000D5D35">
      <w:pPr>
        <w:pStyle w:val="Caption"/>
        <w:keepNext/>
        <w:jc w:val="center"/>
      </w:pPr>
      <w:bookmarkStart w:id="25" w:name="_Toc149599136"/>
      <w:r>
        <w:t xml:space="preserve">Table </w:t>
      </w:r>
      <w:fldSimple w:instr=" SEQ Table \* ARABIC ">
        <w:r>
          <w:rPr>
            <w:noProof/>
          </w:rPr>
          <w:t>12</w:t>
        </w:r>
      </w:fldSimple>
      <w:r>
        <w:t>: Business Rules</w:t>
      </w:r>
      <w:bookmarkEnd w:id="25"/>
    </w:p>
    <w:tbl>
      <w:tblPr>
        <w:tblStyle w:val="GridTable4-Accent1"/>
        <w:tblW w:w="9360" w:type="dxa"/>
        <w:tblLayout w:type="fixed"/>
        <w:tblLook w:val="06A0" w:firstRow="1" w:lastRow="0" w:firstColumn="1" w:lastColumn="0" w:noHBand="1" w:noVBand="1"/>
      </w:tblPr>
      <w:tblGrid>
        <w:gridCol w:w="1125"/>
        <w:gridCol w:w="3420"/>
        <w:gridCol w:w="1071"/>
        <w:gridCol w:w="1872"/>
        <w:gridCol w:w="1872"/>
      </w:tblGrid>
      <w:tr w:rsidR="41883A24" w:rsidRPr="006B1569" w14:paraId="0BBF1D21" w14:textId="77777777" w:rsidTr="00925F61">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25" w:type="dxa"/>
          </w:tcPr>
          <w:p w14:paraId="2473B93B" w14:textId="77777777" w:rsidR="53A6E10B" w:rsidRPr="006B1569" w:rsidRDefault="53A6E10B" w:rsidP="41883A24">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Business Rule #</w:t>
            </w:r>
          </w:p>
        </w:tc>
        <w:tc>
          <w:tcPr>
            <w:tcW w:w="3420" w:type="dxa"/>
          </w:tcPr>
          <w:p w14:paraId="0695CCF3" w14:textId="77777777" w:rsidR="53A6E10B" w:rsidRPr="006B1569" w:rsidRDefault="53A6E10B" w:rsidP="41883A2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Business Rule Description</w:t>
            </w:r>
          </w:p>
        </w:tc>
        <w:tc>
          <w:tcPr>
            <w:tcW w:w="1071" w:type="dxa"/>
          </w:tcPr>
          <w:p w14:paraId="3BE448D0" w14:textId="77777777" w:rsidR="53A6E10B" w:rsidRPr="006B1569" w:rsidRDefault="53A6E10B" w:rsidP="41883A2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Referred Requirements</w:t>
            </w:r>
          </w:p>
        </w:tc>
        <w:tc>
          <w:tcPr>
            <w:tcW w:w="1872" w:type="dxa"/>
          </w:tcPr>
          <w:p w14:paraId="3FCA38CA" w14:textId="77777777" w:rsidR="53A6E10B" w:rsidRPr="006B1569" w:rsidRDefault="53A6E10B" w:rsidP="41883A24">
            <w:pPr>
              <w:spacing w:line="259"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Author Date</w:t>
            </w:r>
          </w:p>
        </w:tc>
        <w:tc>
          <w:tcPr>
            <w:tcW w:w="1872" w:type="dxa"/>
          </w:tcPr>
          <w:p w14:paraId="4BF1866F" w14:textId="77777777" w:rsidR="53A6E10B" w:rsidRPr="006B1569" w:rsidRDefault="53A6E10B" w:rsidP="41883A2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Status</w:t>
            </w:r>
          </w:p>
        </w:tc>
      </w:tr>
      <w:tr w:rsidR="41883A24" w:rsidRPr="006B1569" w14:paraId="4C4D8804" w14:textId="77777777" w:rsidTr="00925F61">
        <w:trPr>
          <w:trHeight w:val="300"/>
        </w:trPr>
        <w:tc>
          <w:tcPr>
            <w:cnfStyle w:val="001000000000" w:firstRow="0" w:lastRow="0" w:firstColumn="1" w:lastColumn="0" w:oddVBand="0" w:evenVBand="0" w:oddHBand="0" w:evenHBand="0" w:firstRowFirstColumn="0" w:firstRowLastColumn="0" w:lastRowFirstColumn="0" w:lastRowLastColumn="0"/>
            <w:tcW w:w="1125" w:type="dxa"/>
          </w:tcPr>
          <w:p w14:paraId="3DCD356F" w14:textId="77777777" w:rsidR="53A6E10B" w:rsidRPr="006B1569" w:rsidRDefault="53A6E10B" w:rsidP="41883A24">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BR-01</w:t>
            </w:r>
          </w:p>
        </w:tc>
        <w:tc>
          <w:tcPr>
            <w:tcW w:w="3420" w:type="dxa"/>
          </w:tcPr>
          <w:p w14:paraId="0487B0E1" w14:textId="77777777" w:rsidR="53A6E10B" w:rsidRPr="006B1569" w:rsidRDefault="53A6E10B" w:rsidP="07A96E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User Data Privacy:</w:t>
            </w:r>
          </w:p>
          <w:p w14:paraId="64995B23" w14:textId="77777777" w:rsidR="53A6E10B" w:rsidRPr="006B1569" w:rsidRDefault="53A6E10B" w:rsidP="00A612DA">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 </w:t>
            </w:r>
            <w:r w:rsidR="3E8E44DC" w:rsidRPr="006B1569">
              <w:rPr>
                <w:rFonts w:ascii="Times New Roman" w:eastAsia="Times New Roman" w:hAnsi="Times New Roman" w:cs="Times New Roman"/>
                <w:sz w:val="24"/>
                <w:szCs w:val="24"/>
              </w:rPr>
              <w:t>User data, including personal information and immigration-related documents must be handled with the utmost privacy and security in compliance with data protection regulations. </w:t>
            </w:r>
          </w:p>
          <w:p w14:paraId="6A4A3EC8" w14:textId="77777777" w:rsidR="3E8E44DC" w:rsidRPr="006B1569" w:rsidRDefault="3E8E44DC" w:rsidP="00A612DA">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User data should only be accessed by authorized personnel, such as customer support or legal professionals with explicit user consent.</w:t>
            </w:r>
          </w:p>
        </w:tc>
        <w:tc>
          <w:tcPr>
            <w:tcW w:w="1071" w:type="dxa"/>
          </w:tcPr>
          <w:p w14:paraId="3D575C2B" w14:textId="77777777" w:rsidR="3E8E44DC" w:rsidRPr="006B1569" w:rsidRDefault="3E8E44DC" w:rsidP="41883A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R-23</w:t>
            </w:r>
            <w:r w:rsidR="00B41EF8" w:rsidRPr="006B1569">
              <w:rPr>
                <w:rFonts w:ascii="Times New Roman" w:eastAsia="Times New Roman" w:hAnsi="Times New Roman" w:cs="Times New Roman"/>
                <w:sz w:val="24"/>
                <w:szCs w:val="24"/>
              </w:rPr>
              <w:t xml:space="preserve"> for Functional Requirements.</w:t>
            </w:r>
          </w:p>
        </w:tc>
        <w:tc>
          <w:tcPr>
            <w:tcW w:w="1872" w:type="dxa"/>
          </w:tcPr>
          <w:p w14:paraId="5B77AB78" w14:textId="77777777" w:rsidR="3E8E44DC" w:rsidRPr="006B1569" w:rsidRDefault="3E8E44DC" w:rsidP="41883A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Simon</w:t>
            </w:r>
            <w:r w:rsidR="7B838FF1" w:rsidRPr="006B1569">
              <w:rPr>
                <w:rFonts w:ascii="Times New Roman" w:eastAsia="Times New Roman" w:hAnsi="Times New Roman" w:cs="Times New Roman"/>
                <w:sz w:val="24"/>
                <w:szCs w:val="24"/>
              </w:rPr>
              <w:t xml:space="preserve"> </w:t>
            </w:r>
            <w:r w:rsidR="542B90E6" w:rsidRPr="006B1569">
              <w:rPr>
                <w:rFonts w:ascii="Times New Roman" w:eastAsia="Times New Roman" w:hAnsi="Times New Roman" w:cs="Times New Roman"/>
                <w:sz w:val="24"/>
                <w:szCs w:val="24"/>
              </w:rPr>
              <w:t>Alemu, City</w:t>
            </w:r>
            <w:r w:rsidR="076DDE45" w:rsidRPr="006B1569">
              <w:rPr>
                <w:rFonts w:ascii="Times New Roman" w:eastAsia="Times New Roman" w:hAnsi="Times New Roman" w:cs="Times New Roman"/>
                <w:sz w:val="24"/>
                <w:szCs w:val="24"/>
              </w:rPr>
              <w:t xml:space="preserve"> Hussen, Brandon Richardson, and Oludamilare </w:t>
            </w:r>
            <w:r w:rsidR="61F4A473" w:rsidRPr="006B1569">
              <w:rPr>
                <w:rFonts w:ascii="Times New Roman" w:eastAsia="Times New Roman" w:hAnsi="Times New Roman" w:cs="Times New Roman"/>
                <w:sz w:val="24"/>
                <w:szCs w:val="24"/>
              </w:rPr>
              <w:t>Adebanjo 10.20.23</w:t>
            </w:r>
          </w:p>
        </w:tc>
        <w:tc>
          <w:tcPr>
            <w:tcW w:w="1872" w:type="dxa"/>
          </w:tcPr>
          <w:p w14:paraId="18FA103C" w14:textId="77777777" w:rsidR="3E8E44DC" w:rsidRPr="006B1569" w:rsidRDefault="3E8E44DC" w:rsidP="41883A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Proposed</w:t>
            </w:r>
          </w:p>
        </w:tc>
      </w:tr>
      <w:tr w:rsidR="41883A24" w:rsidRPr="006B1569" w14:paraId="4DC00D1A" w14:textId="77777777" w:rsidTr="00925F61">
        <w:trPr>
          <w:trHeight w:val="300"/>
        </w:trPr>
        <w:tc>
          <w:tcPr>
            <w:cnfStyle w:val="001000000000" w:firstRow="0" w:lastRow="0" w:firstColumn="1" w:lastColumn="0" w:oddVBand="0" w:evenVBand="0" w:oddHBand="0" w:evenHBand="0" w:firstRowFirstColumn="0" w:firstRowLastColumn="0" w:lastRowFirstColumn="0" w:lastRowLastColumn="0"/>
            <w:tcW w:w="1125" w:type="dxa"/>
          </w:tcPr>
          <w:p w14:paraId="5567E076" w14:textId="77777777" w:rsidR="41883A24" w:rsidRPr="006B1569" w:rsidRDefault="403E1DE9" w:rsidP="41883A24">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BR-02</w:t>
            </w:r>
          </w:p>
        </w:tc>
        <w:tc>
          <w:tcPr>
            <w:tcW w:w="3420" w:type="dxa"/>
          </w:tcPr>
          <w:p w14:paraId="0D1AF4FF" w14:textId="77777777" w:rsidR="41883A24" w:rsidRPr="006B1569" w:rsidRDefault="403E1DE9" w:rsidP="07A96E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Legal Expertise:  </w:t>
            </w:r>
          </w:p>
          <w:p w14:paraId="5E35A437" w14:textId="77777777" w:rsidR="41883A24" w:rsidRPr="006B1569" w:rsidRDefault="403E1DE9" w:rsidP="00A612DA">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While the application may provide general guidance, it must clearly communicate that it is not a substitute for professional legal services.  </w:t>
            </w:r>
          </w:p>
          <w:p w14:paraId="4AE9BA0E" w14:textId="77777777" w:rsidR="41883A24" w:rsidRPr="006B1569" w:rsidRDefault="403E1DE9" w:rsidP="00A612DA">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Legal professionals may use the application to </w:t>
            </w:r>
            <w:r w:rsidRPr="006B1569">
              <w:rPr>
                <w:rFonts w:ascii="Times New Roman" w:eastAsia="Times New Roman" w:hAnsi="Times New Roman" w:cs="Times New Roman"/>
                <w:sz w:val="24"/>
                <w:szCs w:val="24"/>
              </w:rPr>
              <w:lastRenderedPageBreak/>
              <w:t>access user data only with the user’s consent and with the purpose of providing legal advice. </w:t>
            </w:r>
          </w:p>
        </w:tc>
        <w:tc>
          <w:tcPr>
            <w:tcW w:w="1071" w:type="dxa"/>
          </w:tcPr>
          <w:p w14:paraId="03939065" w14:textId="77777777" w:rsidR="41883A24" w:rsidRPr="006B1569" w:rsidRDefault="3A13F3EB" w:rsidP="41883A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Stakeholder Requirement R-01</w:t>
            </w:r>
          </w:p>
          <w:p w14:paraId="4F1715FB" w14:textId="77777777" w:rsidR="41883A24" w:rsidRPr="006B1569" w:rsidRDefault="3A13F3EB" w:rsidP="41883A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And R-23 of functional </w:t>
            </w:r>
            <w:r w:rsidRPr="006B1569">
              <w:rPr>
                <w:rFonts w:ascii="Times New Roman" w:eastAsia="Times New Roman" w:hAnsi="Times New Roman" w:cs="Times New Roman"/>
                <w:sz w:val="24"/>
                <w:szCs w:val="24"/>
              </w:rPr>
              <w:lastRenderedPageBreak/>
              <w:t>Requirement</w:t>
            </w:r>
          </w:p>
        </w:tc>
        <w:tc>
          <w:tcPr>
            <w:tcW w:w="1872" w:type="dxa"/>
          </w:tcPr>
          <w:p w14:paraId="43B32D3A" w14:textId="77777777" w:rsidR="41883A24" w:rsidRPr="006B1569" w:rsidRDefault="403E1DE9" w:rsidP="41883A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Simon Alemu, City Hussen, Brandon Richardson, and Oludamilare Adebanjo 10.20.23</w:t>
            </w:r>
          </w:p>
          <w:p w14:paraId="4BDAEB40" w14:textId="77777777" w:rsidR="41883A24" w:rsidRPr="006B1569" w:rsidRDefault="41883A24" w:rsidP="41883A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872" w:type="dxa"/>
          </w:tcPr>
          <w:p w14:paraId="287FE6A5" w14:textId="77777777" w:rsidR="41883A24" w:rsidRPr="006B1569" w:rsidRDefault="403E1DE9" w:rsidP="41883A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Proposed</w:t>
            </w:r>
          </w:p>
        </w:tc>
      </w:tr>
      <w:tr w:rsidR="41883A24" w:rsidRPr="006B1569" w14:paraId="619D201E" w14:textId="77777777" w:rsidTr="00925F61">
        <w:trPr>
          <w:trHeight w:val="300"/>
        </w:trPr>
        <w:tc>
          <w:tcPr>
            <w:cnfStyle w:val="001000000000" w:firstRow="0" w:lastRow="0" w:firstColumn="1" w:lastColumn="0" w:oddVBand="0" w:evenVBand="0" w:oddHBand="0" w:evenHBand="0" w:firstRowFirstColumn="0" w:firstRowLastColumn="0" w:lastRowFirstColumn="0" w:lastRowLastColumn="0"/>
            <w:tcW w:w="1125" w:type="dxa"/>
          </w:tcPr>
          <w:p w14:paraId="5BC36B05" w14:textId="77777777" w:rsidR="41883A24" w:rsidRPr="006B1569" w:rsidRDefault="403E1DE9" w:rsidP="41883A24">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BR-03</w:t>
            </w:r>
          </w:p>
        </w:tc>
        <w:tc>
          <w:tcPr>
            <w:tcW w:w="3420" w:type="dxa"/>
          </w:tcPr>
          <w:p w14:paraId="72ED9114" w14:textId="77777777" w:rsidR="41883A24" w:rsidRPr="006B1569" w:rsidRDefault="403E1DE9" w:rsidP="41883A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Content Accuracy:  </w:t>
            </w:r>
          </w:p>
          <w:p w14:paraId="1EE3AC8C" w14:textId="77777777" w:rsidR="41883A24" w:rsidRPr="006B1569" w:rsidRDefault="403E1DE9" w:rsidP="00A612DA">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All educational content, guides, and resources must be regularly reviewed and updated to reflect the latest immigration laws, regulations, and procedures. </w:t>
            </w:r>
          </w:p>
        </w:tc>
        <w:tc>
          <w:tcPr>
            <w:tcW w:w="1071" w:type="dxa"/>
          </w:tcPr>
          <w:p w14:paraId="1F5F2923" w14:textId="77777777" w:rsidR="41883A24" w:rsidRPr="006B1569" w:rsidRDefault="3A30E3D8" w:rsidP="41883A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Functional Requirement R-21-R-25</w:t>
            </w:r>
          </w:p>
          <w:p w14:paraId="20B9F8FC" w14:textId="77777777" w:rsidR="41883A24" w:rsidRPr="006B1569" w:rsidRDefault="16FCA209" w:rsidP="41883A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And R-04 of Business Requirement</w:t>
            </w:r>
          </w:p>
        </w:tc>
        <w:tc>
          <w:tcPr>
            <w:tcW w:w="1872" w:type="dxa"/>
          </w:tcPr>
          <w:p w14:paraId="1991AA26" w14:textId="77777777" w:rsidR="41883A24" w:rsidRPr="006B1569" w:rsidRDefault="403E1DE9" w:rsidP="41883A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Simon Alemu, City Hussen, Brandon Richardson, and Oludamilare Adebanjo 10.20.23</w:t>
            </w:r>
          </w:p>
          <w:p w14:paraId="04393C0A" w14:textId="77777777" w:rsidR="41883A24" w:rsidRPr="006B1569" w:rsidRDefault="41883A24" w:rsidP="41883A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872" w:type="dxa"/>
          </w:tcPr>
          <w:p w14:paraId="22C10302" w14:textId="77777777" w:rsidR="41883A24" w:rsidRPr="006B1569" w:rsidRDefault="403E1DE9" w:rsidP="41883A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Proposed</w:t>
            </w:r>
          </w:p>
        </w:tc>
      </w:tr>
      <w:tr w:rsidR="41883A24" w:rsidRPr="006B1569" w14:paraId="7BF377F5" w14:textId="77777777" w:rsidTr="00925F61">
        <w:trPr>
          <w:trHeight w:val="300"/>
        </w:trPr>
        <w:tc>
          <w:tcPr>
            <w:cnfStyle w:val="001000000000" w:firstRow="0" w:lastRow="0" w:firstColumn="1" w:lastColumn="0" w:oddVBand="0" w:evenVBand="0" w:oddHBand="0" w:evenHBand="0" w:firstRowFirstColumn="0" w:firstRowLastColumn="0" w:lastRowFirstColumn="0" w:lastRowLastColumn="0"/>
            <w:tcW w:w="1125" w:type="dxa"/>
          </w:tcPr>
          <w:p w14:paraId="63E6082C" w14:textId="77777777" w:rsidR="41883A24" w:rsidRPr="006B1569" w:rsidRDefault="00C00522" w:rsidP="41883A24">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BR-04</w:t>
            </w:r>
          </w:p>
        </w:tc>
        <w:tc>
          <w:tcPr>
            <w:tcW w:w="3420" w:type="dxa"/>
          </w:tcPr>
          <w:p w14:paraId="0AD461B2" w14:textId="77777777" w:rsidR="41883A24" w:rsidRPr="006B1569" w:rsidRDefault="00C00522" w:rsidP="41883A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Localization and Accessibility:</w:t>
            </w:r>
          </w:p>
          <w:p w14:paraId="10B497C0" w14:textId="77777777" w:rsidR="00C00522" w:rsidRPr="006B1569" w:rsidRDefault="00C00522" w:rsidP="00A612DA">
            <w:pPr>
              <w:pStyle w:val="ListParagraph"/>
              <w:numPr>
                <w:ilvl w:val="1"/>
                <w:numId w:val="3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 Providing support for multiple languages and adherence to accessibility guidelines should be maintained to ensure inclusivity.</w:t>
            </w:r>
          </w:p>
        </w:tc>
        <w:tc>
          <w:tcPr>
            <w:tcW w:w="1071" w:type="dxa"/>
          </w:tcPr>
          <w:p w14:paraId="7B2E490F" w14:textId="77777777" w:rsidR="41883A24" w:rsidRPr="006B1569" w:rsidRDefault="00292FFE" w:rsidP="41883A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R11 for Functional Requirements</w:t>
            </w:r>
          </w:p>
        </w:tc>
        <w:tc>
          <w:tcPr>
            <w:tcW w:w="1872" w:type="dxa"/>
          </w:tcPr>
          <w:p w14:paraId="39B5BA03" w14:textId="77777777" w:rsidR="00FB6884" w:rsidRPr="006B1569" w:rsidRDefault="00FB6884" w:rsidP="00FB68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Simon Alemu, City Hussen, Brandon Richardson, and Oludamilare Adebanjo 10.20.23</w:t>
            </w:r>
          </w:p>
          <w:p w14:paraId="0BADDEC8" w14:textId="77777777" w:rsidR="41883A24" w:rsidRPr="006B1569" w:rsidRDefault="41883A24" w:rsidP="41883A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872" w:type="dxa"/>
          </w:tcPr>
          <w:p w14:paraId="28486265" w14:textId="77777777" w:rsidR="41883A24" w:rsidRPr="006B1569" w:rsidRDefault="00FB6884" w:rsidP="41883A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Proposed</w:t>
            </w:r>
          </w:p>
        </w:tc>
      </w:tr>
      <w:tr w:rsidR="7453BC0C" w:rsidRPr="006B1569" w14:paraId="58A5529F" w14:textId="77777777" w:rsidTr="00925F61">
        <w:trPr>
          <w:trHeight w:val="300"/>
        </w:trPr>
        <w:tc>
          <w:tcPr>
            <w:cnfStyle w:val="001000000000" w:firstRow="0" w:lastRow="0" w:firstColumn="1" w:lastColumn="0" w:oddVBand="0" w:evenVBand="0" w:oddHBand="0" w:evenHBand="0" w:firstRowFirstColumn="0" w:firstRowLastColumn="0" w:lastRowFirstColumn="0" w:lastRowLastColumn="0"/>
            <w:tcW w:w="1125" w:type="dxa"/>
          </w:tcPr>
          <w:p w14:paraId="464DE5D8" w14:textId="77777777" w:rsidR="7453BC0C" w:rsidRPr="006B1569" w:rsidRDefault="00C00522" w:rsidP="7453BC0C">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BR-0</w:t>
            </w:r>
            <w:r w:rsidR="00FB6884" w:rsidRPr="006B1569">
              <w:rPr>
                <w:rFonts w:ascii="Times New Roman" w:eastAsia="Times New Roman" w:hAnsi="Times New Roman" w:cs="Times New Roman"/>
                <w:sz w:val="24"/>
                <w:szCs w:val="24"/>
              </w:rPr>
              <w:t>5</w:t>
            </w:r>
          </w:p>
        </w:tc>
        <w:tc>
          <w:tcPr>
            <w:tcW w:w="3420" w:type="dxa"/>
          </w:tcPr>
          <w:p w14:paraId="3577626A" w14:textId="77777777" w:rsidR="00FB6884" w:rsidRPr="006B1569" w:rsidRDefault="00FB6884" w:rsidP="7453BC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Monetization Transparency:</w:t>
            </w:r>
          </w:p>
          <w:p w14:paraId="40075945" w14:textId="77777777" w:rsidR="7453BC0C" w:rsidRPr="006B1569" w:rsidRDefault="00FB6884" w:rsidP="00A612DA">
            <w:pPr>
              <w:pStyle w:val="ListParagraph"/>
              <w:numPr>
                <w:ilvl w:val="1"/>
                <w:numId w:val="5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Clearly communicate the monetization strategy to users, including subscription fees, so that users are fully aware of costs and payment terms.</w:t>
            </w:r>
          </w:p>
        </w:tc>
        <w:tc>
          <w:tcPr>
            <w:tcW w:w="1071" w:type="dxa"/>
          </w:tcPr>
          <w:p w14:paraId="74F880F5" w14:textId="77777777" w:rsidR="7453BC0C" w:rsidRPr="006B1569" w:rsidRDefault="00B41EF8" w:rsidP="7453BC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R25 for Functional </w:t>
            </w:r>
            <w:r w:rsidR="006B1569" w:rsidRPr="006B1569">
              <w:rPr>
                <w:rFonts w:ascii="Times New Roman" w:eastAsia="Times New Roman" w:hAnsi="Times New Roman" w:cs="Times New Roman"/>
                <w:sz w:val="24"/>
                <w:szCs w:val="24"/>
              </w:rPr>
              <w:t>Requirements</w:t>
            </w:r>
            <w:r w:rsidRPr="006B1569">
              <w:rPr>
                <w:rFonts w:ascii="Times New Roman" w:eastAsia="Times New Roman" w:hAnsi="Times New Roman" w:cs="Times New Roman"/>
                <w:sz w:val="24"/>
                <w:szCs w:val="24"/>
              </w:rPr>
              <w:t xml:space="preserve"> </w:t>
            </w:r>
          </w:p>
        </w:tc>
        <w:tc>
          <w:tcPr>
            <w:tcW w:w="1872" w:type="dxa"/>
          </w:tcPr>
          <w:p w14:paraId="7C782F7C" w14:textId="77777777" w:rsidR="00FB6884" w:rsidRPr="006B1569" w:rsidRDefault="00FB6884" w:rsidP="00FB688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Simon Alemu, City Hussen, Brandon Richardson, and Oludamilare Adebanjo 10.20.23</w:t>
            </w:r>
          </w:p>
          <w:p w14:paraId="29C2AB3F" w14:textId="77777777" w:rsidR="7453BC0C" w:rsidRPr="006B1569" w:rsidRDefault="7453BC0C" w:rsidP="7453BC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872" w:type="dxa"/>
          </w:tcPr>
          <w:p w14:paraId="2C306BD3" w14:textId="77777777" w:rsidR="7453BC0C" w:rsidRPr="006B1569" w:rsidRDefault="00FB6884" w:rsidP="7453BC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Proposed</w:t>
            </w:r>
          </w:p>
        </w:tc>
      </w:tr>
    </w:tbl>
    <w:p w14:paraId="595F76DA" w14:textId="77777777" w:rsidR="00F60892" w:rsidRPr="00B829CB" w:rsidRDefault="00F60892" w:rsidP="7453BC0C">
      <w:pPr>
        <w:spacing w:after="0" w:line="240" w:lineRule="auto"/>
        <w:textAlignment w:val="baseline"/>
        <w:rPr>
          <w:rFonts w:ascii="Times New Roman" w:eastAsia="Times New Roman" w:hAnsi="Times New Roman" w:cs="Times New Roman"/>
          <w:sz w:val="24"/>
          <w:szCs w:val="24"/>
        </w:rPr>
      </w:pPr>
    </w:p>
    <w:p w14:paraId="3E5F61E9" w14:textId="77777777" w:rsidR="00F60892" w:rsidRPr="00B829CB" w:rsidRDefault="00F60892" w:rsidP="00C00522">
      <w:pPr>
        <w:spacing w:after="0" w:line="240" w:lineRule="auto"/>
        <w:rPr>
          <w:rFonts w:ascii="Times New Roman" w:eastAsia="Times New Roman" w:hAnsi="Times New Roman" w:cs="Times New Roman"/>
          <w:sz w:val="24"/>
          <w:szCs w:val="24"/>
        </w:rPr>
      </w:pPr>
    </w:p>
    <w:p w14:paraId="6C3C03E1" w14:textId="77777777" w:rsidR="09D42391" w:rsidRDefault="09D42391" w:rsidP="09D42391">
      <w:pPr>
        <w:spacing w:after="0" w:line="240" w:lineRule="auto"/>
        <w:rPr>
          <w:rFonts w:ascii="Times New Roman" w:eastAsia="Times New Roman" w:hAnsi="Times New Roman" w:cs="Times New Roman"/>
          <w:sz w:val="24"/>
          <w:szCs w:val="24"/>
        </w:rPr>
      </w:pPr>
    </w:p>
    <w:p w14:paraId="556DBF94" w14:textId="77777777" w:rsidR="005A59F6" w:rsidRPr="00B829CB" w:rsidRDefault="005A59F6" w:rsidP="32047AEC">
      <w:pPr>
        <w:spacing w:line="240" w:lineRule="auto"/>
        <w:rPr>
          <w:rFonts w:ascii="Times New Roman" w:eastAsia="Times New Roman" w:hAnsi="Times New Roman" w:cs="Times New Roman"/>
          <w:sz w:val="24"/>
          <w:szCs w:val="24"/>
        </w:rPr>
      </w:pPr>
    </w:p>
    <w:p w14:paraId="6E5B7FE2" w14:textId="77777777" w:rsidR="0003168A" w:rsidRPr="00B829CB" w:rsidRDefault="0003168A" w:rsidP="32047AEC">
      <w:pPr>
        <w:pStyle w:val="Heading1"/>
        <w:spacing w:line="240" w:lineRule="auto"/>
        <w:rPr>
          <w:rFonts w:ascii="Times New Roman" w:eastAsia="Times New Roman" w:hAnsi="Times New Roman" w:cs="Times New Roman"/>
          <w:sz w:val="24"/>
          <w:szCs w:val="24"/>
        </w:rPr>
      </w:pPr>
      <w:bookmarkStart w:id="26" w:name="_Toc149600310"/>
      <w:r w:rsidRPr="00B829CB">
        <w:rPr>
          <w:rFonts w:ascii="Times New Roman" w:eastAsia="Times New Roman" w:hAnsi="Times New Roman" w:cs="Times New Roman"/>
          <w:sz w:val="24"/>
          <w:szCs w:val="24"/>
        </w:rPr>
        <w:t>User Story</w:t>
      </w:r>
      <w:bookmarkEnd w:id="26"/>
    </w:p>
    <w:p w14:paraId="4745E940" w14:textId="77777777" w:rsidR="00473559" w:rsidRPr="00473559" w:rsidRDefault="00473559" w:rsidP="00473559">
      <w:pPr>
        <w:pStyle w:val="Caption"/>
        <w:jc w:val="center"/>
      </w:pPr>
    </w:p>
    <w:p w14:paraId="601228AB" w14:textId="77777777" w:rsidR="000D5D35" w:rsidRDefault="000D5D35" w:rsidP="000D5D35">
      <w:pPr>
        <w:pStyle w:val="Caption"/>
        <w:keepNext/>
        <w:jc w:val="center"/>
      </w:pPr>
      <w:bookmarkStart w:id="27" w:name="_Toc149599137"/>
      <w:r>
        <w:t xml:space="preserve">Table </w:t>
      </w:r>
      <w:fldSimple w:instr=" SEQ Table \* ARABIC ">
        <w:r>
          <w:rPr>
            <w:noProof/>
          </w:rPr>
          <w:t>13</w:t>
        </w:r>
      </w:fldSimple>
      <w:r>
        <w:t>: User Story</w:t>
      </w:r>
      <w:bookmarkEnd w:id="27"/>
    </w:p>
    <w:tbl>
      <w:tblPr>
        <w:tblStyle w:val="GridTable4-Accent1"/>
        <w:tblW w:w="0" w:type="auto"/>
        <w:tblLook w:val="04A0" w:firstRow="1" w:lastRow="0" w:firstColumn="1" w:lastColumn="0" w:noHBand="0" w:noVBand="1"/>
      </w:tblPr>
      <w:tblGrid>
        <w:gridCol w:w="2337"/>
        <w:gridCol w:w="2337"/>
        <w:gridCol w:w="2338"/>
        <w:gridCol w:w="2338"/>
      </w:tblGrid>
      <w:tr w:rsidR="00921F58" w:rsidRPr="006B1569" w14:paraId="14061D19" w14:textId="77777777" w:rsidTr="00925F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AF21F5" w14:textId="77777777" w:rsidR="00921F58" w:rsidRPr="006B1569" w:rsidRDefault="00955B71" w:rsidP="005D74A9">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User Story #</w:t>
            </w:r>
          </w:p>
        </w:tc>
        <w:tc>
          <w:tcPr>
            <w:tcW w:w="2337" w:type="dxa"/>
          </w:tcPr>
          <w:p w14:paraId="60B674D1" w14:textId="77777777" w:rsidR="00921F58" w:rsidRPr="006B1569" w:rsidRDefault="00D11375" w:rsidP="005D74A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User Story Description</w:t>
            </w:r>
          </w:p>
        </w:tc>
        <w:tc>
          <w:tcPr>
            <w:tcW w:w="2338" w:type="dxa"/>
          </w:tcPr>
          <w:p w14:paraId="52AC5456" w14:textId="77777777" w:rsidR="00921F58" w:rsidRPr="006B1569" w:rsidRDefault="00D11375" w:rsidP="005D74A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Refereed Requirements</w:t>
            </w:r>
          </w:p>
        </w:tc>
        <w:tc>
          <w:tcPr>
            <w:tcW w:w="2338" w:type="dxa"/>
          </w:tcPr>
          <w:p w14:paraId="382C3BFD" w14:textId="77777777" w:rsidR="00921F58" w:rsidRPr="006B1569" w:rsidRDefault="00D11375" w:rsidP="005D74A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Author- Date</w:t>
            </w:r>
          </w:p>
        </w:tc>
      </w:tr>
      <w:tr w:rsidR="0096259C" w:rsidRPr="006B1569" w14:paraId="4B696061" w14:textId="77777777" w:rsidTr="00925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9706CC" w14:textId="77777777" w:rsidR="0096259C" w:rsidRPr="006B1569" w:rsidRDefault="0096259C" w:rsidP="005D74A9">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User Story #1</w:t>
            </w:r>
          </w:p>
        </w:tc>
        <w:tc>
          <w:tcPr>
            <w:tcW w:w="2337" w:type="dxa"/>
          </w:tcPr>
          <w:p w14:paraId="41EC9B39" w14:textId="77777777" w:rsidR="003C47C2" w:rsidRPr="006B1569" w:rsidRDefault="0096259C"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US-Requirements tracker for applicants</w:t>
            </w:r>
            <w:r w:rsidR="003C47C2" w:rsidRPr="006B1569">
              <w:rPr>
                <w:rFonts w:ascii="Times New Roman" w:eastAsia="Times New Roman" w:hAnsi="Times New Roman" w:cs="Times New Roman"/>
                <w:sz w:val="24"/>
                <w:szCs w:val="24"/>
              </w:rPr>
              <w:t xml:space="preserve"> - As an immigration applicant, I would like to see the progress of my immigration status, to keep myself up to date with any changes under my case.</w:t>
            </w:r>
          </w:p>
          <w:p w14:paraId="2D0BAEC1" w14:textId="77777777" w:rsidR="0096259C" w:rsidRPr="006B1569" w:rsidRDefault="0096259C"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343BDBCF" w14:textId="77777777" w:rsidR="0096259C" w:rsidRPr="006B1569" w:rsidRDefault="0096259C"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338" w:type="dxa"/>
          </w:tcPr>
          <w:p w14:paraId="776C68CA" w14:textId="77777777" w:rsidR="0096259C" w:rsidRPr="006B1569" w:rsidRDefault="0096259C"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R-04 of Business Requirements</w:t>
            </w:r>
          </w:p>
        </w:tc>
        <w:tc>
          <w:tcPr>
            <w:tcW w:w="2338" w:type="dxa"/>
          </w:tcPr>
          <w:p w14:paraId="14FD105C" w14:textId="77777777" w:rsidR="0096259C" w:rsidRPr="006B1569" w:rsidRDefault="0096259C"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Bradon Richardson, City Hussen, Simon Alemu, Oludamilare Adebanjo- 10.20.2023.</w:t>
            </w:r>
          </w:p>
        </w:tc>
      </w:tr>
      <w:tr w:rsidR="009223B0" w:rsidRPr="006B1569" w14:paraId="542792DD" w14:textId="77777777" w:rsidTr="00925F61">
        <w:tc>
          <w:tcPr>
            <w:cnfStyle w:val="001000000000" w:firstRow="0" w:lastRow="0" w:firstColumn="1" w:lastColumn="0" w:oddVBand="0" w:evenVBand="0" w:oddHBand="0" w:evenHBand="0" w:firstRowFirstColumn="0" w:firstRowLastColumn="0" w:lastRowFirstColumn="0" w:lastRowLastColumn="0"/>
            <w:tcW w:w="2337" w:type="dxa"/>
          </w:tcPr>
          <w:p w14:paraId="24A3439B" w14:textId="77777777" w:rsidR="009223B0" w:rsidRPr="006B1569" w:rsidRDefault="009223B0" w:rsidP="005D74A9">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User Story #2</w:t>
            </w:r>
          </w:p>
        </w:tc>
        <w:tc>
          <w:tcPr>
            <w:tcW w:w="2337" w:type="dxa"/>
          </w:tcPr>
          <w:p w14:paraId="26654709" w14:textId="77777777" w:rsidR="009223B0" w:rsidRPr="006B1569" w:rsidRDefault="009223B0"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Cloud Storage-</w:t>
            </w:r>
          </w:p>
          <w:p w14:paraId="1662E0D1" w14:textId="77777777" w:rsidR="009223B0" w:rsidRPr="006B1569" w:rsidRDefault="009223B0"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As an immigration applicant/lawyer/ USCIS agent/instructor/Visa processor, I would like my data and information to be stored in a safe place to avoid data loss and have backup storage.</w:t>
            </w:r>
          </w:p>
        </w:tc>
        <w:tc>
          <w:tcPr>
            <w:tcW w:w="2338" w:type="dxa"/>
          </w:tcPr>
          <w:p w14:paraId="6A575C68" w14:textId="77777777" w:rsidR="009223B0" w:rsidRPr="006B1569" w:rsidRDefault="009223B0"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R-03 of Functional Requirements </w:t>
            </w:r>
          </w:p>
        </w:tc>
        <w:tc>
          <w:tcPr>
            <w:tcW w:w="2338" w:type="dxa"/>
          </w:tcPr>
          <w:p w14:paraId="3481019C" w14:textId="77777777" w:rsidR="009223B0" w:rsidRPr="006B1569" w:rsidRDefault="009223B0"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Bradon Richardson, City Hussen, Simon Alemu, Oludamilare Adebanjo- 10.20.2023.</w:t>
            </w:r>
          </w:p>
        </w:tc>
      </w:tr>
      <w:tr w:rsidR="00CC6F33" w:rsidRPr="006B1569" w14:paraId="07A526EC" w14:textId="77777777" w:rsidTr="00925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D3A1649" w14:textId="77777777" w:rsidR="00CC6F33" w:rsidRPr="006B1569" w:rsidRDefault="00CC6F33" w:rsidP="005D74A9">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User Story #3</w:t>
            </w:r>
          </w:p>
        </w:tc>
        <w:tc>
          <w:tcPr>
            <w:tcW w:w="2337" w:type="dxa"/>
          </w:tcPr>
          <w:p w14:paraId="08759483" w14:textId="77777777" w:rsidR="00CC6F33" w:rsidRPr="006B1569" w:rsidRDefault="00CC6F33"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Next step -</w:t>
            </w:r>
          </w:p>
          <w:p w14:paraId="21CF1C97" w14:textId="77777777" w:rsidR="00CC6F33" w:rsidRPr="006B1569" w:rsidRDefault="00CC6F33"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As an immigration applicant, I want to be able to have a task checklist from my lawyer, so I can ensure the completion of all necessary documentation.</w:t>
            </w:r>
          </w:p>
          <w:p w14:paraId="21888CC6" w14:textId="77777777" w:rsidR="00CC6F33" w:rsidRPr="006B1569" w:rsidRDefault="00CC6F33"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338" w:type="dxa"/>
          </w:tcPr>
          <w:p w14:paraId="0E8D3916" w14:textId="77777777" w:rsidR="00CC6F33" w:rsidRPr="006B1569" w:rsidRDefault="00CC6F33"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R-02 of Stakeholder Requirements </w:t>
            </w:r>
          </w:p>
        </w:tc>
        <w:tc>
          <w:tcPr>
            <w:tcW w:w="2338" w:type="dxa"/>
          </w:tcPr>
          <w:p w14:paraId="5AD3BA76" w14:textId="77777777" w:rsidR="00CC6F33" w:rsidRPr="006B1569" w:rsidRDefault="00CC6F33"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Bradon Richardson, City Hussen, Simon Alemu, Oludamilare Adebanjo- 10.20.2023.</w:t>
            </w:r>
          </w:p>
        </w:tc>
      </w:tr>
      <w:tr w:rsidR="000947D4" w:rsidRPr="006B1569" w14:paraId="0AE50D1A" w14:textId="77777777" w:rsidTr="00925F61">
        <w:tc>
          <w:tcPr>
            <w:cnfStyle w:val="001000000000" w:firstRow="0" w:lastRow="0" w:firstColumn="1" w:lastColumn="0" w:oddVBand="0" w:evenVBand="0" w:oddHBand="0" w:evenHBand="0" w:firstRowFirstColumn="0" w:firstRowLastColumn="0" w:lastRowFirstColumn="0" w:lastRowLastColumn="0"/>
            <w:tcW w:w="2337" w:type="dxa"/>
          </w:tcPr>
          <w:p w14:paraId="65D2EE58" w14:textId="77777777" w:rsidR="000947D4" w:rsidRPr="006B1569" w:rsidRDefault="000947D4" w:rsidP="005D74A9">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User Story #4</w:t>
            </w:r>
          </w:p>
        </w:tc>
        <w:tc>
          <w:tcPr>
            <w:tcW w:w="2337" w:type="dxa"/>
          </w:tcPr>
          <w:p w14:paraId="680E922A" w14:textId="77777777" w:rsidR="000947D4" w:rsidRPr="006B1569" w:rsidRDefault="000947D4"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Progress tracker for lawyers – </w:t>
            </w:r>
          </w:p>
          <w:p w14:paraId="120A3A30" w14:textId="77777777" w:rsidR="000947D4" w:rsidRPr="006B1569" w:rsidRDefault="000947D4"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As a lawyer, I would like to be up to date with the applicant’s case status to proceed with the next procedure including informing the applicant of their status change.</w:t>
            </w:r>
          </w:p>
        </w:tc>
        <w:tc>
          <w:tcPr>
            <w:tcW w:w="2338" w:type="dxa"/>
          </w:tcPr>
          <w:p w14:paraId="2D67109D" w14:textId="77777777" w:rsidR="000947D4" w:rsidRPr="006B1569" w:rsidRDefault="000947D4"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R-04 of Business Requirements</w:t>
            </w:r>
          </w:p>
        </w:tc>
        <w:tc>
          <w:tcPr>
            <w:tcW w:w="2338" w:type="dxa"/>
          </w:tcPr>
          <w:p w14:paraId="65F53452" w14:textId="77777777" w:rsidR="000947D4" w:rsidRPr="006B1569" w:rsidRDefault="000947D4"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Bradon Richardson, City Hussen, Simon Alemu, Oludamilare Adebanjo- 10.20.2023.</w:t>
            </w:r>
          </w:p>
        </w:tc>
      </w:tr>
      <w:tr w:rsidR="000947D4" w:rsidRPr="006B1569" w14:paraId="6D0FABDE" w14:textId="77777777" w:rsidTr="00925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03453B9" w14:textId="77777777" w:rsidR="000947D4" w:rsidRPr="006B1569" w:rsidRDefault="000947D4" w:rsidP="005D74A9">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User Story #5</w:t>
            </w:r>
          </w:p>
        </w:tc>
        <w:tc>
          <w:tcPr>
            <w:tcW w:w="2337" w:type="dxa"/>
          </w:tcPr>
          <w:p w14:paraId="427C994D" w14:textId="77777777" w:rsidR="000947D4" w:rsidRPr="006B1569" w:rsidRDefault="000947D4"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Timeout session – </w:t>
            </w:r>
          </w:p>
          <w:p w14:paraId="4112088C" w14:textId="77777777" w:rsidR="000947D4" w:rsidRPr="006B1569" w:rsidRDefault="000947D4"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As an immigration applicant, I would like to be logged out when I am not active on the application for more than two minutes, to prevent unauthorized person getting access to personal information.</w:t>
            </w:r>
          </w:p>
          <w:p w14:paraId="6BDEBA13" w14:textId="77777777" w:rsidR="000947D4" w:rsidRPr="006B1569" w:rsidRDefault="000947D4"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338" w:type="dxa"/>
          </w:tcPr>
          <w:p w14:paraId="5A955539" w14:textId="77777777" w:rsidR="000947D4" w:rsidRPr="006B1569" w:rsidRDefault="000947D4"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R-22 of Functional Requirements</w:t>
            </w:r>
          </w:p>
        </w:tc>
        <w:tc>
          <w:tcPr>
            <w:tcW w:w="2338" w:type="dxa"/>
          </w:tcPr>
          <w:p w14:paraId="2DF36252" w14:textId="77777777" w:rsidR="000947D4" w:rsidRPr="006B1569" w:rsidRDefault="000947D4"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Bradon Richardson, City Hussen, Simon Alemu, Oludamilare Adebanjo- 10.20.2023.</w:t>
            </w:r>
          </w:p>
        </w:tc>
      </w:tr>
      <w:tr w:rsidR="000947D4" w:rsidRPr="006B1569" w14:paraId="0C2296BF" w14:textId="77777777" w:rsidTr="00925F61">
        <w:tc>
          <w:tcPr>
            <w:cnfStyle w:val="001000000000" w:firstRow="0" w:lastRow="0" w:firstColumn="1" w:lastColumn="0" w:oddVBand="0" w:evenVBand="0" w:oddHBand="0" w:evenHBand="0" w:firstRowFirstColumn="0" w:firstRowLastColumn="0" w:lastRowFirstColumn="0" w:lastRowLastColumn="0"/>
            <w:tcW w:w="2337" w:type="dxa"/>
          </w:tcPr>
          <w:p w14:paraId="0D4159D0" w14:textId="77777777" w:rsidR="000947D4" w:rsidRPr="006B1569" w:rsidRDefault="000947D4" w:rsidP="005D74A9">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User Story#6</w:t>
            </w:r>
          </w:p>
        </w:tc>
        <w:tc>
          <w:tcPr>
            <w:tcW w:w="2337" w:type="dxa"/>
          </w:tcPr>
          <w:p w14:paraId="1F1F4546" w14:textId="77777777" w:rsidR="000947D4" w:rsidRPr="006B1569" w:rsidRDefault="000947D4"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As an</w:t>
            </w:r>
            <w:r w:rsidRPr="006B1569">
              <w:rPr>
                <w:rFonts w:ascii="Times New Roman" w:hAnsi="Times New Roman" w:cs="Times New Roman"/>
                <w:sz w:val="24"/>
                <w:szCs w:val="24"/>
              </w:rPr>
              <w:t xml:space="preserve"> immigration applicant</w:t>
            </w:r>
            <w:r w:rsidRPr="006B1569">
              <w:rPr>
                <w:rFonts w:ascii="Times New Roman" w:eastAsia="Times New Roman" w:hAnsi="Times New Roman" w:cs="Times New Roman"/>
                <w:sz w:val="24"/>
                <w:szCs w:val="24"/>
              </w:rPr>
              <w:t xml:space="preserve">, I would like to have an option to </w:t>
            </w:r>
            <w:r w:rsidRPr="006B1569">
              <w:rPr>
                <w:rFonts w:ascii="Times New Roman" w:hAnsi="Times New Roman" w:cs="Times New Roman"/>
                <w:sz w:val="24"/>
                <w:szCs w:val="24"/>
              </w:rPr>
              <w:t>view my informational session videos in the form of audio and video</w:t>
            </w:r>
            <w:r w:rsidRPr="006B1569">
              <w:rPr>
                <w:rFonts w:ascii="Times New Roman" w:eastAsia="Times New Roman" w:hAnsi="Times New Roman" w:cs="Times New Roman"/>
                <w:sz w:val="24"/>
                <w:szCs w:val="24"/>
              </w:rPr>
              <w:t xml:space="preserve">, to be able to </w:t>
            </w:r>
            <w:r w:rsidRPr="006B1569">
              <w:rPr>
                <w:rFonts w:ascii="Times New Roman" w:hAnsi="Times New Roman" w:cs="Times New Roman"/>
                <w:sz w:val="24"/>
                <w:szCs w:val="24"/>
              </w:rPr>
              <w:t>effectively access the information in any given setting</w:t>
            </w:r>
            <w:r w:rsidRPr="006B1569">
              <w:rPr>
                <w:rFonts w:ascii="Times New Roman" w:eastAsia="Times New Roman" w:hAnsi="Times New Roman" w:cs="Times New Roman"/>
                <w:sz w:val="24"/>
                <w:szCs w:val="24"/>
              </w:rPr>
              <w:t>.</w:t>
            </w:r>
          </w:p>
          <w:p w14:paraId="0DB15790" w14:textId="77777777" w:rsidR="000947D4" w:rsidRPr="006B1569" w:rsidRDefault="000947D4"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14:paraId="6778ED93" w14:textId="77777777" w:rsidR="000947D4" w:rsidRPr="006B1569" w:rsidRDefault="000947D4"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338" w:type="dxa"/>
          </w:tcPr>
          <w:p w14:paraId="253F1E6F" w14:textId="77777777" w:rsidR="000947D4" w:rsidRPr="006B1569" w:rsidRDefault="000947D4"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R-08 of functional requirements</w:t>
            </w:r>
          </w:p>
        </w:tc>
        <w:tc>
          <w:tcPr>
            <w:tcW w:w="2338" w:type="dxa"/>
          </w:tcPr>
          <w:p w14:paraId="017F4FBC" w14:textId="77777777" w:rsidR="000947D4" w:rsidRPr="006B1569" w:rsidRDefault="000947D4"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Bradon Richardson, City Hussen, Simon Alemu, Oludamilare Adebanjo- 10.20.2023.</w:t>
            </w:r>
          </w:p>
        </w:tc>
      </w:tr>
      <w:tr w:rsidR="000947D4" w:rsidRPr="006B1569" w14:paraId="10A2ACA6" w14:textId="77777777" w:rsidTr="00925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5FDE0C0" w14:textId="77777777" w:rsidR="000947D4" w:rsidRPr="006B1569" w:rsidRDefault="000947D4" w:rsidP="005D74A9">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User Story#7</w:t>
            </w:r>
          </w:p>
        </w:tc>
        <w:tc>
          <w:tcPr>
            <w:tcW w:w="2337" w:type="dxa"/>
          </w:tcPr>
          <w:p w14:paraId="17A3F00B" w14:textId="77777777" w:rsidR="000947D4" w:rsidRPr="006B1569" w:rsidRDefault="006661E4"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As an</w:t>
            </w:r>
            <w:r w:rsidRPr="006B1569">
              <w:rPr>
                <w:rFonts w:ascii="Times New Roman" w:hAnsi="Times New Roman" w:cs="Times New Roman"/>
                <w:sz w:val="24"/>
                <w:szCs w:val="24"/>
              </w:rPr>
              <w:t xml:space="preserve"> Immi Guide </w:t>
            </w:r>
            <w:r w:rsidR="44FED71B" w:rsidRPr="006B1569">
              <w:rPr>
                <w:rFonts w:ascii="Times New Roman" w:hAnsi="Times New Roman" w:cs="Times New Roman"/>
                <w:sz w:val="24"/>
                <w:szCs w:val="24"/>
              </w:rPr>
              <w:t>user</w:t>
            </w:r>
            <w:r w:rsidR="44FED71B"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 xml:space="preserve"> I want to have the </w:t>
            </w:r>
            <w:r w:rsidRPr="006B1569">
              <w:rPr>
                <w:rFonts w:ascii="Times New Roman" w:hAnsi="Times New Roman" w:cs="Times New Roman"/>
                <w:sz w:val="24"/>
                <w:szCs w:val="24"/>
              </w:rPr>
              <w:t>option to call my Lawyer from the application</w:t>
            </w:r>
            <w:r w:rsidRPr="006B1569">
              <w:rPr>
                <w:rFonts w:ascii="Times New Roman" w:eastAsia="Times New Roman" w:hAnsi="Times New Roman" w:cs="Times New Roman"/>
                <w:sz w:val="24"/>
                <w:szCs w:val="24"/>
              </w:rPr>
              <w:t xml:space="preserve"> </w:t>
            </w:r>
            <w:r w:rsidR="04992C0A" w:rsidRPr="006B1569">
              <w:rPr>
                <w:rFonts w:ascii="Times New Roman" w:eastAsia="Times New Roman" w:hAnsi="Times New Roman" w:cs="Times New Roman"/>
                <w:sz w:val="24"/>
                <w:szCs w:val="24"/>
              </w:rPr>
              <w:t>so that I s</w:t>
            </w:r>
            <w:r w:rsidR="04992C0A" w:rsidRPr="006B1569">
              <w:rPr>
                <w:rFonts w:ascii="Times New Roman" w:hAnsi="Times New Roman" w:cs="Times New Roman"/>
                <w:sz w:val="24"/>
                <w:szCs w:val="24"/>
              </w:rPr>
              <w:t>ave time to dial the number.</w:t>
            </w:r>
          </w:p>
        </w:tc>
        <w:tc>
          <w:tcPr>
            <w:tcW w:w="2338" w:type="dxa"/>
          </w:tcPr>
          <w:p w14:paraId="073CA05E" w14:textId="77777777" w:rsidR="000947D4" w:rsidRPr="006B1569" w:rsidRDefault="63958831"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w:t>
            </w:r>
            <w:r w:rsidR="0B0ECF58" w:rsidRPr="006B1569">
              <w:rPr>
                <w:rFonts w:ascii="Times New Roman" w:eastAsia="Times New Roman" w:hAnsi="Times New Roman" w:cs="Times New Roman"/>
                <w:sz w:val="24"/>
                <w:szCs w:val="24"/>
              </w:rPr>
              <w:t>-</w:t>
            </w:r>
            <w:r w:rsidR="56F0B968" w:rsidRPr="006B1569">
              <w:rPr>
                <w:rFonts w:ascii="Times New Roman" w:eastAsia="Times New Roman" w:hAnsi="Times New Roman" w:cs="Times New Roman"/>
                <w:sz w:val="24"/>
                <w:szCs w:val="24"/>
              </w:rPr>
              <w:t>03</w:t>
            </w:r>
          </w:p>
          <w:p w14:paraId="3BE0E11F" w14:textId="77777777" w:rsidR="000947D4" w:rsidRPr="006B1569" w:rsidRDefault="0B0ECF58"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Of Non</w:t>
            </w:r>
            <w:r w:rsidR="56F0B968" w:rsidRPr="006B1569">
              <w:rPr>
                <w:rFonts w:ascii="Times New Roman" w:eastAsia="Times New Roman" w:hAnsi="Times New Roman" w:cs="Times New Roman"/>
                <w:sz w:val="24"/>
                <w:szCs w:val="24"/>
              </w:rPr>
              <w:t>-</w:t>
            </w:r>
            <w:r w:rsidRPr="006B1569">
              <w:rPr>
                <w:rFonts w:ascii="Times New Roman" w:eastAsia="Times New Roman" w:hAnsi="Times New Roman" w:cs="Times New Roman"/>
                <w:sz w:val="24"/>
                <w:szCs w:val="24"/>
              </w:rPr>
              <w:t>Functional Requirement.</w:t>
            </w:r>
          </w:p>
        </w:tc>
        <w:tc>
          <w:tcPr>
            <w:tcW w:w="2338" w:type="dxa"/>
          </w:tcPr>
          <w:p w14:paraId="3D292F7A" w14:textId="77777777" w:rsidR="000947D4" w:rsidRPr="006B1569" w:rsidRDefault="000947D4"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Bradon Richardson, City Hussen, Simon Alemu, Oludamilare Adebanjo- 10.30.2023</w:t>
            </w:r>
          </w:p>
          <w:p w14:paraId="700F28F2" w14:textId="77777777" w:rsidR="000947D4" w:rsidRPr="006B1569" w:rsidRDefault="000947D4"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947D4" w:rsidRPr="006B1569" w14:paraId="2A17B2B1" w14:textId="77777777" w:rsidTr="00925F61">
        <w:tc>
          <w:tcPr>
            <w:cnfStyle w:val="001000000000" w:firstRow="0" w:lastRow="0" w:firstColumn="1" w:lastColumn="0" w:oddVBand="0" w:evenVBand="0" w:oddHBand="0" w:evenHBand="0" w:firstRowFirstColumn="0" w:firstRowLastColumn="0" w:lastRowFirstColumn="0" w:lastRowLastColumn="0"/>
            <w:tcW w:w="2337" w:type="dxa"/>
          </w:tcPr>
          <w:p w14:paraId="4BC622F6" w14:textId="77777777" w:rsidR="000947D4" w:rsidRPr="006B1569" w:rsidRDefault="000947D4" w:rsidP="005D74A9">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User Story#8</w:t>
            </w:r>
          </w:p>
        </w:tc>
        <w:tc>
          <w:tcPr>
            <w:tcW w:w="2337" w:type="dxa"/>
          </w:tcPr>
          <w:p w14:paraId="0B381C39" w14:textId="77777777" w:rsidR="000947D4" w:rsidRPr="006B1569" w:rsidRDefault="000947D4"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As an </w:t>
            </w:r>
            <w:r w:rsidRPr="006B1569">
              <w:rPr>
                <w:rFonts w:ascii="Times New Roman" w:hAnsi="Times New Roman" w:cs="Times New Roman"/>
                <w:sz w:val="24"/>
                <w:szCs w:val="24"/>
              </w:rPr>
              <w:t>embassy officer</w:t>
            </w:r>
            <w:r w:rsidRPr="006B1569">
              <w:rPr>
                <w:rFonts w:ascii="Times New Roman" w:eastAsia="Times New Roman" w:hAnsi="Times New Roman" w:cs="Times New Roman"/>
                <w:sz w:val="24"/>
                <w:szCs w:val="24"/>
              </w:rPr>
              <w:t>, I would like to have</w:t>
            </w:r>
            <w:r w:rsidRPr="006B1569">
              <w:rPr>
                <w:rFonts w:ascii="Times New Roman" w:hAnsi="Times New Roman" w:cs="Times New Roman"/>
                <w:sz w:val="24"/>
                <w:szCs w:val="24"/>
              </w:rPr>
              <w:t xml:space="preserve"> secure access to applicants and lawyers' contact information</w:t>
            </w:r>
            <w:r w:rsidRPr="006B1569">
              <w:rPr>
                <w:rFonts w:ascii="Times New Roman" w:eastAsia="Times New Roman" w:hAnsi="Times New Roman" w:cs="Times New Roman"/>
                <w:sz w:val="24"/>
                <w:szCs w:val="24"/>
              </w:rPr>
              <w:t xml:space="preserve">, to </w:t>
            </w:r>
            <w:r w:rsidRPr="006B1569">
              <w:rPr>
                <w:rFonts w:ascii="Times New Roman" w:hAnsi="Times New Roman" w:cs="Times New Roman"/>
                <w:sz w:val="24"/>
                <w:szCs w:val="24"/>
              </w:rPr>
              <w:t>inform them of the decision</w:t>
            </w:r>
            <w:r w:rsidRPr="006B1569">
              <w:rPr>
                <w:rFonts w:ascii="Times New Roman" w:eastAsia="Times New Roman" w:hAnsi="Times New Roman" w:cs="Times New Roman"/>
                <w:sz w:val="24"/>
                <w:szCs w:val="24"/>
              </w:rPr>
              <w:t xml:space="preserve"> that was made regarding their visa.</w:t>
            </w:r>
          </w:p>
          <w:p w14:paraId="029F7CEB" w14:textId="77777777" w:rsidR="000947D4" w:rsidRPr="006B1569" w:rsidRDefault="000947D4"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338" w:type="dxa"/>
          </w:tcPr>
          <w:p w14:paraId="3B87FE6A" w14:textId="77777777" w:rsidR="000947D4" w:rsidRPr="006B1569" w:rsidRDefault="000947D4"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R-02 and R-25 of functional requirements</w:t>
            </w:r>
          </w:p>
        </w:tc>
        <w:tc>
          <w:tcPr>
            <w:tcW w:w="2338" w:type="dxa"/>
          </w:tcPr>
          <w:p w14:paraId="6B380771" w14:textId="77777777" w:rsidR="000947D4" w:rsidRPr="006B1569" w:rsidRDefault="000947D4"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Bradon Richardson, City Hussen, Simon Alemu, Oludamilare Adebanjo- 10.20.2023.</w:t>
            </w:r>
          </w:p>
          <w:p w14:paraId="5F827036" w14:textId="77777777" w:rsidR="000947D4" w:rsidRPr="006B1569" w:rsidRDefault="000947D4"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947D4" w:rsidRPr="006B1569" w14:paraId="0048E352" w14:textId="77777777" w:rsidTr="00925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A2EF96E" w14:textId="77777777" w:rsidR="000947D4" w:rsidRPr="006B1569" w:rsidRDefault="000947D4" w:rsidP="005D74A9">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User Story#9</w:t>
            </w:r>
          </w:p>
        </w:tc>
        <w:tc>
          <w:tcPr>
            <w:tcW w:w="2337" w:type="dxa"/>
          </w:tcPr>
          <w:p w14:paraId="2723D597" w14:textId="77777777" w:rsidR="000947D4" w:rsidRPr="006B1569" w:rsidRDefault="000947D4"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As </w:t>
            </w:r>
            <w:r w:rsidRPr="006B1569">
              <w:rPr>
                <w:rFonts w:ascii="Times New Roman" w:hAnsi="Times New Roman" w:cs="Times New Roman"/>
                <w:sz w:val="24"/>
                <w:szCs w:val="24"/>
              </w:rPr>
              <w:t>an immigration applicant</w:t>
            </w:r>
            <w:r w:rsidRPr="006B1569">
              <w:rPr>
                <w:rFonts w:ascii="Times New Roman" w:eastAsia="Times New Roman" w:hAnsi="Times New Roman" w:cs="Times New Roman"/>
                <w:sz w:val="24"/>
                <w:szCs w:val="24"/>
              </w:rPr>
              <w:t xml:space="preserve">, I want to </w:t>
            </w:r>
            <w:r w:rsidRPr="006B1569">
              <w:rPr>
                <w:rFonts w:ascii="Times New Roman" w:hAnsi="Times New Roman" w:cs="Times New Roman"/>
                <w:sz w:val="24"/>
                <w:szCs w:val="24"/>
              </w:rPr>
              <w:t xml:space="preserve">access the course </w:t>
            </w:r>
            <w:r w:rsidRPr="006B1569">
              <w:rPr>
                <w:rFonts w:ascii="Times New Roman" w:hAnsi="Times New Roman" w:cs="Times New Roman"/>
                <w:sz w:val="24"/>
                <w:szCs w:val="24"/>
              </w:rPr>
              <w:lastRenderedPageBreak/>
              <w:t>features provided for the citizenship test</w:t>
            </w:r>
            <w:r w:rsidRPr="006B1569">
              <w:rPr>
                <w:rFonts w:ascii="Times New Roman" w:eastAsia="Times New Roman" w:hAnsi="Times New Roman" w:cs="Times New Roman"/>
                <w:sz w:val="24"/>
                <w:szCs w:val="24"/>
              </w:rPr>
              <w:t xml:space="preserve"> on the Immi Guide application, to successfully </w:t>
            </w:r>
            <w:r w:rsidRPr="006B1569">
              <w:rPr>
                <w:rFonts w:ascii="Times New Roman" w:hAnsi="Times New Roman" w:cs="Times New Roman"/>
                <w:sz w:val="24"/>
                <w:szCs w:val="24"/>
              </w:rPr>
              <w:t>pass the citizenship test</w:t>
            </w:r>
            <w:r w:rsidRPr="006B1569">
              <w:rPr>
                <w:rFonts w:ascii="Times New Roman" w:eastAsia="Times New Roman" w:hAnsi="Times New Roman" w:cs="Times New Roman"/>
                <w:sz w:val="24"/>
                <w:szCs w:val="24"/>
              </w:rPr>
              <w:t>.</w:t>
            </w:r>
          </w:p>
          <w:p w14:paraId="24C5D986" w14:textId="77777777" w:rsidR="000947D4" w:rsidRPr="006B1569" w:rsidRDefault="000947D4"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5536B116" w14:textId="77777777" w:rsidR="000947D4" w:rsidRPr="006B1569" w:rsidRDefault="000947D4"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338" w:type="dxa"/>
          </w:tcPr>
          <w:p w14:paraId="2E3476CE" w14:textId="77777777" w:rsidR="000947D4" w:rsidRPr="006B1569" w:rsidRDefault="000947D4"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R-02 and R-05 of Business Requirement.</w:t>
            </w:r>
          </w:p>
        </w:tc>
        <w:tc>
          <w:tcPr>
            <w:tcW w:w="2338" w:type="dxa"/>
          </w:tcPr>
          <w:p w14:paraId="2DBE8033" w14:textId="77777777" w:rsidR="000947D4" w:rsidRPr="006B1569" w:rsidRDefault="000947D4"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Bradon Richardson, City Hussen, Simon Alemu, Oludamilare </w:t>
            </w:r>
            <w:r w:rsidRPr="006B1569">
              <w:rPr>
                <w:rFonts w:ascii="Times New Roman" w:eastAsia="Times New Roman" w:hAnsi="Times New Roman" w:cs="Times New Roman"/>
                <w:sz w:val="24"/>
                <w:szCs w:val="24"/>
              </w:rPr>
              <w:lastRenderedPageBreak/>
              <w:t>Adebanjo- 10.20.2023.</w:t>
            </w:r>
          </w:p>
        </w:tc>
      </w:tr>
      <w:tr w:rsidR="000947D4" w:rsidRPr="006B1569" w14:paraId="69AB5EC5" w14:textId="77777777" w:rsidTr="00925F61">
        <w:tc>
          <w:tcPr>
            <w:cnfStyle w:val="001000000000" w:firstRow="0" w:lastRow="0" w:firstColumn="1" w:lastColumn="0" w:oddVBand="0" w:evenVBand="0" w:oddHBand="0" w:evenHBand="0" w:firstRowFirstColumn="0" w:firstRowLastColumn="0" w:lastRowFirstColumn="0" w:lastRowLastColumn="0"/>
            <w:tcW w:w="2337" w:type="dxa"/>
          </w:tcPr>
          <w:p w14:paraId="07457C83" w14:textId="77777777" w:rsidR="000947D4" w:rsidRPr="006B1569" w:rsidRDefault="000947D4" w:rsidP="005D74A9">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User Story#10</w:t>
            </w:r>
          </w:p>
        </w:tc>
        <w:tc>
          <w:tcPr>
            <w:tcW w:w="2337" w:type="dxa"/>
          </w:tcPr>
          <w:p w14:paraId="0FC65827" w14:textId="77777777" w:rsidR="000947D4" w:rsidRPr="006B1569" w:rsidRDefault="000947D4"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As </w:t>
            </w:r>
            <w:r w:rsidRPr="006B1569">
              <w:rPr>
                <w:rFonts w:ascii="Times New Roman" w:hAnsi="Times New Roman" w:cs="Times New Roman"/>
                <w:sz w:val="24"/>
                <w:szCs w:val="24"/>
              </w:rPr>
              <w:t>an immigration applicant</w:t>
            </w:r>
            <w:r w:rsidRPr="006B1569">
              <w:rPr>
                <w:rFonts w:ascii="Times New Roman" w:eastAsia="Times New Roman" w:hAnsi="Times New Roman" w:cs="Times New Roman"/>
                <w:sz w:val="24"/>
                <w:szCs w:val="24"/>
              </w:rPr>
              <w:t xml:space="preserve">, I want to </w:t>
            </w:r>
            <w:r w:rsidRPr="006B1569">
              <w:rPr>
                <w:rFonts w:ascii="Times New Roman" w:hAnsi="Times New Roman" w:cs="Times New Roman"/>
                <w:sz w:val="24"/>
                <w:szCs w:val="24"/>
              </w:rPr>
              <w:t>receive automated reminders and notifications</w:t>
            </w:r>
            <w:r w:rsidRPr="006B1569">
              <w:rPr>
                <w:rFonts w:ascii="Times New Roman" w:eastAsia="Times New Roman" w:hAnsi="Times New Roman" w:cs="Times New Roman"/>
                <w:sz w:val="24"/>
                <w:szCs w:val="24"/>
              </w:rPr>
              <w:t xml:space="preserve"> </w:t>
            </w:r>
            <w:r w:rsidRPr="006B1569">
              <w:rPr>
                <w:rFonts w:ascii="Times New Roman" w:hAnsi="Times New Roman" w:cs="Times New Roman"/>
                <w:sz w:val="24"/>
                <w:szCs w:val="24"/>
              </w:rPr>
              <w:t>about pending document submissions</w:t>
            </w:r>
            <w:r w:rsidRPr="006B1569">
              <w:rPr>
                <w:rFonts w:ascii="Times New Roman" w:eastAsia="Times New Roman" w:hAnsi="Times New Roman" w:cs="Times New Roman"/>
                <w:sz w:val="24"/>
                <w:szCs w:val="24"/>
              </w:rPr>
              <w:t xml:space="preserve"> for my immigration case, so that</w:t>
            </w:r>
            <w:r w:rsidRPr="006B1569">
              <w:rPr>
                <w:rFonts w:ascii="Times New Roman" w:hAnsi="Times New Roman" w:cs="Times New Roman"/>
                <w:sz w:val="24"/>
                <w:szCs w:val="24"/>
              </w:rPr>
              <w:t xml:space="preserve"> I can stay organized and ensure I don't miss any deadlines</w:t>
            </w:r>
            <w:r w:rsidRPr="006B1569">
              <w:rPr>
                <w:rFonts w:ascii="Times New Roman" w:eastAsia="Times New Roman" w:hAnsi="Times New Roman" w:cs="Times New Roman"/>
                <w:sz w:val="24"/>
                <w:szCs w:val="24"/>
              </w:rPr>
              <w:t>.</w:t>
            </w:r>
          </w:p>
          <w:p w14:paraId="4730989D" w14:textId="77777777" w:rsidR="000947D4" w:rsidRPr="006B1569" w:rsidRDefault="000947D4"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338" w:type="dxa"/>
          </w:tcPr>
          <w:p w14:paraId="2E5BA26E" w14:textId="77777777" w:rsidR="000947D4" w:rsidRPr="006B1569" w:rsidRDefault="000947D4"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R04 of Business Requirements</w:t>
            </w:r>
          </w:p>
        </w:tc>
        <w:tc>
          <w:tcPr>
            <w:tcW w:w="2338" w:type="dxa"/>
          </w:tcPr>
          <w:p w14:paraId="0C731A99" w14:textId="77777777" w:rsidR="000947D4" w:rsidRPr="006B1569" w:rsidRDefault="000947D4"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Bradon Richardson, City Hussen, Simon Alemu, Oludamilare Adebanjo- 10.20.2023.</w:t>
            </w:r>
          </w:p>
          <w:p w14:paraId="36D021BF" w14:textId="77777777" w:rsidR="000947D4" w:rsidRPr="006B1569" w:rsidRDefault="000947D4"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947D4" w:rsidRPr="006B1569" w14:paraId="6BDF2D03" w14:textId="77777777" w:rsidTr="00925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E5FA938" w14:textId="77777777" w:rsidR="000947D4" w:rsidRPr="006B1569" w:rsidRDefault="0090079A" w:rsidP="005D74A9">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User Story#11</w:t>
            </w:r>
          </w:p>
        </w:tc>
        <w:tc>
          <w:tcPr>
            <w:tcW w:w="2337" w:type="dxa"/>
          </w:tcPr>
          <w:p w14:paraId="66EBBAA2" w14:textId="77777777" w:rsidR="0090079A" w:rsidRPr="006B1569" w:rsidRDefault="0090079A"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Consultation Booking</w:t>
            </w:r>
          </w:p>
          <w:p w14:paraId="7C63CB44" w14:textId="77777777" w:rsidR="000947D4" w:rsidRPr="006B1569" w:rsidRDefault="0090079A"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As an immigration applicant who requires legal consultation, I want the ability to schedule appointments with immigration professionals or attorneys directly through the </w:t>
            </w:r>
            <w:r w:rsidR="00286CE1" w:rsidRPr="006B1569">
              <w:rPr>
                <w:rFonts w:ascii="Times New Roman" w:eastAsia="Times New Roman" w:hAnsi="Times New Roman" w:cs="Times New Roman"/>
                <w:sz w:val="24"/>
                <w:szCs w:val="24"/>
              </w:rPr>
              <w:t>application,</w:t>
            </w:r>
            <w:r w:rsidRPr="006B1569">
              <w:rPr>
                <w:rFonts w:ascii="Times New Roman" w:eastAsia="Times New Roman" w:hAnsi="Times New Roman" w:cs="Times New Roman"/>
                <w:sz w:val="24"/>
                <w:szCs w:val="24"/>
              </w:rPr>
              <w:t xml:space="preserve"> so it is easier for me to seek expert assistance.</w:t>
            </w:r>
          </w:p>
        </w:tc>
        <w:tc>
          <w:tcPr>
            <w:tcW w:w="2338" w:type="dxa"/>
          </w:tcPr>
          <w:p w14:paraId="1B79D78E" w14:textId="77777777" w:rsidR="000947D4" w:rsidRPr="006B1569" w:rsidRDefault="00C14827"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R25</w:t>
            </w:r>
            <w:r w:rsidR="00C41D38" w:rsidRPr="006B1569">
              <w:rPr>
                <w:rFonts w:ascii="Times New Roman" w:eastAsia="Times New Roman" w:hAnsi="Times New Roman" w:cs="Times New Roman"/>
                <w:sz w:val="24"/>
                <w:szCs w:val="24"/>
              </w:rPr>
              <w:t xml:space="preserve"> </w:t>
            </w:r>
            <w:r w:rsidR="00200AE3" w:rsidRPr="006B1569">
              <w:rPr>
                <w:rFonts w:ascii="Times New Roman" w:eastAsia="Times New Roman" w:hAnsi="Times New Roman" w:cs="Times New Roman"/>
                <w:sz w:val="24"/>
                <w:szCs w:val="24"/>
              </w:rPr>
              <w:t>of Functional</w:t>
            </w:r>
            <w:r w:rsidRPr="006B1569">
              <w:rPr>
                <w:rFonts w:ascii="Times New Roman" w:eastAsia="Times New Roman" w:hAnsi="Times New Roman" w:cs="Times New Roman"/>
                <w:sz w:val="24"/>
                <w:szCs w:val="24"/>
              </w:rPr>
              <w:t xml:space="preserve"> Requirements </w:t>
            </w:r>
          </w:p>
        </w:tc>
        <w:tc>
          <w:tcPr>
            <w:tcW w:w="2338" w:type="dxa"/>
          </w:tcPr>
          <w:p w14:paraId="2C4F3323" w14:textId="77777777" w:rsidR="00286CE1" w:rsidRPr="006B1569" w:rsidRDefault="00286CE1"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Bradon Richardson, City Hussen, Simon Alemu, Oludamilare Adebanjo- 10.20.2023.</w:t>
            </w:r>
          </w:p>
          <w:p w14:paraId="7569834E" w14:textId="77777777" w:rsidR="000947D4" w:rsidRPr="006B1569" w:rsidRDefault="000947D4"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947D4" w:rsidRPr="006B1569" w14:paraId="2382F523" w14:textId="77777777" w:rsidTr="00925F61">
        <w:tc>
          <w:tcPr>
            <w:cnfStyle w:val="001000000000" w:firstRow="0" w:lastRow="0" w:firstColumn="1" w:lastColumn="0" w:oddVBand="0" w:evenVBand="0" w:oddHBand="0" w:evenHBand="0" w:firstRowFirstColumn="0" w:firstRowLastColumn="0" w:lastRowFirstColumn="0" w:lastRowLastColumn="0"/>
            <w:tcW w:w="2337" w:type="dxa"/>
          </w:tcPr>
          <w:p w14:paraId="6BCEB8A9" w14:textId="77777777" w:rsidR="000947D4" w:rsidRPr="006B1569" w:rsidRDefault="0090079A" w:rsidP="005D74A9">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User Story #12</w:t>
            </w:r>
          </w:p>
        </w:tc>
        <w:tc>
          <w:tcPr>
            <w:tcW w:w="2337" w:type="dxa"/>
          </w:tcPr>
          <w:p w14:paraId="748F0CE0" w14:textId="77777777" w:rsidR="00A16E58" w:rsidRPr="006B1569" w:rsidRDefault="00A16E58"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Notifications for Legal Changes – </w:t>
            </w:r>
          </w:p>
          <w:p w14:paraId="2EEDD35B" w14:textId="77777777" w:rsidR="00A16E58" w:rsidRPr="006B1569" w:rsidRDefault="00A16E58"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As an immigration applicant/ lawyer/ instructor/ USCIS agent/ Visa processor, I want to receive real-time notifications and updates about changes in </w:t>
            </w:r>
            <w:r w:rsidRPr="006B1569">
              <w:rPr>
                <w:rFonts w:ascii="Times New Roman" w:eastAsia="Times New Roman" w:hAnsi="Times New Roman" w:cs="Times New Roman"/>
                <w:sz w:val="24"/>
                <w:szCs w:val="24"/>
              </w:rPr>
              <w:lastRenderedPageBreak/>
              <w:t>immigration laws and policies that pertain to my specific case, so I am informed and prepared for any adjustments required.</w:t>
            </w:r>
          </w:p>
          <w:p w14:paraId="74D205C6" w14:textId="77777777" w:rsidR="000947D4" w:rsidRPr="006B1569" w:rsidRDefault="000947D4"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338" w:type="dxa"/>
          </w:tcPr>
          <w:p w14:paraId="38347437" w14:textId="77777777" w:rsidR="000947D4" w:rsidRPr="006B1569" w:rsidRDefault="00FF35C2"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 xml:space="preserve">R25 of Functional Requirements </w:t>
            </w:r>
          </w:p>
        </w:tc>
        <w:tc>
          <w:tcPr>
            <w:tcW w:w="2338" w:type="dxa"/>
          </w:tcPr>
          <w:p w14:paraId="4F5B426A" w14:textId="77777777" w:rsidR="00286CE1" w:rsidRPr="006B1569" w:rsidRDefault="00286CE1"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Bradon Richardson, City Hussen, Simon Alemu, Oludamilare Adebanjo- 10.20.2023.</w:t>
            </w:r>
          </w:p>
          <w:p w14:paraId="7B0FAD94" w14:textId="77777777" w:rsidR="000947D4" w:rsidRPr="006B1569" w:rsidRDefault="000947D4"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947D4" w:rsidRPr="006B1569" w14:paraId="1A4F0B54" w14:textId="77777777" w:rsidTr="00925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203089E" w14:textId="77777777" w:rsidR="000947D4" w:rsidRPr="006B1569" w:rsidRDefault="00A16E58" w:rsidP="005D74A9">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User Story #13</w:t>
            </w:r>
          </w:p>
        </w:tc>
        <w:tc>
          <w:tcPr>
            <w:tcW w:w="2337" w:type="dxa"/>
          </w:tcPr>
          <w:p w14:paraId="796E8B7B" w14:textId="77777777" w:rsidR="00A16E58" w:rsidRPr="006B1569" w:rsidRDefault="00A16E58"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Collaborative Case – </w:t>
            </w:r>
          </w:p>
          <w:p w14:paraId="20E9F814" w14:textId="77777777" w:rsidR="00A16E58" w:rsidRPr="006B1569" w:rsidRDefault="00A16E58"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 Management</w:t>
            </w:r>
          </w:p>
          <w:p w14:paraId="4ADEDD9F" w14:textId="77777777" w:rsidR="00A16E58" w:rsidRPr="006B1569" w:rsidRDefault="00A16E58"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As an immigration applicant with a shared immigration case (e.g., family sponsorships), I want the ability to invite and collaborate with other users involved in the same case, streamlining communication and document sharing.</w:t>
            </w:r>
          </w:p>
          <w:p w14:paraId="62E90C1A" w14:textId="77777777" w:rsidR="000947D4" w:rsidRPr="006B1569" w:rsidRDefault="000947D4"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338" w:type="dxa"/>
          </w:tcPr>
          <w:p w14:paraId="21823E81" w14:textId="77777777" w:rsidR="000947D4" w:rsidRPr="006B1569" w:rsidRDefault="00FF35C2"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w:t>
            </w:r>
            <w:r w:rsidR="003C3240" w:rsidRPr="006B1569">
              <w:rPr>
                <w:rFonts w:ascii="Times New Roman" w:eastAsia="Times New Roman" w:hAnsi="Times New Roman" w:cs="Times New Roman"/>
                <w:sz w:val="24"/>
                <w:szCs w:val="24"/>
              </w:rPr>
              <w:t>03 of Non</w:t>
            </w:r>
            <w:r w:rsidR="00470049" w:rsidRPr="006B1569">
              <w:rPr>
                <w:rFonts w:ascii="Times New Roman" w:eastAsia="Times New Roman" w:hAnsi="Times New Roman" w:cs="Times New Roman"/>
                <w:sz w:val="24"/>
                <w:szCs w:val="24"/>
              </w:rPr>
              <w:t>-</w:t>
            </w:r>
            <w:r w:rsidR="003C3240" w:rsidRPr="006B1569">
              <w:rPr>
                <w:rFonts w:ascii="Times New Roman" w:eastAsia="Times New Roman" w:hAnsi="Times New Roman" w:cs="Times New Roman"/>
                <w:sz w:val="24"/>
                <w:szCs w:val="24"/>
              </w:rPr>
              <w:t>Functional Requ</w:t>
            </w:r>
            <w:r w:rsidR="00154C13" w:rsidRPr="006B1569">
              <w:rPr>
                <w:rFonts w:ascii="Times New Roman" w:eastAsia="Times New Roman" w:hAnsi="Times New Roman" w:cs="Times New Roman"/>
                <w:sz w:val="24"/>
                <w:szCs w:val="24"/>
              </w:rPr>
              <w:t>irements</w:t>
            </w:r>
          </w:p>
        </w:tc>
        <w:tc>
          <w:tcPr>
            <w:tcW w:w="2338" w:type="dxa"/>
          </w:tcPr>
          <w:p w14:paraId="1CA49469" w14:textId="77777777" w:rsidR="00286CE1" w:rsidRPr="006B1569" w:rsidRDefault="00286CE1"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Bradon Richardson, City Hussen, Simon Alemu, Oludamilare Adebanjo- 10.20.2023.</w:t>
            </w:r>
          </w:p>
          <w:p w14:paraId="70DE46CD" w14:textId="77777777" w:rsidR="000947D4" w:rsidRPr="006B1569" w:rsidRDefault="000947D4"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947D4" w:rsidRPr="006B1569" w14:paraId="07E59C3D" w14:textId="77777777" w:rsidTr="00925F61">
        <w:tc>
          <w:tcPr>
            <w:cnfStyle w:val="001000000000" w:firstRow="0" w:lastRow="0" w:firstColumn="1" w:lastColumn="0" w:oddVBand="0" w:evenVBand="0" w:oddHBand="0" w:evenHBand="0" w:firstRowFirstColumn="0" w:firstRowLastColumn="0" w:lastRowFirstColumn="0" w:lastRowLastColumn="0"/>
            <w:tcW w:w="2337" w:type="dxa"/>
          </w:tcPr>
          <w:p w14:paraId="65725BDF" w14:textId="77777777" w:rsidR="000947D4" w:rsidRPr="006B1569" w:rsidRDefault="00A16E58" w:rsidP="005D74A9">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User Story #14</w:t>
            </w:r>
          </w:p>
        </w:tc>
        <w:tc>
          <w:tcPr>
            <w:tcW w:w="2337" w:type="dxa"/>
          </w:tcPr>
          <w:p w14:paraId="6F3B695A" w14:textId="77777777" w:rsidR="00A16E58" w:rsidRPr="006B1569" w:rsidRDefault="00A16E58"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Affiliated users</w:t>
            </w:r>
            <w:r w:rsidR="002F3DA1" w:rsidRPr="006B1569">
              <w:rPr>
                <w:rFonts w:ascii="Times New Roman" w:eastAsia="Times New Roman" w:hAnsi="Times New Roman" w:cs="Times New Roman"/>
                <w:sz w:val="24"/>
                <w:szCs w:val="24"/>
              </w:rPr>
              <w:t xml:space="preserve"> – </w:t>
            </w:r>
          </w:p>
          <w:p w14:paraId="55459EC0" w14:textId="77777777" w:rsidR="00A16E58" w:rsidRPr="006B1569" w:rsidRDefault="00A16E58"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As an immigration applicant, I would like to have clear terms and agreements, so there wouldn’t be any legal issues with the other parties.</w:t>
            </w:r>
          </w:p>
          <w:p w14:paraId="6AE80BBB" w14:textId="77777777" w:rsidR="000947D4" w:rsidRPr="006B1569" w:rsidRDefault="000947D4"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338" w:type="dxa"/>
          </w:tcPr>
          <w:p w14:paraId="6316F8EC" w14:textId="77777777" w:rsidR="000947D4" w:rsidRPr="006B1569" w:rsidRDefault="00395FDB"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R</w:t>
            </w:r>
            <w:r w:rsidR="00200AE3" w:rsidRPr="006B1569">
              <w:rPr>
                <w:rFonts w:ascii="Times New Roman" w:eastAsia="Times New Roman" w:hAnsi="Times New Roman" w:cs="Times New Roman"/>
                <w:sz w:val="24"/>
                <w:szCs w:val="24"/>
              </w:rPr>
              <w:t>03 of</w:t>
            </w:r>
            <w:r w:rsidR="00161A62" w:rsidRPr="006B1569">
              <w:rPr>
                <w:rFonts w:ascii="Times New Roman" w:eastAsia="Times New Roman" w:hAnsi="Times New Roman" w:cs="Times New Roman"/>
                <w:sz w:val="24"/>
                <w:szCs w:val="24"/>
              </w:rPr>
              <w:t xml:space="preserve"> Non-Functional </w:t>
            </w:r>
          </w:p>
        </w:tc>
        <w:tc>
          <w:tcPr>
            <w:tcW w:w="2338" w:type="dxa"/>
          </w:tcPr>
          <w:p w14:paraId="03585679" w14:textId="77777777" w:rsidR="00286CE1" w:rsidRPr="006B1569" w:rsidRDefault="00286CE1"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Bradon Richardson, City Hussen, Simon Alemu, Oludamilare Adebanjo- 10.20.2023.</w:t>
            </w:r>
          </w:p>
          <w:p w14:paraId="6EFA002C" w14:textId="77777777" w:rsidR="000947D4" w:rsidRPr="006B1569" w:rsidRDefault="000947D4" w:rsidP="005D74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947D4" w:rsidRPr="006B1569" w14:paraId="65AC7BDC" w14:textId="77777777" w:rsidTr="00925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EA77434" w14:textId="77777777" w:rsidR="000947D4" w:rsidRPr="006B1569" w:rsidRDefault="002F3DA1" w:rsidP="005D74A9">
            <w:pPr>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User Story #15</w:t>
            </w:r>
          </w:p>
        </w:tc>
        <w:tc>
          <w:tcPr>
            <w:tcW w:w="2337" w:type="dxa"/>
          </w:tcPr>
          <w:p w14:paraId="4921B087" w14:textId="77777777" w:rsidR="002F3DA1" w:rsidRPr="006B1569" w:rsidRDefault="002F3DA1"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 xml:space="preserve">Content Recommendations – </w:t>
            </w:r>
          </w:p>
          <w:p w14:paraId="2C7E0961" w14:textId="77777777" w:rsidR="002F3DA1" w:rsidRPr="006B1569" w:rsidRDefault="002F3DA1"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As an immigration applicant, I would appreciate content recommendations and suggestions based on my progress and specific immigration case, helping me explore relevant resources I might have missed.</w:t>
            </w:r>
          </w:p>
          <w:p w14:paraId="7A3A9C03" w14:textId="77777777" w:rsidR="005A0382" w:rsidRPr="006B1569" w:rsidRDefault="005A0382"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Content Recommendations- As an immigration applicant, I would appreciate content recommendations and suggestions based on my progress and specific immigration case, helping me explore relevant resources I might have missed.</w:t>
            </w:r>
          </w:p>
          <w:p w14:paraId="35800DC3" w14:textId="77777777" w:rsidR="000947D4" w:rsidRPr="006B1569" w:rsidRDefault="000947D4"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338" w:type="dxa"/>
          </w:tcPr>
          <w:p w14:paraId="0C9CB042" w14:textId="77777777" w:rsidR="000947D4" w:rsidRPr="006B1569" w:rsidRDefault="00161A62"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lastRenderedPageBreak/>
              <w:t xml:space="preserve">R25 of Functional Requirements </w:t>
            </w:r>
          </w:p>
        </w:tc>
        <w:tc>
          <w:tcPr>
            <w:tcW w:w="2338" w:type="dxa"/>
          </w:tcPr>
          <w:p w14:paraId="72229337" w14:textId="77777777" w:rsidR="00286CE1" w:rsidRPr="006B1569" w:rsidRDefault="00286CE1"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B1569">
              <w:rPr>
                <w:rFonts w:ascii="Times New Roman" w:eastAsia="Times New Roman" w:hAnsi="Times New Roman" w:cs="Times New Roman"/>
                <w:sz w:val="24"/>
                <w:szCs w:val="24"/>
              </w:rPr>
              <w:t>Bradon Richardson, City Hussen, Simon Alemu, Oludamilare Adebanjo- 10.20.2023.</w:t>
            </w:r>
          </w:p>
          <w:p w14:paraId="33768A82" w14:textId="77777777" w:rsidR="000947D4" w:rsidRPr="006B1569" w:rsidRDefault="000947D4" w:rsidP="005D74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14:paraId="25189093" w14:textId="77777777" w:rsidR="000441FA" w:rsidRPr="00B829CB" w:rsidRDefault="000441FA" w:rsidP="32047AEC">
      <w:pPr>
        <w:spacing w:line="240" w:lineRule="auto"/>
        <w:rPr>
          <w:rFonts w:ascii="Times New Roman" w:eastAsia="Times New Roman" w:hAnsi="Times New Roman" w:cs="Times New Roman"/>
          <w:sz w:val="24"/>
          <w:szCs w:val="24"/>
        </w:rPr>
      </w:pPr>
    </w:p>
    <w:p w14:paraId="3A6F0F39" w14:textId="77777777" w:rsidR="000441FA" w:rsidRPr="00B829CB" w:rsidRDefault="000441FA" w:rsidP="001A4E31">
      <w:pPr>
        <w:pStyle w:val="Heading1"/>
        <w:rPr>
          <w:rFonts w:ascii="Times New Roman" w:eastAsia="Times New Roman" w:hAnsi="Times New Roman" w:cs="Times New Roman"/>
          <w:sz w:val="24"/>
          <w:szCs w:val="24"/>
        </w:rPr>
      </w:pPr>
      <w:bookmarkStart w:id="28" w:name="_Toc149600311"/>
      <w:r w:rsidRPr="6939DDBB">
        <w:rPr>
          <w:rFonts w:ascii="Times New Roman" w:eastAsia="Times New Roman" w:hAnsi="Times New Roman" w:cs="Times New Roman"/>
          <w:sz w:val="24"/>
          <w:szCs w:val="24"/>
        </w:rPr>
        <w:t>Business processes</w:t>
      </w:r>
      <w:bookmarkEnd w:id="28"/>
    </w:p>
    <w:p w14:paraId="51A7E3E9" w14:textId="77777777" w:rsidR="00867AB4" w:rsidRPr="00B829CB" w:rsidRDefault="008B610A" w:rsidP="00F62E67">
      <w:pPr>
        <w:pStyle w:val="Heading2"/>
        <w:rPr>
          <w:rFonts w:ascii="Times New Roman" w:eastAsia="Times New Roman" w:hAnsi="Times New Roman" w:cs="Times New Roman"/>
          <w:sz w:val="24"/>
          <w:szCs w:val="24"/>
        </w:rPr>
      </w:pPr>
      <w:bookmarkStart w:id="29" w:name="_Toc149600312"/>
      <w:r w:rsidRPr="6939DDBB">
        <w:rPr>
          <w:rFonts w:ascii="Times New Roman" w:eastAsia="Times New Roman" w:hAnsi="Times New Roman" w:cs="Times New Roman"/>
          <w:sz w:val="24"/>
          <w:szCs w:val="24"/>
        </w:rPr>
        <w:t xml:space="preserve">Registering for </w:t>
      </w:r>
      <w:r w:rsidR="7E8570BE" w:rsidRPr="6939DDBB">
        <w:rPr>
          <w:rFonts w:ascii="Times New Roman" w:eastAsia="Times New Roman" w:hAnsi="Times New Roman" w:cs="Times New Roman"/>
          <w:sz w:val="24"/>
          <w:szCs w:val="24"/>
        </w:rPr>
        <w:t>a</w:t>
      </w:r>
      <w:r w:rsidRPr="6939DDBB">
        <w:rPr>
          <w:rFonts w:ascii="Times New Roman" w:eastAsia="Times New Roman" w:hAnsi="Times New Roman" w:cs="Times New Roman"/>
          <w:sz w:val="24"/>
          <w:szCs w:val="24"/>
        </w:rPr>
        <w:t xml:space="preserve"> course</w:t>
      </w:r>
      <w:bookmarkEnd w:id="29"/>
    </w:p>
    <w:p w14:paraId="30DF3232" w14:textId="77777777" w:rsidR="00867AB4" w:rsidRPr="00B829CB" w:rsidRDefault="00867AB4" w:rsidP="00A612DA">
      <w:pPr>
        <w:pStyle w:val="ListParagraph"/>
        <w:numPr>
          <w:ilvl w:val="0"/>
          <w:numId w:val="19"/>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Business Process Name: </w:t>
      </w:r>
      <w:r w:rsidRPr="6939DDBB">
        <w:rPr>
          <w:rFonts w:ascii="Times New Roman" w:eastAsia="Times New Roman" w:hAnsi="Times New Roman" w:cs="Times New Roman"/>
          <w:b/>
          <w:sz w:val="24"/>
          <w:szCs w:val="24"/>
        </w:rPr>
        <w:t xml:space="preserve">Registering for </w:t>
      </w:r>
      <w:r w:rsidR="00295B15" w:rsidRPr="6939DDBB">
        <w:rPr>
          <w:rFonts w:ascii="Times New Roman" w:eastAsia="Times New Roman" w:hAnsi="Times New Roman" w:cs="Times New Roman"/>
          <w:b/>
          <w:sz w:val="24"/>
          <w:szCs w:val="24"/>
        </w:rPr>
        <w:t>citizenship</w:t>
      </w:r>
      <w:r w:rsidRPr="6939DDBB">
        <w:rPr>
          <w:rFonts w:ascii="Times New Roman" w:eastAsia="Times New Roman" w:hAnsi="Times New Roman" w:cs="Times New Roman"/>
          <w:b/>
          <w:sz w:val="24"/>
          <w:szCs w:val="24"/>
        </w:rPr>
        <w:t xml:space="preserve"> course</w:t>
      </w:r>
      <w:r w:rsidRPr="6939DDBB">
        <w:rPr>
          <w:rFonts w:ascii="Times New Roman" w:eastAsia="Times New Roman" w:hAnsi="Times New Roman" w:cs="Times New Roman"/>
          <w:sz w:val="24"/>
          <w:szCs w:val="24"/>
        </w:rPr>
        <w:t>.</w:t>
      </w:r>
    </w:p>
    <w:p w14:paraId="7D9565C0" w14:textId="77777777" w:rsidR="00867AB4" w:rsidRPr="00B829CB" w:rsidRDefault="00867AB4" w:rsidP="00A612DA">
      <w:pPr>
        <w:pStyle w:val="ListParagraph"/>
        <w:numPr>
          <w:ilvl w:val="0"/>
          <w:numId w:val="19"/>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Author: </w:t>
      </w:r>
      <w:r w:rsidR="0067794A" w:rsidRPr="6939DDBB">
        <w:rPr>
          <w:rFonts w:ascii="Times New Roman" w:eastAsia="Times New Roman" w:hAnsi="Times New Roman" w:cs="Times New Roman"/>
          <w:b/>
          <w:sz w:val="24"/>
          <w:szCs w:val="24"/>
        </w:rPr>
        <w:t>Brandon Richardson, City Hussen, Simon Alemu</w:t>
      </w:r>
    </w:p>
    <w:p w14:paraId="676D82CA" w14:textId="77777777" w:rsidR="00867AB4" w:rsidRPr="00B829CB" w:rsidRDefault="00867AB4" w:rsidP="00A612DA">
      <w:pPr>
        <w:pStyle w:val="ListParagraph"/>
        <w:numPr>
          <w:ilvl w:val="0"/>
          <w:numId w:val="19"/>
        </w:numPr>
        <w:rPr>
          <w:rFonts w:ascii="Times New Roman" w:eastAsia="Times New Roman" w:hAnsi="Times New Roman" w:cs="Times New Roman"/>
          <w:b/>
          <w:sz w:val="24"/>
          <w:szCs w:val="24"/>
        </w:rPr>
      </w:pPr>
      <w:r w:rsidRPr="6939DDBB">
        <w:rPr>
          <w:rFonts w:ascii="Times New Roman" w:eastAsia="Times New Roman" w:hAnsi="Times New Roman" w:cs="Times New Roman"/>
          <w:sz w:val="24"/>
          <w:szCs w:val="24"/>
        </w:rPr>
        <w:t xml:space="preserve">Date created: </w:t>
      </w:r>
      <w:r w:rsidRPr="6939DDBB">
        <w:rPr>
          <w:rFonts w:ascii="Times New Roman" w:eastAsia="Times New Roman" w:hAnsi="Times New Roman" w:cs="Times New Roman"/>
          <w:b/>
          <w:sz w:val="24"/>
          <w:szCs w:val="24"/>
        </w:rPr>
        <w:t>October 23, 2023.</w:t>
      </w:r>
    </w:p>
    <w:p w14:paraId="6F3F6BF4" w14:textId="77777777" w:rsidR="00867AB4" w:rsidRPr="00B829CB" w:rsidRDefault="00867AB4" w:rsidP="00A612DA">
      <w:pPr>
        <w:pStyle w:val="ListParagraph"/>
        <w:numPr>
          <w:ilvl w:val="0"/>
          <w:numId w:val="19"/>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Date updated: </w:t>
      </w:r>
      <w:r w:rsidRPr="6939DDBB">
        <w:rPr>
          <w:rFonts w:ascii="Times New Roman" w:eastAsia="Times New Roman" w:hAnsi="Times New Roman" w:cs="Times New Roman"/>
          <w:b/>
          <w:sz w:val="24"/>
          <w:szCs w:val="24"/>
        </w:rPr>
        <w:t>October 24,2023</w:t>
      </w:r>
      <w:r w:rsidRPr="6939DDBB">
        <w:rPr>
          <w:rFonts w:ascii="Times New Roman" w:eastAsia="Times New Roman" w:hAnsi="Times New Roman" w:cs="Times New Roman"/>
          <w:sz w:val="24"/>
          <w:szCs w:val="24"/>
        </w:rPr>
        <w:t>.</w:t>
      </w:r>
    </w:p>
    <w:p w14:paraId="6F1D510B" w14:textId="77777777" w:rsidR="00867AB4" w:rsidRPr="00B829CB" w:rsidRDefault="00867AB4" w:rsidP="00A612DA">
      <w:pPr>
        <w:pStyle w:val="ListParagraph"/>
        <w:numPr>
          <w:ilvl w:val="0"/>
          <w:numId w:val="19"/>
        </w:numPr>
        <w:rPr>
          <w:rFonts w:ascii="Times New Roman" w:eastAsia="Times New Roman" w:hAnsi="Times New Roman" w:cs="Times New Roman"/>
          <w:b/>
          <w:sz w:val="24"/>
          <w:szCs w:val="24"/>
        </w:rPr>
      </w:pPr>
      <w:r w:rsidRPr="6939DDBB">
        <w:rPr>
          <w:rFonts w:ascii="Times New Roman" w:eastAsia="Times New Roman" w:hAnsi="Times New Roman" w:cs="Times New Roman"/>
          <w:sz w:val="24"/>
          <w:szCs w:val="24"/>
        </w:rPr>
        <w:t>Participating actors</w:t>
      </w:r>
      <w:r w:rsidRPr="6939DDBB">
        <w:rPr>
          <w:rFonts w:ascii="Times New Roman" w:eastAsia="Times New Roman" w:hAnsi="Times New Roman" w:cs="Times New Roman"/>
          <w:b/>
          <w:sz w:val="24"/>
          <w:szCs w:val="24"/>
        </w:rPr>
        <w:t xml:space="preserve">: Immigration applicant, </w:t>
      </w:r>
      <w:r w:rsidR="004D5C62" w:rsidRPr="6939DDBB">
        <w:rPr>
          <w:rFonts w:ascii="Times New Roman" w:eastAsia="Times New Roman" w:hAnsi="Times New Roman" w:cs="Times New Roman"/>
          <w:b/>
          <w:sz w:val="24"/>
          <w:szCs w:val="24"/>
        </w:rPr>
        <w:t>Immi Guide Application</w:t>
      </w:r>
      <w:r w:rsidR="01D90602" w:rsidRPr="6939DDBB">
        <w:rPr>
          <w:rFonts w:ascii="Times New Roman" w:eastAsia="Times New Roman" w:hAnsi="Times New Roman" w:cs="Times New Roman"/>
          <w:b/>
          <w:sz w:val="24"/>
          <w:szCs w:val="24"/>
        </w:rPr>
        <w:t>. Instructor</w:t>
      </w:r>
    </w:p>
    <w:p w14:paraId="52BB184B" w14:textId="77777777" w:rsidR="00867AB4" w:rsidRPr="00B829CB" w:rsidRDefault="00867AB4" w:rsidP="00A612DA">
      <w:pPr>
        <w:pStyle w:val="ListParagraph"/>
        <w:numPr>
          <w:ilvl w:val="6"/>
          <w:numId w:val="16"/>
        </w:numPr>
        <w:ind w:left="108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Start</w:t>
      </w:r>
    </w:p>
    <w:p w14:paraId="6E9FD47A" w14:textId="77777777" w:rsidR="00867AB4" w:rsidRPr="00B829CB" w:rsidRDefault="00867AB4" w:rsidP="00A612DA">
      <w:pPr>
        <w:pStyle w:val="ListParagraph"/>
        <w:numPr>
          <w:ilvl w:val="6"/>
          <w:numId w:val="16"/>
        </w:numPr>
        <w:ind w:left="108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Immigration applicant goes to Immi Guide application.</w:t>
      </w:r>
    </w:p>
    <w:p w14:paraId="04A7475B" w14:textId="77777777" w:rsidR="00867AB4" w:rsidRPr="00B829CB" w:rsidRDefault="00867AB4" w:rsidP="00A612DA">
      <w:pPr>
        <w:pStyle w:val="ListParagraph"/>
        <w:numPr>
          <w:ilvl w:val="6"/>
          <w:numId w:val="16"/>
        </w:numPr>
        <w:ind w:left="108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Immigration applicant selects Sign in option.</w:t>
      </w:r>
    </w:p>
    <w:p w14:paraId="20692B6D" w14:textId="77777777" w:rsidR="00867AB4" w:rsidRPr="00B829CB" w:rsidRDefault="00867AB4" w:rsidP="00A612DA">
      <w:pPr>
        <w:pStyle w:val="ListParagraph"/>
        <w:numPr>
          <w:ilvl w:val="6"/>
          <w:numId w:val="16"/>
        </w:numPr>
        <w:ind w:left="108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application displays the following information:</w:t>
      </w:r>
    </w:p>
    <w:p w14:paraId="7DB3C55E" w14:textId="77777777" w:rsidR="00867AB4" w:rsidRPr="00B829CB" w:rsidRDefault="00867AB4" w:rsidP="00A612DA">
      <w:pPr>
        <w:pStyle w:val="ListParagraph"/>
        <w:numPr>
          <w:ilvl w:val="7"/>
          <w:numId w:val="16"/>
        </w:numPr>
        <w:ind w:left="180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Username (*)</w:t>
      </w:r>
    </w:p>
    <w:p w14:paraId="74A7A001" w14:textId="77777777" w:rsidR="00867AB4" w:rsidRPr="00B829CB" w:rsidRDefault="00867AB4" w:rsidP="00A612DA">
      <w:pPr>
        <w:pStyle w:val="ListParagraph"/>
        <w:numPr>
          <w:ilvl w:val="7"/>
          <w:numId w:val="16"/>
        </w:numPr>
        <w:ind w:left="180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Password (*)</w:t>
      </w:r>
    </w:p>
    <w:p w14:paraId="5DB2461D" w14:textId="77777777" w:rsidR="00867AB4" w:rsidRPr="00B829CB" w:rsidRDefault="00867AB4" w:rsidP="00867AB4">
      <w:pPr>
        <w:pStyle w:val="ListParagraph"/>
        <w:ind w:left="1800"/>
        <w:jc w:val="both"/>
        <w:rPr>
          <w:rFonts w:ascii="Times New Roman" w:eastAsia="Times New Roman" w:hAnsi="Times New Roman" w:cs="Times New Roman"/>
          <w:sz w:val="24"/>
          <w:szCs w:val="24"/>
        </w:rPr>
      </w:pPr>
      <w:r w:rsidRPr="6939DDBB">
        <w:rPr>
          <w:rFonts w:ascii="Times New Roman" w:eastAsia="Times New Roman" w:hAnsi="Times New Roman" w:cs="Times New Roman"/>
          <w:b/>
          <w:sz w:val="24"/>
          <w:szCs w:val="24"/>
        </w:rPr>
        <w:t>Note:</w:t>
      </w:r>
      <w:r w:rsidRPr="6939DDBB">
        <w:rPr>
          <w:rFonts w:ascii="Times New Roman" w:eastAsia="Times New Roman" w:hAnsi="Times New Roman" w:cs="Times New Roman"/>
          <w:sz w:val="24"/>
          <w:szCs w:val="24"/>
        </w:rPr>
        <w:t xml:space="preserve"> * means </w:t>
      </w:r>
      <w:r w:rsidRPr="6939DDBB">
        <w:rPr>
          <w:rFonts w:ascii="Times New Roman" w:eastAsia="Times New Roman" w:hAnsi="Times New Roman" w:cs="Times New Roman"/>
          <w:b/>
          <w:sz w:val="24"/>
          <w:szCs w:val="24"/>
        </w:rPr>
        <w:t xml:space="preserve">required </w:t>
      </w:r>
      <w:r w:rsidRPr="6939DDBB">
        <w:rPr>
          <w:rFonts w:ascii="Times New Roman" w:eastAsia="Times New Roman" w:hAnsi="Times New Roman" w:cs="Times New Roman"/>
          <w:sz w:val="24"/>
          <w:szCs w:val="24"/>
        </w:rPr>
        <w:t>information</w:t>
      </w:r>
    </w:p>
    <w:p w14:paraId="1B38BB33" w14:textId="77777777" w:rsidR="00867AB4" w:rsidRPr="00B829CB" w:rsidRDefault="00867AB4" w:rsidP="00A612DA">
      <w:pPr>
        <w:pStyle w:val="ListParagraph"/>
        <w:numPr>
          <w:ilvl w:val="6"/>
          <w:numId w:val="16"/>
        </w:numPr>
        <w:ind w:left="108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Immigration applicant provides the required information to sign in.</w:t>
      </w:r>
    </w:p>
    <w:p w14:paraId="6A72663F" w14:textId="77777777" w:rsidR="00867AB4" w:rsidRPr="00B829CB" w:rsidRDefault="00867AB4" w:rsidP="00A612DA">
      <w:pPr>
        <w:pStyle w:val="ListParagraph"/>
        <w:numPr>
          <w:ilvl w:val="6"/>
          <w:numId w:val="16"/>
        </w:numPr>
        <w:ind w:left="108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Immigration applicant validates the required information has been input properly.</w:t>
      </w:r>
    </w:p>
    <w:p w14:paraId="41C96D1B" w14:textId="77777777" w:rsidR="00867AB4" w:rsidRPr="00B829CB" w:rsidRDefault="00867AB4" w:rsidP="00A612DA">
      <w:pPr>
        <w:pStyle w:val="ListParagraph"/>
        <w:numPr>
          <w:ilvl w:val="6"/>
          <w:numId w:val="16"/>
        </w:numPr>
        <w:ind w:left="108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Immigration applicant submits to the sign in page.</w:t>
      </w:r>
    </w:p>
    <w:p w14:paraId="676B8610" w14:textId="77777777" w:rsidR="00867AB4" w:rsidRPr="00B829CB" w:rsidRDefault="12EFDD0B" w:rsidP="00A612DA">
      <w:pPr>
        <w:pStyle w:val="ListParagraph"/>
        <w:numPr>
          <w:ilvl w:val="6"/>
          <w:numId w:val="16"/>
        </w:numPr>
        <w:ind w:left="108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w:t>
      </w:r>
      <w:r w:rsidR="00867AB4" w:rsidRPr="6939DDBB">
        <w:rPr>
          <w:rFonts w:ascii="Times New Roman" w:eastAsia="Times New Roman" w:hAnsi="Times New Roman" w:cs="Times New Roman"/>
          <w:sz w:val="24"/>
          <w:szCs w:val="24"/>
        </w:rPr>
        <w:t>pplication System checks the information in two ways:</w:t>
      </w:r>
    </w:p>
    <w:p w14:paraId="23030B2D" w14:textId="77777777" w:rsidR="00867AB4" w:rsidRPr="00B829CB" w:rsidRDefault="00867AB4" w:rsidP="00A612DA">
      <w:pPr>
        <w:pStyle w:val="ListParagraph"/>
        <w:numPr>
          <w:ilvl w:val="7"/>
          <w:numId w:val="16"/>
        </w:numPr>
        <w:ind w:left="180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The information is valid and is confirmed.</w:t>
      </w:r>
    </w:p>
    <w:p w14:paraId="46D07E63" w14:textId="77777777" w:rsidR="00867AB4" w:rsidRPr="00B829CB" w:rsidRDefault="00867AB4" w:rsidP="00A612DA">
      <w:pPr>
        <w:pStyle w:val="ListParagraph"/>
        <w:numPr>
          <w:ilvl w:val="8"/>
          <w:numId w:val="16"/>
        </w:numPr>
        <w:ind w:left="252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Will continue to step number 9.</w:t>
      </w:r>
    </w:p>
    <w:p w14:paraId="478D68EB" w14:textId="77777777" w:rsidR="00867AB4" w:rsidRPr="00B829CB" w:rsidRDefault="00867AB4" w:rsidP="00A612DA">
      <w:pPr>
        <w:pStyle w:val="ListParagraph"/>
        <w:numPr>
          <w:ilvl w:val="7"/>
          <w:numId w:val="16"/>
        </w:numPr>
        <w:ind w:left="180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Information is invalid or missing information so the application will do the following:</w:t>
      </w:r>
    </w:p>
    <w:p w14:paraId="16FEC7C1" w14:textId="77777777" w:rsidR="00867AB4" w:rsidRPr="00B829CB" w:rsidRDefault="00867AB4" w:rsidP="00A612DA">
      <w:pPr>
        <w:pStyle w:val="ListParagraph"/>
        <w:numPr>
          <w:ilvl w:val="8"/>
          <w:numId w:val="16"/>
        </w:numPr>
        <w:ind w:left="252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An error message saying </w:t>
      </w:r>
      <w:r w:rsidR="00A0148A" w:rsidRPr="6939DDBB">
        <w:rPr>
          <w:rFonts w:ascii="Times New Roman" w:eastAsia="Times New Roman" w:hAnsi="Times New Roman" w:cs="Times New Roman"/>
          <w:sz w:val="24"/>
          <w:szCs w:val="24"/>
        </w:rPr>
        <w:t xml:space="preserve">“Sign in </w:t>
      </w:r>
      <w:r w:rsidR="00DB028D" w:rsidRPr="6939DDBB">
        <w:rPr>
          <w:rFonts w:ascii="Times New Roman" w:eastAsia="Times New Roman" w:hAnsi="Times New Roman" w:cs="Times New Roman"/>
          <w:sz w:val="24"/>
          <w:szCs w:val="24"/>
        </w:rPr>
        <w:t>failed</w:t>
      </w:r>
      <w:r w:rsidR="00A0148A" w:rsidRPr="6939DDBB">
        <w:rPr>
          <w:rFonts w:ascii="Times New Roman" w:eastAsia="Times New Roman" w:hAnsi="Times New Roman" w:cs="Times New Roman"/>
          <w:sz w:val="24"/>
          <w:szCs w:val="24"/>
        </w:rPr>
        <w:t>”</w:t>
      </w:r>
      <w:r w:rsidR="391ADD10" w:rsidRPr="6939DDBB">
        <w:rPr>
          <w:rFonts w:ascii="Times New Roman" w:eastAsia="Times New Roman" w:hAnsi="Times New Roman" w:cs="Times New Roman"/>
          <w:sz w:val="24"/>
          <w:szCs w:val="24"/>
        </w:rPr>
        <w:t xml:space="preserve"> </w:t>
      </w:r>
      <w:r w:rsidRPr="6939DDBB">
        <w:rPr>
          <w:rFonts w:ascii="Times New Roman" w:eastAsia="Times New Roman" w:hAnsi="Times New Roman" w:cs="Times New Roman"/>
          <w:sz w:val="24"/>
          <w:szCs w:val="24"/>
        </w:rPr>
        <w:t xml:space="preserve">will be </w:t>
      </w:r>
      <w:r w:rsidR="005A0382" w:rsidRPr="6939DDBB">
        <w:rPr>
          <w:rFonts w:ascii="Times New Roman" w:eastAsia="Times New Roman" w:hAnsi="Times New Roman" w:cs="Times New Roman"/>
          <w:sz w:val="24"/>
          <w:szCs w:val="24"/>
        </w:rPr>
        <w:t>generated.</w:t>
      </w:r>
    </w:p>
    <w:p w14:paraId="4741FC6C" w14:textId="77777777" w:rsidR="00867AB4" w:rsidRPr="00B829CB" w:rsidRDefault="008502A5" w:rsidP="00A612DA">
      <w:pPr>
        <w:pStyle w:val="ListParagraph"/>
        <w:numPr>
          <w:ilvl w:val="8"/>
          <w:numId w:val="16"/>
        </w:numPr>
        <w:ind w:left="252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The Immi</w:t>
      </w:r>
      <w:r w:rsidR="00867AB4" w:rsidRPr="6939DDBB">
        <w:rPr>
          <w:rFonts w:ascii="Times New Roman" w:eastAsia="Times New Roman" w:hAnsi="Times New Roman" w:cs="Times New Roman"/>
          <w:sz w:val="24"/>
          <w:szCs w:val="24"/>
        </w:rPr>
        <w:t xml:space="preserve"> Guide application will prompt the user to enter all the</w:t>
      </w:r>
      <w:r w:rsidR="00225553" w:rsidRPr="6939DDBB">
        <w:rPr>
          <w:rFonts w:ascii="Times New Roman" w:eastAsia="Times New Roman" w:hAnsi="Times New Roman" w:cs="Times New Roman"/>
          <w:sz w:val="24"/>
          <w:szCs w:val="24"/>
        </w:rPr>
        <w:t xml:space="preserve"> required</w:t>
      </w:r>
      <w:r w:rsidR="00867AB4" w:rsidRPr="6939DDBB">
        <w:rPr>
          <w:rFonts w:ascii="Times New Roman" w:eastAsia="Times New Roman" w:hAnsi="Times New Roman" w:cs="Times New Roman"/>
          <w:sz w:val="24"/>
          <w:szCs w:val="24"/>
        </w:rPr>
        <w:t xml:space="preserve"> information over again.</w:t>
      </w:r>
    </w:p>
    <w:p w14:paraId="497D95BF" w14:textId="77777777" w:rsidR="00867AB4" w:rsidRPr="00B829CB" w:rsidRDefault="00867AB4" w:rsidP="00A612DA">
      <w:pPr>
        <w:pStyle w:val="ListParagraph"/>
        <w:numPr>
          <w:ilvl w:val="8"/>
          <w:numId w:val="16"/>
        </w:numPr>
        <w:ind w:left="252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application will go back to step 4.</w:t>
      </w:r>
    </w:p>
    <w:p w14:paraId="71E6AA68" w14:textId="77777777" w:rsidR="00867AB4" w:rsidRPr="00B829CB" w:rsidRDefault="00867AB4" w:rsidP="00A612DA">
      <w:pPr>
        <w:pStyle w:val="ListParagraph"/>
        <w:numPr>
          <w:ilvl w:val="6"/>
          <w:numId w:val="16"/>
        </w:numPr>
        <w:ind w:left="108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The Immi Guide application generates signed in messages.</w:t>
      </w:r>
    </w:p>
    <w:p w14:paraId="392458CF" w14:textId="77777777" w:rsidR="00867AB4" w:rsidRPr="00B829CB" w:rsidRDefault="00867AB4" w:rsidP="00A612DA">
      <w:pPr>
        <w:pStyle w:val="ListParagraph"/>
        <w:numPr>
          <w:ilvl w:val="6"/>
          <w:numId w:val="16"/>
        </w:numPr>
        <w:ind w:left="108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lastRenderedPageBreak/>
        <w:t>Immi Guide application will sign in the immigration applicant.</w:t>
      </w:r>
    </w:p>
    <w:p w14:paraId="426FCEF2" w14:textId="77777777" w:rsidR="7BC53431" w:rsidRDefault="7BC53431" w:rsidP="00A612DA">
      <w:pPr>
        <w:pStyle w:val="ListParagraph"/>
        <w:numPr>
          <w:ilvl w:val="6"/>
          <w:numId w:val="16"/>
        </w:numPr>
        <w:ind w:left="108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Immi Guide application </w:t>
      </w:r>
      <w:r w:rsidR="00867AB4" w:rsidRPr="6939DDBB">
        <w:rPr>
          <w:rFonts w:ascii="Times New Roman" w:eastAsia="Times New Roman" w:hAnsi="Times New Roman" w:cs="Times New Roman"/>
          <w:sz w:val="24"/>
          <w:szCs w:val="24"/>
        </w:rPr>
        <w:t xml:space="preserve">will display the “Dashboard” of </w:t>
      </w:r>
      <w:r w:rsidRPr="6939DDBB">
        <w:rPr>
          <w:rFonts w:ascii="Times New Roman" w:eastAsia="Times New Roman" w:hAnsi="Times New Roman" w:cs="Times New Roman"/>
          <w:sz w:val="24"/>
          <w:szCs w:val="24"/>
        </w:rPr>
        <w:t xml:space="preserve">the </w:t>
      </w:r>
      <w:r w:rsidR="00867AB4" w:rsidRPr="6939DDBB">
        <w:rPr>
          <w:rFonts w:ascii="Times New Roman" w:eastAsia="Times New Roman" w:hAnsi="Times New Roman" w:cs="Times New Roman"/>
          <w:sz w:val="24"/>
          <w:szCs w:val="24"/>
        </w:rPr>
        <w:t xml:space="preserve">Immi Guide </w:t>
      </w:r>
      <w:r w:rsidR="005A0382" w:rsidRPr="6939DDBB">
        <w:rPr>
          <w:rFonts w:ascii="Times New Roman" w:eastAsia="Times New Roman" w:hAnsi="Times New Roman" w:cs="Times New Roman"/>
          <w:sz w:val="24"/>
          <w:szCs w:val="24"/>
        </w:rPr>
        <w:t>application.</w:t>
      </w:r>
    </w:p>
    <w:p w14:paraId="5662FA45" w14:textId="77777777" w:rsidR="00867AB4" w:rsidRPr="00B829CB" w:rsidRDefault="2E25CD38" w:rsidP="00A612DA">
      <w:pPr>
        <w:pStyle w:val="ListParagraph"/>
        <w:numPr>
          <w:ilvl w:val="6"/>
          <w:numId w:val="16"/>
        </w:numPr>
        <w:ind w:left="108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applicant click on Courses button and input the following information:</w:t>
      </w:r>
    </w:p>
    <w:p w14:paraId="2E281989" w14:textId="77777777" w:rsidR="2E25CD38" w:rsidRDefault="2E25CD38" w:rsidP="00A612DA">
      <w:pPr>
        <w:pStyle w:val="ListParagraph"/>
        <w:numPr>
          <w:ilvl w:val="0"/>
          <w:numId w:val="20"/>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Class Name</w:t>
      </w:r>
      <w:r w:rsidR="67EDA14D" w:rsidRPr="6939DDBB">
        <w:rPr>
          <w:rFonts w:ascii="Times New Roman" w:eastAsia="Times New Roman" w:hAnsi="Times New Roman" w:cs="Times New Roman"/>
          <w:sz w:val="24"/>
          <w:szCs w:val="24"/>
        </w:rPr>
        <w:t xml:space="preserve"> </w:t>
      </w:r>
      <w:r w:rsidR="7138F4F8" w:rsidRPr="6939DDBB">
        <w:rPr>
          <w:rFonts w:ascii="Times New Roman" w:eastAsia="Times New Roman" w:hAnsi="Times New Roman" w:cs="Times New Roman"/>
          <w:sz w:val="24"/>
          <w:szCs w:val="24"/>
        </w:rPr>
        <w:t>(*)</w:t>
      </w:r>
    </w:p>
    <w:p w14:paraId="536868E5" w14:textId="77777777" w:rsidR="0B259FB5" w:rsidRDefault="0B259FB5" w:rsidP="00A612DA">
      <w:pPr>
        <w:pStyle w:val="ListParagraph"/>
        <w:numPr>
          <w:ilvl w:val="0"/>
          <w:numId w:val="20"/>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Instructor </w:t>
      </w:r>
      <w:r w:rsidR="26B79777" w:rsidRPr="6939DDBB">
        <w:rPr>
          <w:rFonts w:ascii="Times New Roman" w:eastAsia="Times New Roman" w:hAnsi="Times New Roman" w:cs="Times New Roman"/>
          <w:sz w:val="24"/>
          <w:szCs w:val="24"/>
        </w:rPr>
        <w:t>N</w:t>
      </w:r>
      <w:r w:rsidRPr="6939DDBB">
        <w:rPr>
          <w:rFonts w:ascii="Times New Roman" w:eastAsia="Times New Roman" w:hAnsi="Times New Roman" w:cs="Times New Roman"/>
          <w:sz w:val="24"/>
          <w:szCs w:val="24"/>
        </w:rPr>
        <w:t>ame</w:t>
      </w:r>
      <w:r w:rsidR="28954D44" w:rsidRPr="6939DDBB">
        <w:rPr>
          <w:rFonts w:ascii="Times New Roman" w:eastAsia="Times New Roman" w:hAnsi="Times New Roman" w:cs="Times New Roman"/>
          <w:sz w:val="24"/>
          <w:szCs w:val="24"/>
        </w:rPr>
        <w:t xml:space="preserve"> </w:t>
      </w:r>
      <w:r w:rsidR="56AC3278" w:rsidRPr="6939DDBB">
        <w:rPr>
          <w:rFonts w:ascii="Times New Roman" w:eastAsia="Times New Roman" w:hAnsi="Times New Roman" w:cs="Times New Roman"/>
          <w:sz w:val="24"/>
          <w:szCs w:val="24"/>
        </w:rPr>
        <w:t>(*)</w:t>
      </w:r>
    </w:p>
    <w:p w14:paraId="678D0802" w14:textId="77777777" w:rsidR="0B259FB5" w:rsidRDefault="0B259FB5" w:rsidP="00A612DA">
      <w:pPr>
        <w:pStyle w:val="ListParagraph"/>
        <w:numPr>
          <w:ilvl w:val="0"/>
          <w:numId w:val="20"/>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Start Date</w:t>
      </w:r>
      <w:r w:rsidR="77D33D45" w:rsidRPr="6939DDBB">
        <w:rPr>
          <w:rFonts w:ascii="Times New Roman" w:eastAsia="Times New Roman" w:hAnsi="Times New Roman" w:cs="Times New Roman"/>
          <w:sz w:val="24"/>
          <w:szCs w:val="24"/>
        </w:rPr>
        <w:t xml:space="preserve"> </w:t>
      </w:r>
      <w:r w:rsidR="55F0F8AC" w:rsidRPr="6939DDBB">
        <w:rPr>
          <w:rFonts w:ascii="Times New Roman" w:eastAsia="Times New Roman" w:hAnsi="Times New Roman" w:cs="Times New Roman"/>
          <w:sz w:val="24"/>
          <w:szCs w:val="24"/>
        </w:rPr>
        <w:t>(*)</w:t>
      </w:r>
    </w:p>
    <w:p w14:paraId="2879275E" w14:textId="77777777" w:rsidR="0B259FB5" w:rsidRDefault="0B259FB5" w:rsidP="00A612DA">
      <w:pPr>
        <w:pStyle w:val="ListParagraph"/>
        <w:numPr>
          <w:ilvl w:val="0"/>
          <w:numId w:val="20"/>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Location for the course</w:t>
      </w:r>
      <w:r w:rsidR="2E25D8C9" w:rsidRPr="6939DDBB">
        <w:rPr>
          <w:rFonts w:ascii="Times New Roman" w:eastAsia="Times New Roman" w:hAnsi="Times New Roman" w:cs="Times New Roman"/>
          <w:sz w:val="24"/>
          <w:szCs w:val="24"/>
        </w:rPr>
        <w:t xml:space="preserve"> </w:t>
      </w:r>
      <w:r w:rsidR="5AAFC66C" w:rsidRPr="6939DDBB">
        <w:rPr>
          <w:rFonts w:ascii="Times New Roman" w:eastAsia="Times New Roman" w:hAnsi="Times New Roman" w:cs="Times New Roman"/>
          <w:sz w:val="24"/>
          <w:szCs w:val="24"/>
        </w:rPr>
        <w:t>to be taken</w:t>
      </w:r>
      <w:r w:rsidR="2E25D8C9" w:rsidRPr="6939DDBB">
        <w:rPr>
          <w:rFonts w:ascii="Times New Roman" w:eastAsia="Times New Roman" w:hAnsi="Times New Roman" w:cs="Times New Roman"/>
          <w:sz w:val="24"/>
          <w:szCs w:val="24"/>
        </w:rPr>
        <w:t xml:space="preserve"> (*)</w:t>
      </w:r>
    </w:p>
    <w:p w14:paraId="4AE8178A" w14:textId="77777777" w:rsidR="3D1F65D4" w:rsidRDefault="3D1F65D4" w:rsidP="6D515942">
      <w:pPr>
        <w:pStyle w:val="ListParagraph"/>
        <w:ind w:left="1800"/>
        <w:jc w:val="both"/>
        <w:rPr>
          <w:rFonts w:ascii="Times New Roman" w:eastAsia="Times New Roman" w:hAnsi="Times New Roman" w:cs="Times New Roman"/>
          <w:sz w:val="24"/>
          <w:szCs w:val="24"/>
        </w:rPr>
      </w:pPr>
      <w:r w:rsidRPr="6939DDBB">
        <w:rPr>
          <w:rFonts w:ascii="Times New Roman" w:eastAsia="Times New Roman" w:hAnsi="Times New Roman" w:cs="Times New Roman"/>
          <w:b/>
          <w:sz w:val="24"/>
          <w:szCs w:val="24"/>
        </w:rPr>
        <w:t>Note:</w:t>
      </w:r>
      <w:r w:rsidRPr="6939DDBB">
        <w:rPr>
          <w:rFonts w:ascii="Times New Roman" w:eastAsia="Times New Roman" w:hAnsi="Times New Roman" w:cs="Times New Roman"/>
          <w:sz w:val="24"/>
          <w:szCs w:val="24"/>
        </w:rPr>
        <w:t xml:space="preserve"> * means </w:t>
      </w:r>
      <w:r w:rsidRPr="6939DDBB">
        <w:rPr>
          <w:rFonts w:ascii="Times New Roman" w:eastAsia="Times New Roman" w:hAnsi="Times New Roman" w:cs="Times New Roman"/>
          <w:b/>
          <w:sz w:val="24"/>
          <w:szCs w:val="24"/>
        </w:rPr>
        <w:t xml:space="preserve">required </w:t>
      </w:r>
      <w:r w:rsidRPr="6939DDBB">
        <w:rPr>
          <w:rFonts w:ascii="Times New Roman" w:eastAsia="Times New Roman" w:hAnsi="Times New Roman" w:cs="Times New Roman"/>
          <w:sz w:val="24"/>
          <w:szCs w:val="24"/>
        </w:rPr>
        <w:t>information</w:t>
      </w:r>
    </w:p>
    <w:p w14:paraId="44DBF388" w14:textId="77777777" w:rsidR="1245DB09" w:rsidRDefault="1245DB09" w:rsidP="00A612DA">
      <w:pPr>
        <w:pStyle w:val="ListParagraph"/>
        <w:numPr>
          <w:ilvl w:val="6"/>
          <w:numId w:val="16"/>
        </w:numPr>
        <w:ind w:left="108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Immi Guide applicant checks Required information is filled in </w:t>
      </w:r>
      <w:r w:rsidR="005A0382" w:rsidRPr="6939DDBB">
        <w:rPr>
          <w:rFonts w:ascii="Times New Roman" w:eastAsia="Times New Roman" w:hAnsi="Times New Roman" w:cs="Times New Roman"/>
          <w:sz w:val="24"/>
          <w:szCs w:val="24"/>
        </w:rPr>
        <w:t>correctly.</w:t>
      </w:r>
    </w:p>
    <w:p w14:paraId="451A7F8C" w14:textId="77777777" w:rsidR="1245DB09" w:rsidRDefault="1245DB09" w:rsidP="00A612DA">
      <w:pPr>
        <w:pStyle w:val="ListParagraph"/>
        <w:numPr>
          <w:ilvl w:val="6"/>
          <w:numId w:val="16"/>
        </w:numPr>
        <w:ind w:left="108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applicant Submits the Required information.</w:t>
      </w:r>
    </w:p>
    <w:p w14:paraId="249C0137" w14:textId="77777777" w:rsidR="00926F37" w:rsidRPr="00B829CB" w:rsidRDefault="00926F37" w:rsidP="00A612DA">
      <w:pPr>
        <w:pStyle w:val="ListParagraph"/>
        <w:numPr>
          <w:ilvl w:val="6"/>
          <w:numId w:val="16"/>
        </w:numPr>
        <w:ind w:left="108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Immi Guide application displays the </w:t>
      </w:r>
      <w:r w:rsidR="007D590A" w:rsidRPr="6939DDBB">
        <w:rPr>
          <w:rFonts w:ascii="Times New Roman" w:eastAsia="Times New Roman" w:hAnsi="Times New Roman" w:cs="Times New Roman"/>
          <w:sz w:val="24"/>
          <w:szCs w:val="24"/>
        </w:rPr>
        <w:t>register page.</w:t>
      </w:r>
    </w:p>
    <w:p w14:paraId="0FE76F47" w14:textId="77777777" w:rsidR="00D145E8" w:rsidRPr="00B829CB" w:rsidRDefault="195DB807" w:rsidP="00A612DA">
      <w:pPr>
        <w:pStyle w:val="ListParagraph"/>
        <w:numPr>
          <w:ilvl w:val="6"/>
          <w:numId w:val="16"/>
        </w:numPr>
        <w:ind w:left="108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The immigration applicant c</w:t>
      </w:r>
      <w:r w:rsidR="00E91F49" w:rsidRPr="6939DDBB">
        <w:rPr>
          <w:rFonts w:ascii="Times New Roman" w:eastAsia="Times New Roman" w:hAnsi="Times New Roman" w:cs="Times New Roman"/>
          <w:sz w:val="24"/>
          <w:szCs w:val="24"/>
        </w:rPr>
        <w:t>lick</w:t>
      </w:r>
      <w:r w:rsidR="01F5F265" w:rsidRPr="6939DDBB">
        <w:rPr>
          <w:rFonts w:ascii="Times New Roman" w:eastAsia="Times New Roman" w:hAnsi="Times New Roman" w:cs="Times New Roman"/>
          <w:sz w:val="24"/>
          <w:szCs w:val="24"/>
        </w:rPr>
        <w:t>s the button</w:t>
      </w:r>
      <w:r w:rsidR="00E91F49" w:rsidRPr="6939DDBB">
        <w:rPr>
          <w:rFonts w:ascii="Times New Roman" w:eastAsia="Times New Roman" w:hAnsi="Times New Roman" w:cs="Times New Roman"/>
          <w:sz w:val="24"/>
          <w:szCs w:val="24"/>
        </w:rPr>
        <w:t xml:space="preserve"> </w:t>
      </w:r>
      <w:r w:rsidR="607669C0" w:rsidRPr="6939DDBB">
        <w:rPr>
          <w:rFonts w:ascii="Times New Roman" w:eastAsia="Times New Roman" w:hAnsi="Times New Roman" w:cs="Times New Roman"/>
          <w:sz w:val="24"/>
          <w:szCs w:val="24"/>
        </w:rPr>
        <w:t>“R</w:t>
      </w:r>
      <w:r w:rsidR="00070116" w:rsidRPr="6939DDBB">
        <w:rPr>
          <w:rFonts w:ascii="Times New Roman" w:eastAsia="Times New Roman" w:hAnsi="Times New Roman" w:cs="Times New Roman"/>
          <w:sz w:val="24"/>
          <w:szCs w:val="24"/>
        </w:rPr>
        <w:t>egister</w:t>
      </w:r>
      <w:r w:rsidR="0AEAFE28" w:rsidRPr="6939DDBB">
        <w:rPr>
          <w:rFonts w:ascii="Times New Roman" w:eastAsia="Times New Roman" w:hAnsi="Times New Roman" w:cs="Times New Roman"/>
          <w:sz w:val="24"/>
          <w:szCs w:val="24"/>
        </w:rPr>
        <w:t>”</w:t>
      </w:r>
      <w:r w:rsidR="00070116" w:rsidRPr="6939DDBB">
        <w:rPr>
          <w:rFonts w:ascii="Times New Roman" w:eastAsia="Times New Roman" w:hAnsi="Times New Roman" w:cs="Times New Roman"/>
          <w:sz w:val="24"/>
          <w:szCs w:val="24"/>
        </w:rPr>
        <w:t>.</w:t>
      </w:r>
    </w:p>
    <w:p w14:paraId="3CA4B788" w14:textId="77777777" w:rsidR="00BA41BE" w:rsidRPr="00B829CB" w:rsidRDefault="00D24053" w:rsidP="00A612DA">
      <w:pPr>
        <w:pStyle w:val="ListParagraph"/>
        <w:numPr>
          <w:ilvl w:val="6"/>
          <w:numId w:val="16"/>
        </w:numPr>
        <w:ind w:left="108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w:t>
      </w:r>
      <w:r w:rsidR="00F75C58" w:rsidRPr="6939DDBB">
        <w:rPr>
          <w:rFonts w:ascii="Times New Roman" w:eastAsia="Times New Roman" w:hAnsi="Times New Roman" w:cs="Times New Roman"/>
          <w:sz w:val="24"/>
          <w:szCs w:val="24"/>
        </w:rPr>
        <w:t xml:space="preserve"> application </w:t>
      </w:r>
      <w:r w:rsidR="004E4445" w:rsidRPr="6939DDBB">
        <w:rPr>
          <w:rFonts w:ascii="Times New Roman" w:eastAsia="Times New Roman" w:hAnsi="Times New Roman" w:cs="Times New Roman"/>
          <w:sz w:val="24"/>
          <w:szCs w:val="24"/>
        </w:rPr>
        <w:t>proces</w:t>
      </w:r>
      <w:r w:rsidR="00F75C58" w:rsidRPr="6939DDBB">
        <w:rPr>
          <w:rFonts w:ascii="Times New Roman" w:eastAsia="Times New Roman" w:hAnsi="Times New Roman" w:cs="Times New Roman"/>
          <w:sz w:val="24"/>
          <w:szCs w:val="24"/>
        </w:rPr>
        <w:t>s</w:t>
      </w:r>
      <w:r w:rsidR="00C07E1C" w:rsidRPr="6939DDBB">
        <w:rPr>
          <w:rFonts w:ascii="Times New Roman" w:eastAsia="Times New Roman" w:hAnsi="Times New Roman" w:cs="Times New Roman"/>
          <w:sz w:val="24"/>
          <w:szCs w:val="24"/>
        </w:rPr>
        <w:t xml:space="preserve"> </w:t>
      </w:r>
      <w:r w:rsidR="00B256E5" w:rsidRPr="6939DDBB">
        <w:rPr>
          <w:rFonts w:ascii="Times New Roman" w:eastAsia="Times New Roman" w:hAnsi="Times New Roman" w:cs="Times New Roman"/>
          <w:sz w:val="24"/>
          <w:szCs w:val="24"/>
        </w:rPr>
        <w:t>registration:</w:t>
      </w:r>
    </w:p>
    <w:p w14:paraId="1621B3DA" w14:textId="77777777" w:rsidR="00C07E1C" w:rsidRPr="00B829CB" w:rsidRDefault="004E4445" w:rsidP="00A612DA">
      <w:pPr>
        <w:pStyle w:val="ListParagraph"/>
        <w:numPr>
          <w:ilvl w:val="0"/>
          <w:numId w:val="22"/>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If complete send </w:t>
      </w:r>
      <w:r w:rsidR="006A75DA" w:rsidRPr="6939DDBB">
        <w:rPr>
          <w:rFonts w:ascii="Times New Roman" w:eastAsia="Times New Roman" w:hAnsi="Times New Roman" w:cs="Times New Roman"/>
          <w:sz w:val="24"/>
          <w:szCs w:val="24"/>
        </w:rPr>
        <w:t>confirmation message</w:t>
      </w:r>
      <w:r w:rsidR="008002A0" w:rsidRPr="6939DDBB">
        <w:rPr>
          <w:rFonts w:ascii="Times New Roman" w:eastAsia="Times New Roman" w:hAnsi="Times New Roman" w:cs="Times New Roman"/>
          <w:sz w:val="24"/>
          <w:szCs w:val="24"/>
        </w:rPr>
        <w:t xml:space="preserve"> </w:t>
      </w:r>
      <w:r w:rsidR="3DA92EE9" w:rsidRPr="6939DDBB">
        <w:rPr>
          <w:rFonts w:ascii="Times New Roman" w:eastAsia="Times New Roman" w:hAnsi="Times New Roman" w:cs="Times New Roman"/>
          <w:sz w:val="24"/>
          <w:szCs w:val="24"/>
        </w:rPr>
        <w:t xml:space="preserve">example </w:t>
      </w:r>
      <w:r w:rsidR="003F58C1" w:rsidRPr="6939DDBB">
        <w:rPr>
          <w:rFonts w:ascii="Times New Roman" w:eastAsia="Times New Roman" w:hAnsi="Times New Roman" w:cs="Times New Roman"/>
          <w:sz w:val="24"/>
          <w:szCs w:val="24"/>
        </w:rPr>
        <w:t>“You</w:t>
      </w:r>
      <w:r w:rsidR="00CB1227" w:rsidRPr="6939DDBB">
        <w:rPr>
          <w:rFonts w:ascii="Times New Roman" w:eastAsia="Times New Roman" w:hAnsi="Times New Roman" w:cs="Times New Roman"/>
          <w:sz w:val="24"/>
          <w:szCs w:val="24"/>
        </w:rPr>
        <w:t xml:space="preserve"> are registered</w:t>
      </w:r>
      <w:r w:rsidR="7BCC9304" w:rsidRPr="6939DDBB">
        <w:rPr>
          <w:rFonts w:ascii="Times New Roman" w:eastAsia="Times New Roman" w:hAnsi="Times New Roman" w:cs="Times New Roman"/>
          <w:sz w:val="24"/>
          <w:szCs w:val="24"/>
        </w:rPr>
        <w:t xml:space="preserve"> for Citizen 101</w:t>
      </w:r>
      <w:r w:rsidR="00CB1227" w:rsidRPr="6939DDBB">
        <w:rPr>
          <w:rFonts w:ascii="Times New Roman" w:eastAsia="Times New Roman" w:hAnsi="Times New Roman" w:cs="Times New Roman"/>
          <w:sz w:val="24"/>
          <w:szCs w:val="24"/>
        </w:rPr>
        <w:t>”</w:t>
      </w:r>
    </w:p>
    <w:p w14:paraId="25FD64B3" w14:textId="77777777" w:rsidR="004E4445" w:rsidRPr="00B829CB" w:rsidRDefault="006A75DA" w:rsidP="00A612DA">
      <w:pPr>
        <w:pStyle w:val="ListParagraph"/>
        <w:numPr>
          <w:ilvl w:val="0"/>
          <w:numId w:val="22"/>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If incomplete</w:t>
      </w:r>
    </w:p>
    <w:p w14:paraId="050CEAD7" w14:textId="77777777" w:rsidR="145EFDD6" w:rsidRDefault="145EFDD6" w:rsidP="00A612DA">
      <w:pPr>
        <w:pStyle w:val="ListParagraph"/>
        <w:numPr>
          <w:ilvl w:val="4"/>
          <w:numId w:val="23"/>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Error </w:t>
      </w:r>
      <w:r w:rsidR="005A0382" w:rsidRPr="6939DDBB">
        <w:rPr>
          <w:rFonts w:ascii="Times New Roman" w:eastAsia="Times New Roman" w:hAnsi="Times New Roman" w:cs="Times New Roman"/>
          <w:sz w:val="24"/>
          <w:szCs w:val="24"/>
        </w:rPr>
        <w:t>occurs.</w:t>
      </w:r>
    </w:p>
    <w:p w14:paraId="5B99FC57" w14:textId="77777777" w:rsidR="00795A7E" w:rsidRPr="00B829CB" w:rsidRDefault="00AD7679" w:rsidP="00A612DA">
      <w:pPr>
        <w:pStyle w:val="ListParagraph"/>
        <w:numPr>
          <w:ilvl w:val="4"/>
          <w:numId w:val="23"/>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Prompt user back </w:t>
      </w:r>
      <w:r w:rsidR="00B256E5" w:rsidRPr="6939DDBB">
        <w:rPr>
          <w:rFonts w:ascii="Times New Roman" w:eastAsia="Times New Roman" w:hAnsi="Times New Roman" w:cs="Times New Roman"/>
          <w:sz w:val="24"/>
          <w:szCs w:val="24"/>
        </w:rPr>
        <w:t>to step number 11</w:t>
      </w:r>
    </w:p>
    <w:p w14:paraId="3D728553" w14:textId="77777777" w:rsidR="6BCBD8C4" w:rsidRDefault="6BCBD8C4" w:rsidP="00A612DA">
      <w:pPr>
        <w:pStyle w:val="ListParagraph"/>
        <w:numPr>
          <w:ilvl w:val="6"/>
          <w:numId w:val="16"/>
        </w:numPr>
        <w:ind w:left="108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Immigration applicants view their success or failure in registering for a course.</w:t>
      </w:r>
    </w:p>
    <w:p w14:paraId="6D719452" w14:textId="77777777" w:rsidR="2FE07173" w:rsidRDefault="2FE07173" w:rsidP="00A612DA">
      <w:pPr>
        <w:pStyle w:val="ListParagraph"/>
        <w:numPr>
          <w:ilvl w:val="6"/>
          <w:numId w:val="16"/>
        </w:numPr>
        <w:ind w:left="108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Immi Guide application sends a message to an instructor </w:t>
      </w:r>
      <w:r w:rsidR="00200AE3" w:rsidRPr="6939DDBB">
        <w:rPr>
          <w:rFonts w:ascii="Times New Roman" w:eastAsia="Times New Roman" w:hAnsi="Times New Roman" w:cs="Times New Roman"/>
          <w:sz w:val="24"/>
          <w:szCs w:val="24"/>
        </w:rPr>
        <w:t>saying,</w:t>
      </w:r>
      <w:r w:rsidR="19FCD538" w:rsidRPr="6939DDBB">
        <w:rPr>
          <w:rFonts w:ascii="Times New Roman" w:eastAsia="Times New Roman" w:hAnsi="Times New Roman" w:cs="Times New Roman"/>
          <w:sz w:val="24"/>
          <w:szCs w:val="24"/>
        </w:rPr>
        <w:t xml:space="preserve"> “New student </w:t>
      </w:r>
      <w:r w:rsidR="005A0382" w:rsidRPr="6939DDBB">
        <w:rPr>
          <w:rFonts w:ascii="Times New Roman" w:eastAsia="Times New Roman" w:hAnsi="Times New Roman" w:cs="Times New Roman"/>
          <w:sz w:val="24"/>
          <w:szCs w:val="24"/>
        </w:rPr>
        <w:t>registered.</w:t>
      </w:r>
      <w:r w:rsidR="19FCD538" w:rsidRPr="6939DDBB">
        <w:rPr>
          <w:rFonts w:ascii="Times New Roman" w:eastAsia="Times New Roman" w:hAnsi="Times New Roman" w:cs="Times New Roman"/>
          <w:sz w:val="24"/>
          <w:szCs w:val="24"/>
        </w:rPr>
        <w:t>”</w:t>
      </w:r>
    </w:p>
    <w:p w14:paraId="3953FF75" w14:textId="77777777" w:rsidR="00E366CC" w:rsidRPr="00B829CB" w:rsidRDefault="00070116" w:rsidP="00A612DA">
      <w:pPr>
        <w:pStyle w:val="ListParagraph"/>
        <w:numPr>
          <w:ilvl w:val="6"/>
          <w:numId w:val="16"/>
        </w:numPr>
        <w:ind w:left="108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Stop</w:t>
      </w:r>
    </w:p>
    <w:p w14:paraId="667BF41B" w14:textId="77777777" w:rsidR="00DF63C6" w:rsidRDefault="00DF63C6" w:rsidP="00DF63C6">
      <w:pPr>
        <w:keepNext/>
      </w:pPr>
      <w:r w:rsidRPr="00DF63C6">
        <w:rPr>
          <w:rFonts w:ascii="Times New Roman" w:eastAsia="Times New Roman" w:hAnsi="Times New Roman" w:cs="Times New Roman"/>
          <w:noProof/>
          <w:sz w:val="24"/>
          <w:szCs w:val="24"/>
        </w:rPr>
        <w:drawing>
          <wp:inline distT="0" distB="0" distL="0" distR="0" wp14:anchorId="1776EFB9" wp14:editId="48D759FB">
            <wp:extent cx="5943600" cy="3368675"/>
            <wp:effectExtent l="0" t="0" r="0" b="3175"/>
            <wp:docPr id="52032766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27664" name="Picture 1" descr="A diagram of a computer&#10;&#10;Description automatically generated"/>
                    <pic:cNvPicPr/>
                  </pic:nvPicPr>
                  <pic:blipFill>
                    <a:blip r:embed="rId15"/>
                    <a:stretch>
                      <a:fillRect/>
                    </a:stretch>
                  </pic:blipFill>
                  <pic:spPr>
                    <a:xfrm>
                      <a:off x="0" y="0"/>
                      <a:ext cx="5943600" cy="3368675"/>
                    </a:xfrm>
                    <a:prstGeom prst="rect">
                      <a:avLst/>
                    </a:prstGeom>
                  </pic:spPr>
                </pic:pic>
              </a:graphicData>
            </a:graphic>
          </wp:inline>
        </w:drawing>
      </w:r>
    </w:p>
    <w:p w14:paraId="3C50B063" w14:textId="77777777" w:rsidR="00F12063" w:rsidRDefault="00DF63C6" w:rsidP="00DF63C6">
      <w:pPr>
        <w:pStyle w:val="Caption"/>
        <w:jc w:val="center"/>
        <w:rPr>
          <w:rFonts w:ascii="Times New Roman" w:eastAsia="Times New Roman" w:hAnsi="Times New Roman" w:cs="Times New Roman"/>
          <w:sz w:val="24"/>
          <w:szCs w:val="24"/>
        </w:rPr>
      </w:pPr>
      <w:bookmarkStart w:id="30" w:name="_Toc149600140"/>
      <w:r>
        <w:t xml:space="preserve">Figure </w:t>
      </w:r>
      <w:fldSimple w:instr=" SEQ Figure \* ARABIC ">
        <w:r>
          <w:rPr>
            <w:noProof/>
          </w:rPr>
          <w:t>3</w:t>
        </w:r>
      </w:fldSimple>
      <w:r>
        <w:t>: Registering for Course Lucid Chart</w:t>
      </w:r>
      <w:bookmarkEnd w:id="30"/>
    </w:p>
    <w:p w14:paraId="7E8B941D" w14:textId="77777777" w:rsidR="00DF63C6" w:rsidRDefault="00DF63C6" w:rsidP="00837F19">
      <w:pPr>
        <w:rPr>
          <w:rFonts w:ascii="Times New Roman" w:eastAsia="Times New Roman" w:hAnsi="Times New Roman" w:cs="Times New Roman"/>
          <w:sz w:val="24"/>
          <w:szCs w:val="24"/>
        </w:rPr>
      </w:pPr>
    </w:p>
    <w:p w14:paraId="4BBE07AF" w14:textId="77777777" w:rsidR="00CF653F" w:rsidRPr="00B829CB" w:rsidRDefault="00C93954" w:rsidP="00C93954">
      <w:pPr>
        <w:pStyle w:val="Heading2"/>
        <w:rPr>
          <w:rFonts w:ascii="Times New Roman" w:eastAsia="Times New Roman" w:hAnsi="Times New Roman" w:cs="Times New Roman"/>
          <w:sz w:val="24"/>
          <w:szCs w:val="24"/>
        </w:rPr>
      </w:pPr>
      <w:bookmarkStart w:id="31" w:name="_Toc149600313"/>
      <w:r w:rsidRPr="6939DDBB">
        <w:rPr>
          <w:rFonts w:ascii="Times New Roman" w:eastAsia="Times New Roman" w:hAnsi="Times New Roman" w:cs="Times New Roman"/>
          <w:sz w:val="24"/>
          <w:szCs w:val="24"/>
        </w:rPr>
        <w:lastRenderedPageBreak/>
        <w:t>Contacting customer Service</w:t>
      </w:r>
      <w:bookmarkEnd w:id="31"/>
    </w:p>
    <w:p w14:paraId="543994D2" w14:textId="77777777" w:rsidR="003927C5" w:rsidRPr="00B829CB" w:rsidRDefault="003927C5" w:rsidP="00A612DA">
      <w:pPr>
        <w:pStyle w:val="ListParagraph"/>
        <w:numPr>
          <w:ilvl w:val="0"/>
          <w:numId w:val="19"/>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Business Process Name: </w:t>
      </w:r>
      <w:r w:rsidR="00725805" w:rsidRPr="6939DDBB">
        <w:rPr>
          <w:rFonts w:ascii="Times New Roman" w:eastAsia="Times New Roman" w:hAnsi="Times New Roman" w:cs="Times New Roman"/>
          <w:b/>
          <w:sz w:val="24"/>
          <w:szCs w:val="24"/>
        </w:rPr>
        <w:t>Contact</w:t>
      </w:r>
      <w:r w:rsidR="00E271DE" w:rsidRPr="6939DDBB">
        <w:rPr>
          <w:rFonts w:ascii="Times New Roman" w:eastAsia="Times New Roman" w:hAnsi="Times New Roman" w:cs="Times New Roman"/>
          <w:b/>
          <w:sz w:val="24"/>
          <w:szCs w:val="24"/>
        </w:rPr>
        <w:t>ing customer</w:t>
      </w:r>
      <w:r w:rsidR="00725805" w:rsidRPr="6939DDBB">
        <w:rPr>
          <w:rFonts w:ascii="Times New Roman" w:eastAsia="Times New Roman" w:hAnsi="Times New Roman" w:cs="Times New Roman"/>
          <w:b/>
          <w:sz w:val="24"/>
          <w:szCs w:val="24"/>
        </w:rPr>
        <w:t xml:space="preserve"> service</w:t>
      </w:r>
      <w:r w:rsidRPr="6939DDBB">
        <w:rPr>
          <w:rFonts w:ascii="Times New Roman" w:eastAsia="Times New Roman" w:hAnsi="Times New Roman" w:cs="Times New Roman"/>
          <w:sz w:val="24"/>
          <w:szCs w:val="24"/>
        </w:rPr>
        <w:t>.</w:t>
      </w:r>
    </w:p>
    <w:p w14:paraId="400F2ABC" w14:textId="77777777" w:rsidR="003927C5" w:rsidRPr="00B829CB" w:rsidRDefault="003927C5" w:rsidP="00A612DA">
      <w:pPr>
        <w:pStyle w:val="ListParagraph"/>
        <w:numPr>
          <w:ilvl w:val="0"/>
          <w:numId w:val="19"/>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Author: </w:t>
      </w:r>
      <w:r w:rsidR="00B54E54" w:rsidRPr="6939DDBB">
        <w:rPr>
          <w:rFonts w:ascii="Times New Roman" w:eastAsia="Times New Roman" w:hAnsi="Times New Roman" w:cs="Times New Roman"/>
          <w:b/>
          <w:sz w:val="24"/>
          <w:szCs w:val="24"/>
        </w:rPr>
        <w:t xml:space="preserve">Brandon </w:t>
      </w:r>
      <w:r w:rsidR="00206506" w:rsidRPr="6939DDBB">
        <w:rPr>
          <w:rFonts w:ascii="Times New Roman" w:eastAsia="Times New Roman" w:hAnsi="Times New Roman" w:cs="Times New Roman"/>
          <w:b/>
          <w:sz w:val="24"/>
          <w:szCs w:val="24"/>
        </w:rPr>
        <w:t xml:space="preserve">Richardson, City Hussen, Simon </w:t>
      </w:r>
      <w:r w:rsidR="004D5C62" w:rsidRPr="6939DDBB">
        <w:rPr>
          <w:rFonts w:ascii="Times New Roman" w:eastAsia="Times New Roman" w:hAnsi="Times New Roman" w:cs="Times New Roman"/>
          <w:b/>
          <w:sz w:val="24"/>
          <w:szCs w:val="24"/>
        </w:rPr>
        <w:t>Alemu</w:t>
      </w:r>
    </w:p>
    <w:p w14:paraId="20E73E19" w14:textId="77777777" w:rsidR="003927C5" w:rsidRPr="00B829CB" w:rsidRDefault="003927C5" w:rsidP="00A612DA">
      <w:pPr>
        <w:pStyle w:val="ListParagraph"/>
        <w:numPr>
          <w:ilvl w:val="0"/>
          <w:numId w:val="19"/>
        </w:numPr>
        <w:rPr>
          <w:rFonts w:ascii="Times New Roman" w:eastAsia="Times New Roman" w:hAnsi="Times New Roman" w:cs="Times New Roman"/>
          <w:b/>
          <w:sz w:val="24"/>
          <w:szCs w:val="24"/>
        </w:rPr>
      </w:pPr>
      <w:r w:rsidRPr="6939DDBB">
        <w:rPr>
          <w:rFonts w:ascii="Times New Roman" w:eastAsia="Times New Roman" w:hAnsi="Times New Roman" w:cs="Times New Roman"/>
          <w:sz w:val="24"/>
          <w:szCs w:val="24"/>
        </w:rPr>
        <w:t xml:space="preserve">Date created: </w:t>
      </w:r>
      <w:r w:rsidRPr="6939DDBB">
        <w:rPr>
          <w:rFonts w:ascii="Times New Roman" w:eastAsia="Times New Roman" w:hAnsi="Times New Roman" w:cs="Times New Roman"/>
          <w:b/>
          <w:sz w:val="24"/>
          <w:szCs w:val="24"/>
        </w:rPr>
        <w:t>October 23, 2023.</w:t>
      </w:r>
    </w:p>
    <w:p w14:paraId="624609B7" w14:textId="77777777" w:rsidR="003927C5" w:rsidRPr="00B829CB" w:rsidRDefault="003927C5" w:rsidP="00A612DA">
      <w:pPr>
        <w:pStyle w:val="ListParagraph"/>
        <w:numPr>
          <w:ilvl w:val="0"/>
          <w:numId w:val="19"/>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Date updated: </w:t>
      </w:r>
      <w:r w:rsidRPr="6939DDBB">
        <w:rPr>
          <w:rFonts w:ascii="Times New Roman" w:eastAsia="Times New Roman" w:hAnsi="Times New Roman" w:cs="Times New Roman"/>
          <w:b/>
          <w:sz w:val="24"/>
          <w:szCs w:val="24"/>
        </w:rPr>
        <w:t>October 24,2023</w:t>
      </w:r>
      <w:r w:rsidRPr="6939DDBB">
        <w:rPr>
          <w:rFonts w:ascii="Times New Roman" w:eastAsia="Times New Roman" w:hAnsi="Times New Roman" w:cs="Times New Roman"/>
          <w:sz w:val="24"/>
          <w:szCs w:val="24"/>
        </w:rPr>
        <w:t>.</w:t>
      </w:r>
    </w:p>
    <w:p w14:paraId="33EF9A02" w14:textId="77777777" w:rsidR="003927C5" w:rsidRPr="00B829CB" w:rsidRDefault="003927C5" w:rsidP="00A612DA">
      <w:pPr>
        <w:pStyle w:val="ListParagraph"/>
        <w:numPr>
          <w:ilvl w:val="0"/>
          <w:numId w:val="19"/>
        </w:numPr>
        <w:rPr>
          <w:rFonts w:ascii="Times New Roman" w:eastAsia="Times New Roman" w:hAnsi="Times New Roman" w:cs="Times New Roman"/>
          <w:b/>
          <w:sz w:val="24"/>
          <w:szCs w:val="24"/>
        </w:rPr>
      </w:pPr>
      <w:r w:rsidRPr="6939DDBB">
        <w:rPr>
          <w:rFonts w:ascii="Times New Roman" w:eastAsia="Times New Roman" w:hAnsi="Times New Roman" w:cs="Times New Roman"/>
          <w:sz w:val="24"/>
          <w:szCs w:val="24"/>
        </w:rPr>
        <w:t>Participating actors</w:t>
      </w:r>
      <w:r w:rsidRPr="6939DDBB">
        <w:rPr>
          <w:rFonts w:ascii="Times New Roman" w:eastAsia="Times New Roman" w:hAnsi="Times New Roman" w:cs="Times New Roman"/>
          <w:b/>
          <w:sz w:val="24"/>
          <w:szCs w:val="24"/>
        </w:rPr>
        <w:t xml:space="preserve">: Immigration </w:t>
      </w:r>
      <w:r w:rsidR="008B74A6" w:rsidRPr="6939DDBB">
        <w:rPr>
          <w:rFonts w:ascii="Times New Roman" w:eastAsia="Times New Roman" w:hAnsi="Times New Roman" w:cs="Times New Roman"/>
          <w:b/>
          <w:sz w:val="24"/>
          <w:szCs w:val="24"/>
        </w:rPr>
        <w:t>applicant, Immi</w:t>
      </w:r>
      <w:r w:rsidR="004D5C62" w:rsidRPr="6939DDBB">
        <w:rPr>
          <w:rFonts w:ascii="Times New Roman" w:eastAsia="Times New Roman" w:hAnsi="Times New Roman" w:cs="Times New Roman"/>
          <w:b/>
          <w:sz w:val="24"/>
          <w:szCs w:val="24"/>
        </w:rPr>
        <w:t xml:space="preserve"> Guide </w:t>
      </w:r>
      <w:r w:rsidRPr="6939DDBB">
        <w:rPr>
          <w:rFonts w:ascii="Times New Roman" w:eastAsia="Times New Roman" w:hAnsi="Times New Roman" w:cs="Times New Roman"/>
          <w:b/>
          <w:sz w:val="24"/>
          <w:szCs w:val="24"/>
        </w:rPr>
        <w:t>Application</w:t>
      </w:r>
      <w:r w:rsidR="71521CB6" w:rsidRPr="6939DDBB">
        <w:rPr>
          <w:rFonts w:ascii="Times New Roman" w:eastAsia="Times New Roman" w:hAnsi="Times New Roman" w:cs="Times New Roman"/>
          <w:b/>
          <w:sz w:val="24"/>
          <w:szCs w:val="24"/>
        </w:rPr>
        <w:t>, Customer Service team</w:t>
      </w:r>
    </w:p>
    <w:p w14:paraId="09F4011E" w14:textId="77777777" w:rsidR="000A3AB0" w:rsidRPr="00B829CB" w:rsidRDefault="000A3AB0" w:rsidP="00A612DA">
      <w:pPr>
        <w:pStyle w:val="ListParagraph"/>
        <w:numPr>
          <w:ilvl w:val="0"/>
          <w:numId w:val="2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Start</w:t>
      </w:r>
    </w:p>
    <w:p w14:paraId="70DB8CD3" w14:textId="77777777" w:rsidR="003927C5" w:rsidRPr="00B829CB" w:rsidRDefault="003927C5" w:rsidP="00A612DA">
      <w:pPr>
        <w:pStyle w:val="ListParagraph"/>
        <w:numPr>
          <w:ilvl w:val="0"/>
          <w:numId w:val="2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Immigration applicant goes to Immi Guide application.</w:t>
      </w:r>
    </w:p>
    <w:p w14:paraId="31B66BF2" w14:textId="77777777" w:rsidR="003927C5" w:rsidRPr="00B829CB" w:rsidRDefault="003927C5" w:rsidP="00A612DA">
      <w:pPr>
        <w:pStyle w:val="ListParagraph"/>
        <w:numPr>
          <w:ilvl w:val="0"/>
          <w:numId w:val="2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Immigration applicant selects Sign in option.</w:t>
      </w:r>
    </w:p>
    <w:p w14:paraId="3E57EEF7" w14:textId="77777777" w:rsidR="003927C5" w:rsidRPr="00B829CB" w:rsidRDefault="003927C5" w:rsidP="00A612DA">
      <w:pPr>
        <w:pStyle w:val="ListParagraph"/>
        <w:numPr>
          <w:ilvl w:val="0"/>
          <w:numId w:val="2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application displays the following information:</w:t>
      </w:r>
    </w:p>
    <w:p w14:paraId="4E776195" w14:textId="77777777" w:rsidR="003927C5" w:rsidRPr="00B829CB" w:rsidRDefault="003927C5" w:rsidP="00A612DA">
      <w:pPr>
        <w:pStyle w:val="ListParagraph"/>
        <w:numPr>
          <w:ilvl w:val="7"/>
          <w:numId w:val="16"/>
        </w:numPr>
        <w:ind w:left="180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Username (*)</w:t>
      </w:r>
    </w:p>
    <w:p w14:paraId="54E76187" w14:textId="77777777" w:rsidR="003927C5" w:rsidRPr="00B829CB" w:rsidRDefault="003927C5" w:rsidP="00A612DA">
      <w:pPr>
        <w:pStyle w:val="ListParagraph"/>
        <w:numPr>
          <w:ilvl w:val="7"/>
          <w:numId w:val="16"/>
        </w:numPr>
        <w:ind w:left="180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Password (*)</w:t>
      </w:r>
    </w:p>
    <w:p w14:paraId="4B954E0F" w14:textId="77777777" w:rsidR="003927C5" w:rsidRPr="00B829CB" w:rsidRDefault="003927C5" w:rsidP="003927C5">
      <w:pPr>
        <w:pStyle w:val="ListParagraph"/>
        <w:ind w:left="1800"/>
        <w:jc w:val="both"/>
        <w:rPr>
          <w:rFonts w:ascii="Times New Roman" w:eastAsia="Times New Roman" w:hAnsi="Times New Roman" w:cs="Times New Roman"/>
          <w:sz w:val="24"/>
          <w:szCs w:val="24"/>
        </w:rPr>
      </w:pPr>
      <w:r w:rsidRPr="6939DDBB">
        <w:rPr>
          <w:rFonts w:ascii="Times New Roman" w:eastAsia="Times New Roman" w:hAnsi="Times New Roman" w:cs="Times New Roman"/>
          <w:b/>
          <w:sz w:val="24"/>
          <w:szCs w:val="24"/>
        </w:rPr>
        <w:t>Note:</w:t>
      </w:r>
      <w:r w:rsidRPr="6939DDBB">
        <w:rPr>
          <w:rFonts w:ascii="Times New Roman" w:eastAsia="Times New Roman" w:hAnsi="Times New Roman" w:cs="Times New Roman"/>
          <w:sz w:val="24"/>
          <w:szCs w:val="24"/>
        </w:rPr>
        <w:t xml:space="preserve"> * means </w:t>
      </w:r>
      <w:r w:rsidRPr="6939DDBB">
        <w:rPr>
          <w:rFonts w:ascii="Times New Roman" w:eastAsia="Times New Roman" w:hAnsi="Times New Roman" w:cs="Times New Roman"/>
          <w:b/>
          <w:sz w:val="24"/>
          <w:szCs w:val="24"/>
        </w:rPr>
        <w:t xml:space="preserve">required </w:t>
      </w:r>
      <w:r w:rsidRPr="6939DDBB">
        <w:rPr>
          <w:rFonts w:ascii="Times New Roman" w:eastAsia="Times New Roman" w:hAnsi="Times New Roman" w:cs="Times New Roman"/>
          <w:sz w:val="24"/>
          <w:szCs w:val="24"/>
        </w:rPr>
        <w:t>information</w:t>
      </w:r>
    </w:p>
    <w:p w14:paraId="39E0835F" w14:textId="77777777" w:rsidR="003927C5" w:rsidRPr="00B829CB" w:rsidRDefault="003927C5" w:rsidP="00A612DA">
      <w:pPr>
        <w:pStyle w:val="ListParagraph"/>
        <w:numPr>
          <w:ilvl w:val="0"/>
          <w:numId w:val="2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Immigration applicant provides the required information to sign in.</w:t>
      </w:r>
    </w:p>
    <w:p w14:paraId="751C98E4" w14:textId="77777777" w:rsidR="003927C5" w:rsidRPr="00B829CB" w:rsidRDefault="003927C5" w:rsidP="00A612DA">
      <w:pPr>
        <w:pStyle w:val="ListParagraph"/>
        <w:numPr>
          <w:ilvl w:val="0"/>
          <w:numId w:val="2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Immigration applicant validates all the required information has been inputted properly.</w:t>
      </w:r>
    </w:p>
    <w:p w14:paraId="65226AAC" w14:textId="77777777" w:rsidR="003927C5" w:rsidRPr="00B829CB" w:rsidRDefault="003927C5" w:rsidP="00A612DA">
      <w:pPr>
        <w:pStyle w:val="ListParagraph"/>
        <w:numPr>
          <w:ilvl w:val="0"/>
          <w:numId w:val="2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Immigration applicant submits to the sign in page.</w:t>
      </w:r>
    </w:p>
    <w:p w14:paraId="74632E75" w14:textId="77777777" w:rsidR="003927C5" w:rsidRPr="00B829CB" w:rsidRDefault="0ED66439" w:rsidP="00A612DA">
      <w:pPr>
        <w:pStyle w:val="ListParagraph"/>
        <w:numPr>
          <w:ilvl w:val="0"/>
          <w:numId w:val="2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w:t>
      </w:r>
      <w:r w:rsidR="003927C5" w:rsidRPr="6939DDBB">
        <w:rPr>
          <w:rFonts w:ascii="Times New Roman" w:eastAsia="Times New Roman" w:hAnsi="Times New Roman" w:cs="Times New Roman"/>
          <w:sz w:val="24"/>
          <w:szCs w:val="24"/>
        </w:rPr>
        <w:t xml:space="preserve">pplication </w:t>
      </w:r>
      <w:r w:rsidR="6D082D72" w:rsidRPr="6939DDBB">
        <w:rPr>
          <w:rFonts w:ascii="Times New Roman" w:eastAsia="Times New Roman" w:hAnsi="Times New Roman" w:cs="Times New Roman"/>
          <w:sz w:val="24"/>
          <w:szCs w:val="24"/>
        </w:rPr>
        <w:t>s</w:t>
      </w:r>
      <w:r w:rsidR="003927C5" w:rsidRPr="6939DDBB">
        <w:rPr>
          <w:rFonts w:ascii="Times New Roman" w:eastAsia="Times New Roman" w:hAnsi="Times New Roman" w:cs="Times New Roman"/>
          <w:sz w:val="24"/>
          <w:szCs w:val="24"/>
        </w:rPr>
        <w:t>ystem checks the information in two ways:</w:t>
      </w:r>
    </w:p>
    <w:p w14:paraId="1BFA46E0" w14:textId="77777777" w:rsidR="003927C5" w:rsidRPr="00B829CB" w:rsidRDefault="003927C5" w:rsidP="00A612DA">
      <w:pPr>
        <w:pStyle w:val="ListParagraph"/>
        <w:numPr>
          <w:ilvl w:val="0"/>
          <w:numId w:val="28"/>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The information is valid and is confirmed.</w:t>
      </w:r>
    </w:p>
    <w:p w14:paraId="6B7DC954" w14:textId="77777777" w:rsidR="003927C5" w:rsidRPr="00B829CB" w:rsidRDefault="003927C5" w:rsidP="00A612DA">
      <w:pPr>
        <w:pStyle w:val="ListParagraph"/>
        <w:numPr>
          <w:ilvl w:val="8"/>
          <w:numId w:val="16"/>
        </w:numPr>
        <w:ind w:left="252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Will continue to step number 9.</w:t>
      </w:r>
    </w:p>
    <w:p w14:paraId="53A18012" w14:textId="77777777" w:rsidR="003927C5" w:rsidRPr="00B829CB" w:rsidRDefault="003927C5" w:rsidP="00A612DA">
      <w:pPr>
        <w:pStyle w:val="ListParagraph"/>
        <w:numPr>
          <w:ilvl w:val="0"/>
          <w:numId w:val="28"/>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Information is invalid or missing information so the application will do the following:</w:t>
      </w:r>
    </w:p>
    <w:p w14:paraId="75BB0362" w14:textId="77777777" w:rsidR="003927C5" w:rsidRPr="00B829CB" w:rsidRDefault="003927C5" w:rsidP="00A612DA">
      <w:pPr>
        <w:pStyle w:val="ListParagraph"/>
        <w:numPr>
          <w:ilvl w:val="8"/>
          <w:numId w:val="16"/>
        </w:numPr>
        <w:ind w:left="252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An error message saying will be generated</w:t>
      </w:r>
      <w:r w:rsidR="00DB028D" w:rsidRPr="6939DDBB">
        <w:rPr>
          <w:rFonts w:ascii="Times New Roman" w:eastAsia="Times New Roman" w:hAnsi="Times New Roman" w:cs="Times New Roman"/>
          <w:sz w:val="24"/>
          <w:szCs w:val="24"/>
        </w:rPr>
        <w:t>. “Sign in failed</w:t>
      </w:r>
      <w:r w:rsidR="00A36B3F" w:rsidRPr="6939DDBB">
        <w:rPr>
          <w:rFonts w:ascii="Times New Roman" w:eastAsia="Times New Roman" w:hAnsi="Times New Roman" w:cs="Times New Roman"/>
          <w:sz w:val="24"/>
          <w:szCs w:val="24"/>
        </w:rPr>
        <w:t>.</w:t>
      </w:r>
      <w:r w:rsidR="00DB028D" w:rsidRPr="6939DDBB">
        <w:rPr>
          <w:rFonts w:ascii="Times New Roman" w:eastAsia="Times New Roman" w:hAnsi="Times New Roman" w:cs="Times New Roman"/>
          <w:sz w:val="24"/>
          <w:szCs w:val="24"/>
        </w:rPr>
        <w:t>”</w:t>
      </w:r>
    </w:p>
    <w:p w14:paraId="227DC66E" w14:textId="77777777" w:rsidR="003927C5" w:rsidRPr="00B829CB" w:rsidRDefault="003927C5" w:rsidP="00A612DA">
      <w:pPr>
        <w:pStyle w:val="ListParagraph"/>
        <w:numPr>
          <w:ilvl w:val="8"/>
          <w:numId w:val="16"/>
        </w:numPr>
        <w:ind w:left="252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application will prompt the user to enter all the information over again.</w:t>
      </w:r>
    </w:p>
    <w:p w14:paraId="4E323F4E" w14:textId="77777777" w:rsidR="003927C5" w:rsidRPr="00B829CB" w:rsidRDefault="003927C5" w:rsidP="00A612DA">
      <w:pPr>
        <w:pStyle w:val="ListParagraph"/>
        <w:numPr>
          <w:ilvl w:val="8"/>
          <w:numId w:val="16"/>
        </w:numPr>
        <w:ind w:left="2520"/>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application will go back to step 4.</w:t>
      </w:r>
    </w:p>
    <w:p w14:paraId="78B368E7" w14:textId="77777777" w:rsidR="003927C5" w:rsidRPr="00B829CB" w:rsidRDefault="003927C5" w:rsidP="00A612DA">
      <w:pPr>
        <w:pStyle w:val="ListParagraph"/>
        <w:numPr>
          <w:ilvl w:val="0"/>
          <w:numId w:val="2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The Immi Guide application generates message</w:t>
      </w:r>
      <w:r w:rsidR="008534D6" w:rsidRPr="6939DDBB">
        <w:rPr>
          <w:rFonts w:ascii="Times New Roman" w:eastAsia="Times New Roman" w:hAnsi="Times New Roman" w:cs="Times New Roman"/>
          <w:sz w:val="24"/>
          <w:szCs w:val="24"/>
        </w:rPr>
        <w:t xml:space="preserve"> “Signed </w:t>
      </w:r>
      <w:r w:rsidR="005A0382" w:rsidRPr="6939DDBB">
        <w:rPr>
          <w:rFonts w:ascii="Times New Roman" w:eastAsia="Times New Roman" w:hAnsi="Times New Roman" w:cs="Times New Roman"/>
          <w:sz w:val="24"/>
          <w:szCs w:val="24"/>
        </w:rPr>
        <w:t>in.</w:t>
      </w:r>
      <w:r w:rsidR="008534D6" w:rsidRPr="6939DDBB">
        <w:rPr>
          <w:rFonts w:ascii="Times New Roman" w:eastAsia="Times New Roman" w:hAnsi="Times New Roman" w:cs="Times New Roman"/>
          <w:sz w:val="24"/>
          <w:szCs w:val="24"/>
        </w:rPr>
        <w:t>”</w:t>
      </w:r>
    </w:p>
    <w:p w14:paraId="15CC5065" w14:textId="77777777" w:rsidR="003927C5" w:rsidRPr="00B829CB" w:rsidRDefault="003927C5" w:rsidP="00A612DA">
      <w:pPr>
        <w:pStyle w:val="ListParagraph"/>
        <w:numPr>
          <w:ilvl w:val="0"/>
          <w:numId w:val="2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application will sign in the immigration applicant.</w:t>
      </w:r>
    </w:p>
    <w:p w14:paraId="5A34EA83" w14:textId="77777777" w:rsidR="003927C5" w:rsidRPr="00B829CB" w:rsidRDefault="003927C5" w:rsidP="00A612DA">
      <w:pPr>
        <w:pStyle w:val="ListParagraph"/>
        <w:numPr>
          <w:ilvl w:val="0"/>
          <w:numId w:val="2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The </w:t>
      </w:r>
      <w:r w:rsidR="69A23CB6" w:rsidRPr="6939DDBB">
        <w:rPr>
          <w:rFonts w:ascii="Times New Roman" w:eastAsia="Times New Roman" w:hAnsi="Times New Roman" w:cs="Times New Roman"/>
          <w:sz w:val="24"/>
          <w:szCs w:val="24"/>
        </w:rPr>
        <w:t>Immi Guide application</w:t>
      </w:r>
      <w:r w:rsidRPr="6939DDBB">
        <w:rPr>
          <w:rFonts w:ascii="Times New Roman" w:eastAsia="Times New Roman" w:hAnsi="Times New Roman" w:cs="Times New Roman"/>
          <w:sz w:val="24"/>
          <w:szCs w:val="24"/>
        </w:rPr>
        <w:t xml:space="preserve"> will display the “Dashboard” of Immi Guide </w:t>
      </w:r>
      <w:r w:rsidR="005A0382" w:rsidRPr="6939DDBB">
        <w:rPr>
          <w:rFonts w:ascii="Times New Roman" w:eastAsia="Times New Roman" w:hAnsi="Times New Roman" w:cs="Times New Roman"/>
          <w:sz w:val="24"/>
          <w:szCs w:val="24"/>
        </w:rPr>
        <w:t>application.</w:t>
      </w:r>
      <w:r w:rsidRPr="6939DDBB">
        <w:rPr>
          <w:rFonts w:ascii="Times New Roman" w:eastAsia="Times New Roman" w:hAnsi="Times New Roman" w:cs="Times New Roman"/>
          <w:sz w:val="24"/>
          <w:szCs w:val="24"/>
        </w:rPr>
        <w:t xml:space="preserve"> </w:t>
      </w:r>
    </w:p>
    <w:p w14:paraId="3B1589CB" w14:textId="77777777" w:rsidR="003927C5" w:rsidRPr="00B829CB" w:rsidRDefault="2561EFA2" w:rsidP="00A612DA">
      <w:pPr>
        <w:pStyle w:val="ListParagraph"/>
        <w:numPr>
          <w:ilvl w:val="0"/>
          <w:numId w:val="2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The Immigration applicant </w:t>
      </w:r>
      <w:r w:rsidR="003927C5" w:rsidRPr="6939DDBB">
        <w:rPr>
          <w:rFonts w:ascii="Times New Roman" w:eastAsia="Times New Roman" w:hAnsi="Times New Roman" w:cs="Times New Roman"/>
          <w:sz w:val="24"/>
          <w:szCs w:val="24"/>
        </w:rPr>
        <w:t>click</w:t>
      </w:r>
      <w:r w:rsidR="7EC19E34" w:rsidRPr="6939DDBB">
        <w:rPr>
          <w:rFonts w:ascii="Times New Roman" w:eastAsia="Times New Roman" w:hAnsi="Times New Roman" w:cs="Times New Roman"/>
          <w:sz w:val="24"/>
          <w:szCs w:val="24"/>
        </w:rPr>
        <w:t>s</w:t>
      </w:r>
      <w:r w:rsidR="003927C5" w:rsidRPr="6939DDBB">
        <w:rPr>
          <w:rFonts w:ascii="Times New Roman" w:eastAsia="Times New Roman" w:hAnsi="Times New Roman" w:cs="Times New Roman"/>
          <w:sz w:val="24"/>
          <w:szCs w:val="24"/>
        </w:rPr>
        <w:t xml:space="preserve"> the following consecutively.</w:t>
      </w:r>
    </w:p>
    <w:p w14:paraId="4454014B" w14:textId="77777777" w:rsidR="00B95CAA" w:rsidRPr="00B829CB" w:rsidRDefault="00B95CAA" w:rsidP="00A612DA">
      <w:pPr>
        <w:pStyle w:val="ListParagraph"/>
        <w:numPr>
          <w:ilvl w:val="1"/>
          <w:numId w:val="20"/>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Profile</w:t>
      </w:r>
    </w:p>
    <w:p w14:paraId="65C27E33" w14:textId="77777777" w:rsidR="00B01BB7" w:rsidRPr="00B829CB" w:rsidRDefault="00B01BB7" w:rsidP="00A612DA">
      <w:pPr>
        <w:pStyle w:val="ListParagraph"/>
        <w:numPr>
          <w:ilvl w:val="1"/>
          <w:numId w:val="20"/>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Contact customer service</w:t>
      </w:r>
    </w:p>
    <w:p w14:paraId="71705034" w14:textId="77777777" w:rsidR="1F16E3A7" w:rsidRDefault="1F16E3A7" w:rsidP="00A612DA">
      <w:pPr>
        <w:pStyle w:val="ListParagraph"/>
        <w:numPr>
          <w:ilvl w:val="0"/>
          <w:numId w:val="2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The Immigration application displays the choice </w:t>
      </w:r>
      <w:r w:rsidR="158BD8F2" w:rsidRPr="6939DDBB">
        <w:rPr>
          <w:rFonts w:ascii="Times New Roman" w:eastAsia="Times New Roman" w:hAnsi="Times New Roman" w:cs="Times New Roman"/>
          <w:sz w:val="24"/>
          <w:szCs w:val="24"/>
        </w:rPr>
        <w:t>of</w:t>
      </w:r>
      <w:r w:rsidRPr="6939DDBB">
        <w:rPr>
          <w:rFonts w:ascii="Times New Roman" w:eastAsia="Times New Roman" w:hAnsi="Times New Roman" w:cs="Times New Roman"/>
          <w:sz w:val="24"/>
          <w:szCs w:val="24"/>
        </w:rPr>
        <w:t xml:space="preserve"> communication method</w:t>
      </w:r>
      <w:r w:rsidR="187F668A" w:rsidRPr="6939DDBB">
        <w:rPr>
          <w:rFonts w:ascii="Times New Roman" w:eastAsia="Times New Roman" w:hAnsi="Times New Roman" w:cs="Times New Roman"/>
          <w:sz w:val="24"/>
          <w:szCs w:val="24"/>
        </w:rPr>
        <w:t>s</w:t>
      </w:r>
      <w:r w:rsidRPr="6939DDBB">
        <w:rPr>
          <w:rFonts w:ascii="Times New Roman" w:eastAsia="Times New Roman" w:hAnsi="Times New Roman" w:cs="Times New Roman"/>
          <w:sz w:val="24"/>
          <w:szCs w:val="24"/>
        </w:rPr>
        <w:t>.</w:t>
      </w:r>
    </w:p>
    <w:p w14:paraId="7CC1C762" w14:textId="77777777" w:rsidR="1C6678E4" w:rsidRDefault="1C6678E4" w:rsidP="00A612DA">
      <w:pPr>
        <w:pStyle w:val="ListParagraph"/>
        <w:numPr>
          <w:ilvl w:val="0"/>
          <w:numId w:val="24"/>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Chat</w:t>
      </w:r>
    </w:p>
    <w:p w14:paraId="310AFB68" w14:textId="77777777" w:rsidR="1C6678E4" w:rsidRDefault="1C6678E4" w:rsidP="00A612DA">
      <w:pPr>
        <w:pStyle w:val="ListParagraph"/>
        <w:numPr>
          <w:ilvl w:val="0"/>
          <w:numId w:val="24"/>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Frequently Asked Question (FAQ)</w:t>
      </w:r>
    </w:p>
    <w:p w14:paraId="0D5B818D" w14:textId="77777777" w:rsidR="1C6678E4" w:rsidRDefault="1C6678E4" w:rsidP="00A612DA">
      <w:pPr>
        <w:pStyle w:val="ListParagraph"/>
        <w:numPr>
          <w:ilvl w:val="0"/>
          <w:numId w:val="24"/>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Call phone number</w:t>
      </w:r>
    </w:p>
    <w:p w14:paraId="0A85BD9E" w14:textId="77777777" w:rsidR="1C6678E4" w:rsidRDefault="1C6678E4" w:rsidP="00A612DA">
      <w:pPr>
        <w:pStyle w:val="ListParagraph"/>
        <w:numPr>
          <w:ilvl w:val="0"/>
          <w:numId w:val="24"/>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Email</w:t>
      </w:r>
    </w:p>
    <w:p w14:paraId="47C7FD23" w14:textId="77777777" w:rsidR="7F2BB7C4" w:rsidRDefault="7F2BB7C4" w:rsidP="7F2BB7C4">
      <w:pPr>
        <w:jc w:val="both"/>
        <w:rPr>
          <w:rFonts w:ascii="Times New Roman" w:eastAsia="Times New Roman" w:hAnsi="Times New Roman" w:cs="Times New Roman"/>
          <w:sz w:val="24"/>
          <w:szCs w:val="24"/>
        </w:rPr>
      </w:pPr>
    </w:p>
    <w:p w14:paraId="5E46FE08" w14:textId="77777777" w:rsidR="004F6720" w:rsidRPr="00B829CB" w:rsidRDefault="1842D613" w:rsidP="00A612DA">
      <w:pPr>
        <w:pStyle w:val="ListParagraph"/>
        <w:numPr>
          <w:ilvl w:val="0"/>
          <w:numId w:val="2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The immigration applicant c</w:t>
      </w:r>
      <w:r w:rsidR="00C634D0" w:rsidRPr="6939DDBB">
        <w:rPr>
          <w:rFonts w:ascii="Times New Roman" w:eastAsia="Times New Roman" w:hAnsi="Times New Roman" w:cs="Times New Roman"/>
          <w:sz w:val="24"/>
          <w:szCs w:val="24"/>
        </w:rPr>
        <w:t>hose</w:t>
      </w:r>
      <w:r w:rsidR="757EC348" w:rsidRPr="6939DDBB">
        <w:rPr>
          <w:rFonts w:ascii="Times New Roman" w:eastAsia="Times New Roman" w:hAnsi="Times New Roman" w:cs="Times New Roman"/>
          <w:sz w:val="24"/>
          <w:szCs w:val="24"/>
        </w:rPr>
        <w:t xml:space="preserve"> one</w:t>
      </w:r>
      <w:r w:rsidR="00C634D0" w:rsidRPr="6939DDBB">
        <w:rPr>
          <w:rFonts w:ascii="Times New Roman" w:eastAsia="Times New Roman" w:hAnsi="Times New Roman" w:cs="Times New Roman"/>
          <w:sz w:val="24"/>
          <w:szCs w:val="24"/>
        </w:rPr>
        <w:t xml:space="preserve"> </w:t>
      </w:r>
      <w:r w:rsidR="00446055" w:rsidRPr="6939DDBB">
        <w:rPr>
          <w:rFonts w:ascii="Times New Roman" w:eastAsia="Times New Roman" w:hAnsi="Times New Roman" w:cs="Times New Roman"/>
          <w:sz w:val="24"/>
          <w:szCs w:val="24"/>
        </w:rPr>
        <w:t xml:space="preserve">form </w:t>
      </w:r>
      <w:r w:rsidR="00F356A1" w:rsidRPr="6939DDBB">
        <w:rPr>
          <w:rFonts w:ascii="Times New Roman" w:eastAsia="Times New Roman" w:hAnsi="Times New Roman" w:cs="Times New Roman"/>
          <w:sz w:val="24"/>
          <w:szCs w:val="24"/>
        </w:rPr>
        <w:t>of</w:t>
      </w:r>
      <w:r w:rsidR="00C634D0" w:rsidRPr="6939DDBB">
        <w:rPr>
          <w:rFonts w:ascii="Times New Roman" w:eastAsia="Times New Roman" w:hAnsi="Times New Roman" w:cs="Times New Roman"/>
          <w:sz w:val="24"/>
          <w:szCs w:val="24"/>
        </w:rPr>
        <w:t xml:space="preserve"> </w:t>
      </w:r>
      <w:r w:rsidR="00F356A1" w:rsidRPr="6939DDBB">
        <w:rPr>
          <w:rFonts w:ascii="Times New Roman" w:eastAsia="Times New Roman" w:hAnsi="Times New Roman" w:cs="Times New Roman"/>
          <w:sz w:val="24"/>
          <w:szCs w:val="24"/>
        </w:rPr>
        <w:t>communication</w:t>
      </w:r>
      <w:r w:rsidR="5596E185" w:rsidRPr="6939DDBB">
        <w:rPr>
          <w:rFonts w:ascii="Times New Roman" w:eastAsia="Times New Roman" w:hAnsi="Times New Roman" w:cs="Times New Roman"/>
          <w:sz w:val="24"/>
          <w:szCs w:val="24"/>
        </w:rPr>
        <w:t xml:space="preserve"> for the support they need</w:t>
      </w:r>
      <w:r w:rsidR="00F356A1" w:rsidRPr="6939DDBB">
        <w:rPr>
          <w:rFonts w:ascii="Times New Roman" w:eastAsia="Times New Roman" w:hAnsi="Times New Roman" w:cs="Times New Roman"/>
          <w:sz w:val="24"/>
          <w:szCs w:val="24"/>
        </w:rPr>
        <w:t>.</w:t>
      </w:r>
    </w:p>
    <w:p w14:paraId="648C5C56" w14:textId="77777777" w:rsidR="00081F54" w:rsidRPr="00B829CB" w:rsidRDefault="00081F54" w:rsidP="00A612DA">
      <w:pPr>
        <w:pStyle w:val="ListParagraph"/>
        <w:numPr>
          <w:ilvl w:val="0"/>
          <w:numId w:val="2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Immi Guide processes the requested </w:t>
      </w:r>
      <w:r w:rsidR="00446055" w:rsidRPr="6939DDBB">
        <w:rPr>
          <w:rFonts w:ascii="Times New Roman" w:eastAsia="Times New Roman" w:hAnsi="Times New Roman" w:cs="Times New Roman"/>
          <w:sz w:val="24"/>
          <w:szCs w:val="24"/>
        </w:rPr>
        <w:t>form</w:t>
      </w:r>
      <w:r w:rsidRPr="6939DDBB">
        <w:rPr>
          <w:rFonts w:ascii="Times New Roman" w:eastAsia="Times New Roman" w:hAnsi="Times New Roman" w:cs="Times New Roman"/>
          <w:sz w:val="24"/>
          <w:szCs w:val="24"/>
        </w:rPr>
        <w:t xml:space="preserve"> </w:t>
      </w:r>
      <w:r w:rsidR="06C4801D" w:rsidRPr="6939DDBB">
        <w:rPr>
          <w:rFonts w:ascii="Times New Roman" w:eastAsia="Times New Roman" w:hAnsi="Times New Roman" w:cs="Times New Roman"/>
          <w:sz w:val="24"/>
          <w:szCs w:val="24"/>
        </w:rPr>
        <w:t xml:space="preserve">of </w:t>
      </w:r>
      <w:r w:rsidR="00536843" w:rsidRPr="6939DDBB">
        <w:rPr>
          <w:rFonts w:ascii="Times New Roman" w:eastAsia="Times New Roman" w:hAnsi="Times New Roman" w:cs="Times New Roman"/>
          <w:sz w:val="24"/>
          <w:szCs w:val="24"/>
        </w:rPr>
        <w:t>communication.</w:t>
      </w:r>
    </w:p>
    <w:p w14:paraId="77BF2A80" w14:textId="77777777" w:rsidR="00081F54" w:rsidRPr="00B829CB" w:rsidRDefault="004F4585" w:rsidP="00A612DA">
      <w:pPr>
        <w:pStyle w:val="ListParagraph"/>
        <w:numPr>
          <w:ilvl w:val="8"/>
          <w:numId w:val="2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If </w:t>
      </w:r>
      <w:r w:rsidR="00446055" w:rsidRPr="6939DDBB">
        <w:rPr>
          <w:rFonts w:ascii="Times New Roman" w:eastAsia="Times New Roman" w:hAnsi="Times New Roman" w:cs="Times New Roman"/>
          <w:sz w:val="24"/>
          <w:szCs w:val="24"/>
        </w:rPr>
        <w:t>successful</w:t>
      </w:r>
      <w:r w:rsidR="004457DD" w:rsidRPr="6939DDBB">
        <w:rPr>
          <w:rFonts w:ascii="Times New Roman" w:eastAsia="Times New Roman" w:hAnsi="Times New Roman" w:cs="Times New Roman"/>
          <w:sz w:val="24"/>
          <w:szCs w:val="24"/>
        </w:rPr>
        <w:t xml:space="preserve"> </w:t>
      </w:r>
      <w:r w:rsidR="00446055" w:rsidRPr="6939DDBB">
        <w:rPr>
          <w:rFonts w:ascii="Times New Roman" w:eastAsia="Times New Roman" w:hAnsi="Times New Roman" w:cs="Times New Roman"/>
          <w:sz w:val="24"/>
          <w:szCs w:val="24"/>
        </w:rPr>
        <w:t xml:space="preserve">takes </w:t>
      </w:r>
      <w:r w:rsidR="006E04C2" w:rsidRPr="6939DDBB">
        <w:rPr>
          <w:rFonts w:ascii="Times New Roman" w:eastAsia="Times New Roman" w:hAnsi="Times New Roman" w:cs="Times New Roman"/>
          <w:sz w:val="24"/>
          <w:szCs w:val="24"/>
        </w:rPr>
        <w:t>to</w:t>
      </w:r>
      <w:r w:rsidR="00401B04" w:rsidRPr="6939DDBB">
        <w:rPr>
          <w:rFonts w:ascii="Times New Roman" w:eastAsia="Times New Roman" w:hAnsi="Times New Roman" w:cs="Times New Roman"/>
          <w:sz w:val="24"/>
          <w:szCs w:val="24"/>
        </w:rPr>
        <w:t xml:space="preserve"> </w:t>
      </w:r>
    </w:p>
    <w:p w14:paraId="7BCE79D7" w14:textId="77777777" w:rsidR="00401B04" w:rsidRPr="00B829CB" w:rsidRDefault="00D40FBB" w:rsidP="00A612DA">
      <w:pPr>
        <w:pStyle w:val="ListParagraph"/>
        <w:numPr>
          <w:ilvl w:val="0"/>
          <w:numId w:val="26"/>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Chat</w:t>
      </w:r>
      <w:r w:rsidR="001A3E2D" w:rsidRPr="6939DDBB">
        <w:rPr>
          <w:rFonts w:ascii="Times New Roman" w:eastAsia="Times New Roman" w:hAnsi="Times New Roman" w:cs="Times New Roman"/>
          <w:sz w:val="24"/>
          <w:szCs w:val="24"/>
        </w:rPr>
        <w:t xml:space="preserve"> page</w:t>
      </w:r>
    </w:p>
    <w:p w14:paraId="3B252B5C" w14:textId="77777777" w:rsidR="00D40FBB" w:rsidRPr="00B829CB" w:rsidRDefault="001A3E2D" w:rsidP="00A612DA">
      <w:pPr>
        <w:pStyle w:val="ListParagraph"/>
        <w:numPr>
          <w:ilvl w:val="0"/>
          <w:numId w:val="26"/>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lastRenderedPageBreak/>
        <w:t>FAQ page</w:t>
      </w:r>
    </w:p>
    <w:p w14:paraId="1BFD44D0" w14:textId="77777777" w:rsidR="001A3E2D" w:rsidRPr="00B829CB" w:rsidRDefault="001A3E2D" w:rsidP="00A612DA">
      <w:pPr>
        <w:pStyle w:val="ListParagraph"/>
        <w:numPr>
          <w:ilvl w:val="0"/>
          <w:numId w:val="26"/>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Cell phone line</w:t>
      </w:r>
    </w:p>
    <w:p w14:paraId="5E45919D" w14:textId="77777777" w:rsidR="00633FCC" w:rsidRPr="00B829CB" w:rsidRDefault="00633FCC" w:rsidP="00A612DA">
      <w:pPr>
        <w:pStyle w:val="ListParagraph"/>
        <w:numPr>
          <w:ilvl w:val="0"/>
          <w:numId w:val="26"/>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T</w:t>
      </w:r>
      <w:r w:rsidR="00D9629C" w:rsidRPr="6939DDBB">
        <w:rPr>
          <w:rFonts w:ascii="Times New Roman" w:eastAsia="Times New Roman" w:hAnsi="Times New Roman" w:cs="Times New Roman"/>
          <w:sz w:val="24"/>
          <w:szCs w:val="24"/>
        </w:rPr>
        <w:t xml:space="preserve">ake to </w:t>
      </w:r>
      <w:r w:rsidR="00EC13D2" w:rsidRPr="6939DDBB">
        <w:rPr>
          <w:rFonts w:ascii="Times New Roman" w:eastAsia="Times New Roman" w:hAnsi="Times New Roman" w:cs="Times New Roman"/>
          <w:sz w:val="24"/>
          <w:szCs w:val="24"/>
        </w:rPr>
        <w:t>the email</w:t>
      </w:r>
      <w:r w:rsidR="00D9629C" w:rsidRPr="6939DDBB">
        <w:rPr>
          <w:rFonts w:ascii="Times New Roman" w:eastAsia="Times New Roman" w:hAnsi="Times New Roman" w:cs="Times New Roman"/>
          <w:sz w:val="24"/>
          <w:szCs w:val="24"/>
        </w:rPr>
        <w:t xml:space="preserve"> </w:t>
      </w:r>
      <w:r w:rsidR="00D94070" w:rsidRPr="6939DDBB">
        <w:rPr>
          <w:rFonts w:ascii="Times New Roman" w:eastAsia="Times New Roman" w:hAnsi="Times New Roman" w:cs="Times New Roman"/>
          <w:sz w:val="24"/>
          <w:szCs w:val="24"/>
        </w:rPr>
        <w:t>page.</w:t>
      </w:r>
    </w:p>
    <w:p w14:paraId="2DF01AC3" w14:textId="77777777" w:rsidR="1EB45CDF" w:rsidRDefault="1EB45CDF" w:rsidP="00A612DA">
      <w:pPr>
        <w:pStyle w:val="ListParagraph"/>
        <w:numPr>
          <w:ilvl w:val="0"/>
          <w:numId w:val="26"/>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Go to step 16.</w:t>
      </w:r>
    </w:p>
    <w:p w14:paraId="6F3F85CD" w14:textId="77777777" w:rsidR="00692508" w:rsidRPr="00B829CB" w:rsidRDefault="00B549E8" w:rsidP="00A612DA">
      <w:pPr>
        <w:pStyle w:val="ListParagraph"/>
        <w:numPr>
          <w:ilvl w:val="8"/>
          <w:numId w:val="2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If not successful</w:t>
      </w:r>
    </w:p>
    <w:p w14:paraId="72FCF6F1" w14:textId="77777777" w:rsidR="009011AA" w:rsidRPr="00B829CB" w:rsidRDefault="009011AA" w:rsidP="00A612DA">
      <w:pPr>
        <w:pStyle w:val="ListParagraph"/>
        <w:numPr>
          <w:ilvl w:val="0"/>
          <w:numId w:val="25"/>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Send a </w:t>
      </w:r>
      <w:r w:rsidR="0051334B" w:rsidRPr="6939DDBB">
        <w:rPr>
          <w:rFonts w:ascii="Times New Roman" w:eastAsia="Times New Roman" w:hAnsi="Times New Roman" w:cs="Times New Roman"/>
          <w:sz w:val="24"/>
          <w:szCs w:val="24"/>
        </w:rPr>
        <w:t>message “</w:t>
      </w:r>
      <w:r w:rsidR="00E91F2D" w:rsidRPr="6939DDBB">
        <w:rPr>
          <w:rFonts w:ascii="Times New Roman" w:eastAsia="Times New Roman" w:hAnsi="Times New Roman" w:cs="Times New Roman"/>
          <w:sz w:val="24"/>
          <w:szCs w:val="24"/>
        </w:rPr>
        <w:t>connection</w:t>
      </w:r>
      <w:r w:rsidR="00075174" w:rsidRPr="6939DDBB">
        <w:rPr>
          <w:rFonts w:ascii="Times New Roman" w:eastAsia="Times New Roman" w:hAnsi="Times New Roman" w:cs="Times New Roman"/>
          <w:sz w:val="24"/>
          <w:szCs w:val="24"/>
        </w:rPr>
        <w:t xml:space="preserve"> </w:t>
      </w:r>
      <w:r w:rsidR="00EC13D2" w:rsidRPr="6939DDBB">
        <w:rPr>
          <w:rFonts w:ascii="Times New Roman" w:eastAsia="Times New Roman" w:hAnsi="Times New Roman" w:cs="Times New Roman"/>
          <w:sz w:val="24"/>
          <w:szCs w:val="24"/>
        </w:rPr>
        <w:t>failed.</w:t>
      </w:r>
      <w:r w:rsidR="00646A1A" w:rsidRPr="6939DDBB">
        <w:rPr>
          <w:rFonts w:ascii="Times New Roman" w:eastAsia="Times New Roman" w:hAnsi="Times New Roman" w:cs="Times New Roman"/>
          <w:sz w:val="24"/>
          <w:szCs w:val="24"/>
        </w:rPr>
        <w:t>”</w:t>
      </w:r>
      <w:r w:rsidR="00075174" w:rsidRPr="6939DDBB">
        <w:rPr>
          <w:rFonts w:ascii="Times New Roman" w:eastAsia="Times New Roman" w:hAnsi="Times New Roman" w:cs="Times New Roman"/>
          <w:sz w:val="24"/>
          <w:szCs w:val="24"/>
        </w:rPr>
        <w:t xml:space="preserve"> </w:t>
      </w:r>
    </w:p>
    <w:p w14:paraId="6D9A63EC" w14:textId="77777777" w:rsidR="00B549E8" w:rsidRPr="00B829CB" w:rsidRDefault="002315C5" w:rsidP="00A612DA">
      <w:pPr>
        <w:pStyle w:val="ListParagraph"/>
        <w:numPr>
          <w:ilvl w:val="0"/>
          <w:numId w:val="25"/>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prompts back to 1</w:t>
      </w:r>
      <w:r w:rsidR="4F09DDFF" w:rsidRPr="6939DDBB">
        <w:rPr>
          <w:rFonts w:ascii="Times New Roman" w:eastAsia="Times New Roman" w:hAnsi="Times New Roman" w:cs="Times New Roman"/>
          <w:sz w:val="24"/>
          <w:szCs w:val="24"/>
        </w:rPr>
        <w:t>3</w:t>
      </w:r>
      <w:r w:rsidR="00313D04" w:rsidRPr="6939DDBB">
        <w:rPr>
          <w:rFonts w:ascii="Times New Roman" w:eastAsia="Times New Roman" w:hAnsi="Times New Roman" w:cs="Times New Roman"/>
          <w:sz w:val="24"/>
          <w:szCs w:val="24"/>
        </w:rPr>
        <w:t>.</w:t>
      </w:r>
    </w:p>
    <w:p w14:paraId="56F855FC" w14:textId="77777777" w:rsidR="00BE7425" w:rsidRPr="00B829CB" w:rsidRDefault="7BCD9B9E" w:rsidP="00A612DA">
      <w:pPr>
        <w:pStyle w:val="ListParagraph"/>
        <w:numPr>
          <w:ilvl w:val="0"/>
          <w:numId w:val="2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applicant can view the pages to interact with customer service teams.</w:t>
      </w:r>
      <w:r w:rsidR="000F0775" w:rsidRPr="6939DDBB">
        <w:rPr>
          <w:rFonts w:ascii="Times New Roman" w:eastAsia="Times New Roman" w:hAnsi="Times New Roman" w:cs="Times New Roman"/>
          <w:sz w:val="24"/>
          <w:szCs w:val="24"/>
        </w:rPr>
        <w:t xml:space="preserve"> </w:t>
      </w:r>
    </w:p>
    <w:p w14:paraId="10078B21" w14:textId="77777777" w:rsidR="00BE7425" w:rsidRPr="00B829CB" w:rsidRDefault="7AB891BB" w:rsidP="00A612DA">
      <w:pPr>
        <w:pStyle w:val="ListParagraph"/>
        <w:numPr>
          <w:ilvl w:val="0"/>
          <w:numId w:val="2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The Immi Guide application </w:t>
      </w:r>
      <w:r w:rsidR="6CBA955E" w:rsidRPr="6939DDBB">
        <w:rPr>
          <w:rFonts w:ascii="Times New Roman" w:eastAsia="Times New Roman" w:hAnsi="Times New Roman" w:cs="Times New Roman"/>
          <w:sz w:val="24"/>
          <w:szCs w:val="24"/>
        </w:rPr>
        <w:t>sends</w:t>
      </w:r>
      <w:r w:rsidRPr="6939DDBB">
        <w:rPr>
          <w:rFonts w:ascii="Times New Roman" w:eastAsia="Times New Roman" w:hAnsi="Times New Roman" w:cs="Times New Roman"/>
          <w:sz w:val="24"/>
          <w:szCs w:val="24"/>
        </w:rPr>
        <w:t xml:space="preserve"> </w:t>
      </w:r>
      <w:r w:rsidR="17ED3CC1" w:rsidRPr="6939DDBB">
        <w:rPr>
          <w:rFonts w:ascii="Times New Roman" w:eastAsia="Times New Roman" w:hAnsi="Times New Roman" w:cs="Times New Roman"/>
          <w:sz w:val="24"/>
          <w:szCs w:val="24"/>
        </w:rPr>
        <w:t>a message</w:t>
      </w:r>
      <w:r w:rsidRPr="6939DDBB">
        <w:rPr>
          <w:rFonts w:ascii="Times New Roman" w:eastAsia="Times New Roman" w:hAnsi="Times New Roman" w:cs="Times New Roman"/>
          <w:sz w:val="24"/>
          <w:szCs w:val="24"/>
        </w:rPr>
        <w:t xml:space="preserve"> to </w:t>
      </w:r>
      <w:r w:rsidR="61C5B3F9" w:rsidRPr="6939DDBB">
        <w:rPr>
          <w:rFonts w:ascii="Times New Roman" w:eastAsia="Times New Roman" w:hAnsi="Times New Roman" w:cs="Times New Roman"/>
          <w:sz w:val="24"/>
          <w:szCs w:val="24"/>
        </w:rPr>
        <w:t>the customer</w:t>
      </w:r>
      <w:r w:rsidRPr="6939DDBB">
        <w:rPr>
          <w:rFonts w:ascii="Times New Roman" w:eastAsia="Times New Roman" w:hAnsi="Times New Roman" w:cs="Times New Roman"/>
          <w:sz w:val="24"/>
          <w:szCs w:val="24"/>
        </w:rPr>
        <w:t xml:space="preserve"> service </w:t>
      </w:r>
      <w:r w:rsidR="1E7E8571" w:rsidRPr="6939DDBB">
        <w:rPr>
          <w:rFonts w:ascii="Times New Roman" w:eastAsia="Times New Roman" w:hAnsi="Times New Roman" w:cs="Times New Roman"/>
          <w:sz w:val="24"/>
          <w:szCs w:val="24"/>
        </w:rPr>
        <w:t>team</w:t>
      </w:r>
      <w:r w:rsidR="5080EEE2" w:rsidRPr="6939DDBB">
        <w:rPr>
          <w:rFonts w:ascii="Times New Roman" w:eastAsia="Times New Roman" w:hAnsi="Times New Roman" w:cs="Times New Roman"/>
          <w:sz w:val="24"/>
          <w:szCs w:val="24"/>
        </w:rPr>
        <w:t xml:space="preserve"> saying, “New message.”</w:t>
      </w:r>
    </w:p>
    <w:p w14:paraId="0C7117A8" w14:textId="77777777" w:rsidR="00BE7425" w:rsidRPr="00B829CB" w:rsidRDefault="003927C5" w:rsidP="00A612DA">
      <w:pPr>
        <w:pStyle w:val="ListParagraph"/>
        <w:numPr>
          <w:ilvl w:val="0"/>
          <w:numId w:val="2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Stop</w:t>
      </w:r>
    </w:p>
    <w:p w14:paraId="69A53104" w14:textId="77777777" w:rsidR="003927C5" w:rsidRPr="00B829CB" w:rsidRDefault="003927C5" w:rsidP="003927C5">
      <w:pPr>
        <w:rPr>
          <w:rFonts w:ascii="Times New Roman" w:eastAsia="Times New Roman" w:hAnsi="Times New Roman" w:cs="Times New Roman"/>
          <w:sz w:val="24"/>
          <w:szCs w:val="24"/>
        </w:rPr>
      </w:pPr>
    </w:p>
    <w:p w14:paraId="01564E02" w14:textId="77777777" w:rsidR="003927C5" w:rsidRPr="00B829CB" w:rsidRDefault="00AF45EF" w:rsidP="00282026">
      <w:pPr>
        <w:pStyle w:val="Heading2"/>
        <w:rPr>
          <w:rFonts w:ascii="Times New Roman" w:eastAsia="Times New Roman" w:hAnsi="Times New Roman" w:cs="Times New Roman"/>
          <w:sz w:val="24"/>
          <w:szCs w:val="24"/>
        </w:rPr>
      </w:pPr>
      <w:bookmarkStart w:id="32" w:name="_Toc149600314"/>
      <w:r w:rsidRPr="6939DDBB">
        <w:rPr>
          <w:rFonts w:ascii="Times New Roman" w:eastAsia="Times New Roman" w:hAnsi="Times New Roman" w:cs="Times New Roman"/>
          <w:sz w:val="24"/>
          <w:szCs w:val="24"/>
        </w:rPr>
        <w:t xml:space="preserve">Uploading </w:t>
      </w:r>
      <w:r w:rsidR="003B275F" w:rsidRPr="6939DDBB">
        <w:rPr>
          <w:rFonts w:ascii="Times New Roman" w:eastAsia="Times New Roman" w:hAnsi="Times New Roman" w:cs="Times New Roman"/>
          <w:sz w:val="24"/>
          <w:szCs w:val="24"/>
        </w:rPr>
        <w:t xml:space="preserve">a </w:t>
      </w:r>
      <w:r w:rsidRPr="6939DDBB">
        <w:rPr>
          <w:rFonts w:ascii="Times New Roman" w:eastAsia="Times New Roman" w:hAnsi="Times New Roman" w:cs="Times New Roman"/>
          <w:sz w:val="24"/>
          <w:szCs w:val="24"/>
        </w:rPr>
        <w:t>d</w:t>
      </w:r>
      <w:r w:rsidR="00282026" w:rsidRPr="6939DDBB">
        <w:rPr>
          <w:rFonts w:ascii="Times New Roman" w:eastAsia="Times New Roman" w:hAnsi="Times New Roman" w:cs="Times New Roman"/>
          <w:sz w:val="24"/>
          <w:szCs w:val="24"/>
        </w:rPr>
        <w:t>ocument</w:t>
      </w:r>
      <w:r w:rsidR="1F1D88A6" w:rsidRPr="6939DDBB">
        <w:rPr>
          <w:rFonts w:ascii="Times New Roman" w:eastAsia="Times New Roman" w:hAnsi="Times New Roman" w:cs="Times New Roman"/>
          <w:sz w:val="24"/>
          <w:szCs w:val="24"/>
        </w:rPr>
        <w:t xml:space="preserve"> as an Immigration applicant.</w:t>
      </w:r>
      <w:bookmarkEnd w:id="32"/>
    </w:p>
    <w:p w14:paraId="66FB5740" w14:textId="77777777" w:rsidR="00867AB4" w:rsidRPr="00B829CB" w:rsidRDefault="00867AB4" w:rsidP="00A612DA">
      <w:pPr>
        <w:pStyle w:val="ListParagraph"/>
        <w:numPr>
          <w:ilvl w:val="0"/>
          <w:numId w:val="19"/>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Business Process Name: </w:t>
      </w:r>
      <w:r w:rsidRPr="6939DDBB">
        <w:rPr>
          <w:rFonts w:ascii="Times New Roman" w:eastAsia="Times New Roman" w:hAnsi="Times New Roman" w:cs="Times New Roman"/>
          <w:b/>
          <w:sz w:val="24"/>
          <w:szCs w:val="24"/>
        </w:rPr>
        <w:t>Uploading a document</w:t>
      </w:r>
      <w:r w:rsidRPr="6939DDBB">
        <w:rPr>
          <w:rFonts w:ascii="Times New Roman" w:eastAsia="Times New Roman" w:hAnsi="Times New Roman" w:cs="Times New Roman"/>
          <w:sz w:val="24"/>
          <w:szCs w:val="24"/>
        </w:rPr>
        <w:t>.</w:t>
      </w:r>
    </w:p>
    <w:p w14:paraId="534F18C1" w14:textId="77777777" w:rsidR="00867AB4" w:rsidRPr="00B829CB" w:rsidRDefault="00867AB4" w:rsidP="00A612DA">
      <w:pPr>
        <w:pStyle w:val="ListParagraph"/>
        <w:numPr>
          <w:ilvl w:val="0"/>
          <w:numId w:val="19"/>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Author: </w:t>
      </w:r>
      <w:r w:rsidR="001C2561" w:rsidRPr="6939DDBB">
        <w:rPr>
          <w:rFonts w:ascii="Times New Roman" w:eastAsia="Times New Roman" w:hAnsi="Times New Roman" w:cs="Times New Roman"/>
          <w:b/>
          <w:sz w:val="24"/>
          <w:szCs w:val="24"/>
        </w:rPr>
        <w:t>Brandon Richardson, C</w:t>
      </w:r>
      <w:r w:rsidRPr="6939DDBB">
        <w:rPr>
          <w:rFonts w:ascii="Times New Roman" w:eastAsia="Times New Roman" w:hAnsi="Times New Roman" w:cs="Times New Roman"/>
          <w:b/>
          <w:sz w:val="24"/>
          <w:szCs w:val="24"/>
        </w:rPr>
        <w:t>ity Hussen</w:t>
      </w:r>
      <w:r w:rsidR="001C2561" w:rsidRPr="6939DDBB">
        <w:rPr>
          <w:rFonts w:ascii="Times New Roman" w:eastAsia="Times New Roman" w:hAnsi="Times New Roman" w:cs="Times New Roman"/>
          <w:b/>
          <w:sz w:val="24"/>
          <w:szCs w:val="24"/>
        </w:rPr>
        <w:t>, Simon Alemu</w:t>
      </w:r>
    </w:p>
    <w:p w14:paraId="1C7575A3" w14:textId="77777777" w:rsidR="00867AB4" w:rsidRPr="00B829CB" w:rsidRDefault="00867AB4" w:rsidP="00A612DA">
      <w:pPr>
        <w:pStyle w:val="ListParagraph"/>
        <w:numPr>
          <w:ilvl w:val="0"/>
          <w:numId w:val="19"/>
        </w:numPr>
        <w:rPr>
          <w:rFonts w:ascii="Times New Roman" w:eastAsia="Times New Roman" w:hAnsi="Times New Roman" w:cs="Times New Roman"/>
          <w:b/>
          <w:sz w:val="24"/>
          <w:szCs w:val="24"/>
        </w:rPr>
      </w:pPr>
      <w:r w:rsidRPr="6939DDBB">
        <w:rPr>
          <w:rFonts w:ascii="Times New Roman" w:eastAsia="Times New Roman" w:hAnsi="Times New Roman" w:cs="Times New Roman"/>
          <w:sz w:val="24"/>
          <w:szCs w:val="24"/>
        </w:rPr>
        <w:t xml:space="preserve">Date created: </w:t>
      </w:r>
      <w:r w:rsidRPr="6939DDBB">
        <w:rPr>
          <w:rFonts w:ascii="Times New Roman" w:eastAsia="Times New Roman" w:hAnsi="Times New Roman" w:cs="Times New Roman"/>
          <w:b/>
          <w:sz w:val="24"/>
          <w:szCs w:val="24"/>
        </w:rPr>
        <w:t>October 23, 2023.</w:t>
      </w:r>
    </w:p>
    <w:p w14:paraId="612EB9AA" w14:textId="77777777" w:rsidR="00867AB4" w:rsidRPr="00B829CB" w:rsidRDefault="00867AB4" w:rsidP="00A612DA">
      <w:pPr>
        <w:pStyle w:val="ListParagraph"/>
        <w:numPr>
          <w:ilvl w:val="0"/>
          <w:numId w:val="19"/>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Date updated: </w:t>
      </w:r>
      <w:r w:rsidRPr="6939DDBB">
        <w:rPr>
          <w:rFonts w:ascii="Times New Roman" w:eastAsia="Times New Roman" w:hAnsi="Times New Roman" w:cs="Times New Roman"/>
          <w:b/>
          <w:sz w:val="24"/>
          <w:szCs w:val="24"/>
        </w:rPr>
        <w:t>October 24,2023</w:t>
      </w:r>
      <w:r w:rsidRPr="6939DDBB">
        <w:rPr>
          <w:rFonts w:ascii="Times New Roman" w:eastAsia="Times New Roman" w:hAnsi="Times New Roman" w:cs="Times New Roman"/>
          <w:sz w:val="24"/>
          <w:szCs w:val="24"/>
        </w:rPr>
        <w:t>.</w:t>
      </w:r>
    </w:p>
    <w:p w14:paraId="5895AB96" w14:textId="77777777" w:rsidR="00867AB4" w:rsidRPr="00B829CB" w:rsidRDefault="00867AB4" w:rsidP="00A612DA">
      <w:pPr>
        <w:pStyle w:val="ListParagraph"/>
        <w:numPr>
          <w:ilvl w:val="0"/>
          <w:numId w:val="19"/>
        </w:numPr>
        <w:rPr>
          <w:rFonts w:ascii="Times New Roman" w:eastAsia="Times New Roman" w:hAnsi="Times New Roman" w:cs="Times New Roman"/>
          <w:b/>
          <w:sz w:val="24"/>
          <w:szCs w:val="24"/>
        </w:rPr>
      </w:pPr>
      <w:r w:rsidRPr="6939DDBB">
        <w:rPr>
          <w:rFonts w:ascii="Times New Roman" w:eastAsia="Times New Roman" w:hAnsi="Times New Roman" w:cs="Times New Roman"/>
          <w:sz w:val="24"/>
          <w:szCs w:val="24"/>
        </w:rPr>
        <w:t>Participating actors</w:t>
      </w:r>
      <w:r w:rsidRPr="6939DDBB">
        <w:rPr>
          <w:rFonts w:ascii="Times New Roman" w:eastAsia="Times New Roman" w:hAnsi="Times New Roman" w:cs="Times New Roman"/>
          <w:b/>
          <w:sz w:val="24"/>
          <w:szCs w:val="24"/>
        </w:rPr>
        <w:t>: Immigration applicant,</w:t>
      </w:r>
      <w:r w:rsidR="00607C65" w:rsidRPr="6939DDBB">
        <w:rPr>
          <w:rFonts w:ascii="Times New Roman" w:eastAsia="Times New Roman" w:hAnsi="Times New Roman" w:cs="Times New Roman"/>
          <w:b/>
          <w:sz w:val="24"/>
          <w:szCs w:val="24"/>
        </w:rPr>
        <w:t xml:space="preserve"> Immi Guide Application</w:t>
      </w:r>
      <w:r w:rsidR="507DE283" w:rsidRPr="6939DDBB">
        <w:rPr>
          <w:rFonts w:ascii="Times New Roman" w:eastAsia="Times New Roman" w:hAnsi="Times New Roman" w:cs="Times New Roman"/>
          <w:b/>
          <w:sz w:val="24"/>
          <w:szCs w:val="24"/>
        </w:rPr>
        <w:t>, Lawyer, Other affiliates</w:t>
      </w:r>
    </w:p>
    <w:p w14:paraId="00E48ADD" w14:textId="77777777" w:rsidR="00867AB4" w:rsidRPr="00B829CB" w:rsidRDefault="00867AB4"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Start</w:t>
      </w:r>
    </w:p>
    <w:p w14:paraId="5AAFECF1" w14:textId="77777777" w:rsidR="4284D5F8" w:rsidRDefault="4284D5F8"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Immigration Lawyers/Other Affiliates send a message “Next Step Document”.</w:t>
      </w:r>
    </w:p>
    <w:p w14:paraId="2A21BD48" w14:textId="77777777" w:rsidR="554A4E33" w:rsidRDefault="554A4E33"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Immigration application activates the “Next step” button.</w:t>
      </w:r>
    </w:p>
    <w:p w14:paraId="6B674F64" w14:textId="77777777" w:rsidR="00867AB4" w:rsidRPr="00B829CB" w:rsidRDefault="00867AB4"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Immigration applicant goes to Immi Guide application.</w:t>
      </w:r>
    </w:p>
    <w:p w14:paraId="755DA02B" w14:textId="77777777" w:rsidR="00867AB4" w:rsidRPr="00B829CB" w:rsidRDefault="00867AB4"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Immigration applicant selects Sign in option.</w:t>
      </w:r>
    </w:p>
    <w:p w14:paraId="23D680BE" w14:textId="77777777" w:rsidR="00867AB4" w:rsidRPr="00B829CB" w:rsidRDefault="00867AB4"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application displays the following information:</w:t>
      </w:r>
    </w:p>
    <w:p w14:paraId="7715BAE2" w14:textId="77777777" w:rsidR="00867AB4" w:rsidRPr="00B829CB" w:rsidRDefault="00867AB4" w:rsidP="00A612DA">
      <w:pPr>
        <w:pStyle w:val="ListParagraph"/>
        <w:numPr>
          <w:ilvl w:val="0"/>
          <w:numId w:val="29"/>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Username (*)</w:t>
      </w:r>
    </w:p>
    <w:p w14:paraId="17AF6358" w14:textId="77777777" w:rsidR="00867AB4" w:rsidRPr="00B829CB" w:rsidRDefault="00867AB4" w:rsidP="00A612DA">
      <w:pPr>
        <w:pStyle w:val="ListParagraph"/>
        <w:numPr>
          <w:ilvl w:val="0"/>
          <w:numId w:val="29"/>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Password (*)</w:t>
      </w:r>
    </w:p>
    <w:p w14:paraId="3E82E888" w14:textId="77777777" w:rsidR="00867AB4" w:rsidRPr="00B829CB" w:rsidRDefault="00867AB4" w:rsidP="00867AB4">
      <w:pPr>
        <w:pStyle w:val="ListParagraph"/>
        <w:ind w:left="1800"/>
        <w:jc w:val="both"/>
        <w:rPr>
          <w:rFonts w:ascii="Times New Roman" w:eastAsia="Times New Roman" w:hAnsi="Times New Roman" w:cs="Times New Roman"/>
          <w:sz w:val="24"/>
          <w:szCs w:val="24"/>
        </w:rPr>
      </w:pPr>
      <w:r w:rsidRPr="6939DDBB">
        <w:rPr>
          <w:rFonts w:ascii="Times New Roman" w:eastAsia="Times New Roman" w:hAnsi="Times New Roman" w:cs="Times New Roman"/>
          <w:b/>
          <w:sz w:val="24"/>
          <w:szCs w:val="24"/>
        </w:rPr>
        <w:t>Note:</w:t>
      </w:r>
      <w:r w:rsidRPr="6939DDBB">
        <w:rPr>
          <w:rFonts w:ascii="Times New Roman" w:eastAsia="Times New Roman" w:hAnsi="Times New Roman" w:cs="Times New Roman"/>
          <w:sz w:val="24"/>
          <w:szCs w:val="24"/>
        </w:rPr>
        <w:t xml:space="preserve"> * means </w:t>
      </w:r>
      <w:r w:rsidRPr="6939DDBB">
        <w:rPr>
          <w:rFonts w:ascii="Times New Roman" w:eastAsia="Times New Roman" w:hAnsi="Times New Roman" w:cs="Times New Roman"/>
          <w:b/>
          <w:sz w:val="24"/>
          <w:szCs w:val="24"/>
        </w:rPr>
        <w:t xml:space="preserve">required </w:t>
      </w:r>
      <w:r w:rsidRPr="6939DDBB">
        <w:rPr>
          <w:rFonts w:ascii="Times New Roman" w:eastAsia="Times New Roman" w:hAnsi="Times New Roman" w:cs="Times New Roman"/>
          <w:sz w:val="24"/>
          <w:szCs w:val="24"/>
        </w:rPr>
        <w:t>information</w:t>
      </w:r>
    </w:p>
    <w:p w14:paraId="3F1F80C6" w14:textId="77777777" w:rsidR="00867AB4" w:rsidRPr="00B829CB" w:rsidRDefault="00867AB4"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Immigration applicant provides the required information to sign in.</w:t>
      </w:r>
    </w:p>
    <w:p w14:paraId="369BFDD4" w14:textId="77777777" w:rsidR="00867AB4" w:rsidRPr="00B829CB" w:rsidRDefault="00867AB4"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Immigration applicant validates all the required information has been inputted properly.</w:t>
      </w:r>
    </w:p>
    <w:p w14:paraId="196575F3" w14:textId="77777777" w:rsidR="00867AB4" w:rsidRPr="00B829CB" w:rsidRDefault="00867AB4"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Immigration applicant submits to the sign in page.</w:t>
      </w:r>
    </w:p>
    <w:p w14:paraId="646AAD23" w14:textId="77777777" w:rsidR="00867AB4" w:rsidRPr="00B829CB" w:rsidRDefault="2D1B8BD6"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w:t>
      </w:r>
      <w:r w:rsidR="00867AB4" w:rsidRPr="6939DDBB">
        <w:rPr>
          <w:rFonts w:ascii="Times New Roman" w:eastAsia="Times New Roman" w:hAnsi="Times New Roman" w:cs="Times New Roman"/>
          <w:sz w:val="24"/>
          <w:szCs w:val="24"/>
        </w:rPr>
        <w:t>pplication checks the information in two ways:</w:t>
      </w:r>
    </w:p>
    <w:p w14:paraId="6B810AF4" w14:textId="77777777" w:rsidR="00867AB4" w:rsidRPr="00B829CB" w:rsidRDefault="00867AB4" w:rsidP="00A612DA">
      <w:pPr>
        <w:pStyle w:val="ListParagraph"/>
        <w:numPr>
          <w:ilvl w:val="0"/>
          <w:numId w:val="30"/>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The information is valid and is confirmed.</w:t>
      </w:r>
    </w:p>
    <w:p w14:paraId="508E1A6A" w14:textId="77777777" w:rsidR="00867AB4" w:rsidRPr="00B829CB" w:rsidRDefault="00867AB4" w:rsidP="00A612DA">
      <w:pPr>
        <w:pStyle w:val="ListParagraph"/>
        <w:numPr>
          <w:ilvl w:val="0"/>
          <w:numId w:val="3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Will continue to step number 9.</w:t>
      </w:r>
    </w:p>
    <w:p w14:paraId="7698445F" w14:textId="77777777" w:rsidR="00867AB4" w:rsidRPr="00B829CB" w:rsidRDefault="00867AB4" w:rsidP="00A612DA">
      <w:pPr>
        <w:pStyle w:val="ListParagraph"/>
        <w:numPr>
          <w:ilvl w:val="0"/>
          <w:numId w:val="30"/>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Information is invalid or missing information so the application will do the following:</w:t>
      </w:r>
    </w:p>
    <w:p w14:paraId="4A83F7FB" w14:textId="77777777" w:rsidR="00867AB4" w:rsidRPr="00B829CB" w:rsidRDefault="00867AB4" w:rsidP="00A612DA">
      <w:pPr>
        <w:pStyle w:val="ListParagraph"/>
        <w:numPr>
          <w:ilvl w:val="0"/>
          <w:numId w:val="3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An error message saying will be generated</w:t>
      </w:r>
      <w:r w:rsidR="00403063" w:rsidRPr="6939DDBB">
        <w:rPr>
          <w:rFonts w:ascii="Times New Roman" w:eastAsia="Times New Roman" w:hAnsi="Times New Roman" w:cs="Times New Roman"/>
          <w:sz w:val="24"/>
          <w:szCs w:val="24"/>
        </w:rPr>
        <w:t xml:space="preserve"> “Sign in failed”.</w:t>
      </w:r>
    </w:p>
    <w:p w14:paraId="43CD419C" w14:textId="77777777" w:rsidR="00867AB4" w:rsidRPr="00B829CB" w:rsidRDefault="00867AB4" w:rsidP="00A612DA">
      <w:pPr>
        <w:pStyle w:val="ListParagraph"/>
        <w:numPr>
          <w:ilvl w:val="0"/>
          <w:numId w:val="3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application will prompt the user to enter all the information over again.</w:t>
      </w:r>
    </w:p>
    <w:p w14:paraId="345AC6F4" w14:textId="77777777" w:rsidR="00867AB4" w:rsidRPr="00B829CB" w:rsidRDefault="00867AB4" w:rsidP="00A612DA">
      <w:pPr>
        <w:pStyle w:val="ListParagraph"/>
        <w:numPr>
          <w:ilvl w:val="0"/>
          <w:numId w:val="31"/>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application will go back to step 4.</w:t>
      </w:r>
    </w:p>
    <w:p w14:paraId="198F4AD8" w14:textId="77777777" w:rsidR="00867AB4" w:rsidRPr="00B829CB" w:rsidRDefault="00867AB4"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The Immi Guide application generates </w:t>
      </w:r>
      <w:r w:rsidR="4D618F32" w:rsidRPr="6939DDBB">
        <w:rPr>
          <w:rFonts w:ascii="Times New Roman" w:eastAsia="Times New Roman" w:hAnsi="Times New Roman" w:cs="Times New Roman"/>
          <w:sz w:val="24"/>
          <w:szCs w:val="24"/>
        </w:rPr>
        <w:t xml:space="preserve">and sends a </w:t>
      </w:r>
      <w:r w:rsidR="00A3226B" w:rsidRPr="6939DDBB">
        <w:rPr>
          <w:rFonts w:ascii="Times New Roman" w:eastAsia="Times New Roman" w:hAnsi="Times New Roman" w:cs="Times New Roman"/>
          <w:sz w:val="24"/>
          <w:szCs w:val="24"/>
        </w:rPr>
        <w:t xml:space="preserve">message </w:t>
      </w:r>
      <w:r w:rsidR="4D618F32" w:rsidRPr="6939DDBB">
        <w:rPr>
          <w:rFonts w:ascii="Times New Roman" w:eastAsia="Times New Roman" w:hAnsi="Times New Roman" w:cs="Times New Roman"/>
          <w:sz w:val="24"/>
          <w:szCs w:val="24"/>
        </w:rPr>
        <w:t>"</w:t>
      </w:r>
      <w:r w:rsidR="00A3226B" w:rsidRPr="6939DDBB">
        <w:rPr>
          <w:rFonts w:ascii="Times New Roman" w:eastAsia="Times New Roman" w:hAnsi="Times New Roman" w:cs="Times New Roman"/>
          <w:sz w:val="24"/>
          <w:szCs w:val="24"/>
        </w:rPr>
        <w:t xml:space="preserve">Signed </w:t>
      </w:r>
      <w:r w:rsidR="005A0382" w:rsidRPr="6939DDBB">
        <w:rPr>
          <w:rFonts w:ascii="Times New Roman" w:eastAsia="Times New Roman" w:hAnsi="Times New Roman" w:cs="Times New Roman"/>
          <w:sz w:val="24"/>
          <w:szCs w:val="24"/>
        </w:rPr>
        <w:t>in.</w:t>
      </w:r>
      <w:r w:rsidR="00A3226B" w:rsidRPr="6939DDBB">
        <w:rPr>
          <w:rFonts w:ascii="Times New Roman" w:eastAsia="Times New Roman" w:hAnsi="Times New Roman" w:cs="Times New Roman"/>
          <w:sz w:val="24"/>
          <w:szCs w:val="24"/>
        </w:rPr>
        <w:t>”</w:t>
      </w:r>
    </w:p>
    <w:p w14:paraId="29370FE5" w14:textId="77777777" w:rsidR="00867AB4" w:rsidRPr="00B829CB" w:rsidRDefault="00867AB4"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lastRenderedPageBreak/>
        <w:t>Immi Guide application will sign in the immigration applicant.</w:t>
      </w:r>
    </w:p>
    <w:p w14:paraId="40698C59" w14:textId="77777777" w:rsidR="00867AB4" w:rsidRPr="00B829CB" w:rsidRDefault="21AE3874"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application</w:t>
      </w:r>
      <w:r w:rsidR="00867AB4" w:rsidRPr="6939DDBB">
        <w:rPr>
          <w:rFonts w:ascii="Times New Roman" w:eastAsia="Times New Roman" w:hAnsi="Times New Roman" w:cs="Times New Roman"/>
          <w:sz w:val="24"/>
          <w:szCs w:val="24"/>
        </w:rPr>
        <w:t xml:space="preserve"> display</w:t>
      </w:r>
      <w:r w:rsidR="69C08135" w:rsidRPr="6939DDBB">
        <w:rPr>
          <w:rFonts w:ascii="Times New Roman" w:eastAsia="Times New Roman" w:hAnsi="Times New Roman" w:cs="Times New Roman"/>
          <w:sz w:val="24"/>
          <w:szCs w:val="24"/>
        </w:rPr>
        <w:t>s</w:t>
      </w:r>
      <w:r w:rsidR="00867AB4" w:rsidRPr="6939DDBB">
        <w:rPr>
          <w:rFonts w:ascii="Times New Roman" w:eastAsia="Times New Roman" w:hAnsi="Times New Roman" w:cs="Times New Roman"/>
          <w:sz w:val="24"/>
          <w:szCs w:val="24"/>
        </w:rPr>
        <w:t xml:space="preserve"> the “Dashboard” of Immi Guide </w:t>
      </w:r>
      <w:r w:rsidR="005A0382" w:rsidRPr="6939DDBB">
        <w:rPr>
          <w:rFonts w:ascii="Times New Roman" w:eastAsia="Times New Roman" w:hAnsi="Times New Roman" w:cs="Times New Roman"/>
          <w:sz w:val="24"/>
          <w:szCs w:val="24"/>
        </w:rPr>
        <w:t>application.</w:t>
      </w:r>
    </w:p>
    <w:p w14:paraId="2C3A091A" w14:textId="77777777" w:rsidR="00867AB4" w:rsidRPr="00B829CB" w:rsidRDefault="0100AB0D"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Immigration </w:t>
      </w:r>
      <w:r w:rsidR="43AB2C6E" w:rsidRPr="6939DDBB">
        <w:rPr>
          <w:rFonts w:ascii="Times New Roman" w:eastAsia="Times New Roman" w:hAnsi="Times New Roman" w:cs="Times New Roman"/>
          <w:sz w:val="24"/>
          <w:szCs w:val="24"/>
        </w:rPr>
        <w:t>applicants</w:t>
      </w:r>
      <w:r w:rsidR="00867AB4" w:rsidRPr="6939DDBB">
        <w:rPr>
          <w:rFonts w:ascii="Times New Roman" w:eastAsia="Times New Roman" w:hAnsi="Times New Roman" w:cs="Times New Roman"/>
          <w:sz w:val="24"/>
          <w:szCs w:val="24"/>
        </w:rPr>
        <w:t xml:space="preserve"> click the following </w:t>
      </w:r>
      <w:r w:rsidR="33A8E508" w:rsidRPr="6939DDBB">
        <w:rPr>
          <w:rFonts w:ascii="Times New Roman" w:eastAsia="Times New Roman" w:hAnsi="Times New Roman" w:cs="Times New Roman"/>
          <w:sz w:val="24"/>
          <w:szCs w:val="24"/>
        </w:rPr>
        <w:t xml:space="preserve">buttons </w:t>
      </w:r>
      <w:r w:rsidR="00867AB4" w:rsidRPr="6939DDBB">
        <w:rPr>
          <w:rFonts w:ascii="Times New Roman" w:eastAsia="Times New Roman" w:hAnsi="Times New Roman" w:cs="Times New Roman"/>
          <w:sz w:val="24"/>
          <w:szCs w:val="24"/>
        </w:rPr>
        <w:t>consecutively.</w:t>
      </w:r>
    </w:p>
    <w:p w14:paraId="497BEAF5" w14:textId="77777777" w:rsidR="00867AB4" w:rsidRPr="00B829CB" w:rsidRDefault="00867AB4" w:rsidP="00A612DA">
      <w:pPr>
        <w:pStyle w:val="ListParagraph"/>
        <w:numPr>
          <w:ilvl w:val="0"/>
          <w:numId w:val="32"/>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Menu</w:t>
      </w:r>
    </w:p>
    <w:p w14:paraId="31F1A1E8" w14:textId="77777777" w:rsidR="00867AB4" w:rsidRPr="00B829CB" w:rsidRDefault="00867AB4" w:rsidP="00A612DA">
      <w:pPr>
        <w:pStyle w:val="ListParagraph"/>
        <w:numPr>
          <w:ilvl w:val="0"/>
          <w:numId w:val="32"/>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Next step</w:t>
      </w:r>
    </w:p>
    <w:p w14:paraId="1DDD0026" w14:textId="77777777" w:rsidR="00867AB4" w:rsidRPr="00B829CB" w:rsidRDefault="00867AB4" w:rsidP="00A612DA">
      <w:pPr>
        <w:pStyle w:val="ListParagraph"/>
        <w:numPr>
          <w:ilvl w:val="0"/>
          <w:numId w:val="32"/>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Upload document</w:t>
      </w:r>
    </w:p>
    <w:p w14:paraId="425B747E" w14:textId="77777777" w:rsidR="00867AB4" w:rsidRPr="00B829CB" w:rsidRDefault="00867AB4"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Immigration applicant </w:t>
      </w:r>
      <w:r w:rsidR="2D1B8503" w:rsidRPr="6939DDBB">
        <w:rPr>
          <w:rFonts w:ascii="Times New Roman" w:eastAsia="Times New Roman" w:hAnsi="Times New Roman" w:cs="Times New Roman"/>
          <w:sz w:val="24"/>
          <w:szCs w:val="24"/>
        </w:rPr>
        <w:t>clicks “Browse” button.</w:t>
      </w:r>
    </w:p>
    <w:p w14:paraId="4990D293" w14:textId="77777777" w:rsidR="00867AB4" w:rsidRPr="00B829CB" w:rsidRDefault="2D1B8503"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application displays different documents on the device.</w:t>
      </w:r>
    </w:p>
    <w:p w14:paraId="53EB3235" w14:textId="77777777" w:rsidR="00867AB4" w:rsidRPr="00B829CB" w:rsidRDefault="2D1B8503"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The immigration applicant </w:t>
      </w:r>
      <w:r w:rsidR="00867AB4" w:rsidRPr="6939DDBB">
        <w:rPr>
          <w:rFonts w:ascii="Times New Roman" w:eastAsia="Times New Roman" w:hAnsi="Times New Roman" w:cs="Times New Roman"/>
          <w:sz w:val="24"/>
          <w:szCs w:val="24"/>
        </w:rPr>
        <w:t xml:space="preserve">browses </w:t>
      </w:r>
      <w:r w:rsidR="45F7AAE5" w:rsidRPr="6939DDBB">
        <w:rPr>
          <w:rFonts w:ascii="Times New Roman" w:eastAsia="Times New Roman" w:hAnsi="Times New Roman" w:cs="Times New Roman"/>
          <w:sz w:val="24"/>
          <w:szCs w:val="24"/>
        </w:rPr>
        <w:t>and selects</w:t>
      </w:r>
      <w:r w:rsidR="00867AB4" w:rsidRPr="6939DDBB">
        <w:rPr>
          <w:rFonts w:ascii="Times New Roman" w:eastAsia="Times New Roman" w:hAnsi="Times New Roman" w:cs="Times New Roman"/>
          <w:sz w:val="24"/>
          <w:szCs w:val="24"/>
        </w:rPr>
        <w:t xml:space="preserve"> through the device for the required document to be uploaded.</w:t>
      </w:r>
    </w:p>
    <w:p w14:paraId="00F20F2C" w14:textId="77777777" w:rsidR="00867AB4" w:rsidRPr="00B829CB" w:rsidRDefault="00867AB4"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application Preview the document selected.</w:t>
      </w:r>
    </w:p>
    <w:p w14:paraId="613CBE62" w14:textId="77777777" w:rsidR="00867AB4" w:rsidRPr="00B829CB" w:rsidRDefault="1E1C54C0"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The Immigration </w:t>
      </w:r>
      <w:r w:rsidR="084A8241" w:rsidRPr="6939DDBB">
        <w:rPr>
          <w:rFonts w:ascii="Times New Roman" w:eastAsia="Times New Roman" w:hAnsi="Times New Roman" w:cs="Times New Roman"/>
          <w:sz w:val="24"/>
          <w:szCs w:val="24"/>
        </w:rPr>
        <w:t>applicant</w:t>
      </w:r>
      <w:r w:rsidRPr="6939DDBB">
        <w:rPr>
          <w:rFonts w:ascii="Times New Roman" w:eastAsia="Times New Roman" w:hAnsi="Times New Roman" w:cs="Times New Roman"/>
          <w:sz w:val="24"/>
          <w:szCs w:val="24"/>
        </w:rPr>
        <w:t xml:space="preserve"> </w:t>
      </w:r>
      <w:r w:rsidR="5EB110A2" w:rsidRPr="6939DDBB">
        <w:rPr>
          <w:rFonts w:ascii="Times New Roman" w:eastAsia="Times New Roman" w:hAnsi="Times New Roman" w:cs="Times New Roman"/>
          <w:sz w:val="24"/>
          <w:szCs w:val="24"/>
        </w:rPr>
        <w:t>verifies</w:t>
      </w:r>
      <w:r w:rsidR="00867AB4" w:rsidRPr="6939DDBB">
        <w:rPr>
          <w:rFonts w:ascii="Times New Roman" w:eastAsia="Times New Roman" w:hAnsi="Times New Roman" w:cs="Times New Roman"/>
          <w:sz w:val="24"/>
          <w:szCs w:val="24"/>
        </w:rPr>
        <w:t xml:space="preserve"> it is the correct document.</w:t>
      </w:r>
    </w:p>
    <w:p w14:paraId="7260A6AB" w14:textId="77777777" w:rsidR="00867AB4" w:rsidRPr="00B829CB" w:rsidRDefault="00867AB4"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Immigration applicant Send’s the document</w:t>
      </w:r>
    </w:p>
    <w:p w14:paraId="00E6D71A" w14:textId="77777777" w:rsidR="00867AB4" w:rsidRPr="00B829CB" w:rsidRDefault="00867AB4"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application process the document being compatible.</w:t>
      </w:r>
    </w:p>
    <w:p w14:paraId="32D69FFE" w14:textId="77777777" w:rsidR="00867AB4" w:rsidRPr="00B829CB" w:rsidRDefault="2AE98188" w:rsidP="00A612DA">
      <w:pPr>
        <w:pStyle w:val="ListParagraph"/>
        <w:numPr>
          <w:ilvl w:val="0"/>
          <w:numId w:val="36"/>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Uploading processed</w:t>
      </w:r>
      <w:r w:rsidR="00867AB4" w:rsidRPr="6939DDBB">
        <w:rPr>
          <w:rFonts w:ascii="Times New Roman" w:eastAsia="Times New Roman" w:hAnsi="Times New Roman" w:cs="Times New Roman"/>
          <w:sz w:val="24"/>
          <w:szCs w:val="24"/>
        </w:rPr>
        <w:t>.</w:t>
      </w:r>
    </w:p>
    <w:p w14:paraId="6EC498CE" w14:textId="77777777" w:rsidR="427A42EE" w:rsidRDefault="427A42EE" w:rsidP="00A612DA">
      <w:pPr>
        <w:pStyle w:val="ListParagraph"/>
        <w:numPr>
          <w:ilvl w:val="0"/>
          <w:numId w:val="35"/>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The Immi Guide application will upload the document.</w:t>
      </w:r>
    </w:p>
    <w:p w14:paraId="072711C2" w14:textId="77777777" w:rsidR="00867AB4" w:rsidRPr="00B829CB" w:rsidRDefault="00867AB4" w:rsidP="00A612DA">
      <w:pPr>
        <w:pStyle w:val="ListParagraph"/>
        <w:numPr>
          <w:ilvl w:val="0"/>
          <w:numId w:val="35"/>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Goes to step 21.</w:t>
      </w:r>
    </w:p>
    <w:p w14:paraId="00E1058A" w14:textId="77777777" w:rsidR="00867AB4" w:rsidRPr="00B829CB" w:rsidRDefault="0A3BF421" w:rsidP="00A612DA">
      <w:pPr>
        <w:pStyle w:val="ListParagraph"/>
        <w:numPr>
          <w:ilvl w:val="0"/>
          <w:numId w:val="36"/>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Uploading failed</w:t>
      </w:r>
      <w:r w:rsidR="00867AB4" w:rsidRPr="6939DDBB">
        <w:rPr>
          <w:rFonts w:ascii="Times New Roman" w:eastAsia="Times New Roman" w:hAnsi="Times New Roman" w:cs="Times New Roman"/>
          <w:sz w:val="24"/>
          <w:szCs w:val="24"/>
        </w:rPr>
        <w:t>.</w:t>
      </w:r>
    </w:p>
    <w:p w14:paraId="539E2C3D" w14:textId="77777777" w:rsidR="00867AB4" w:rsidRPr="00B829CB" w:rsidRDefault="00867AB4" w:rsidP="00A612DA">
      <w:pPr>
        <w:pStyle w:val="ListParagraph"/>
        <w:numPr>
          <w:ilvl w:val="0"/>
          <w:numId w:val="46"/>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Send error message to immigration applicant</w:t>
      </w:r>
      <w:r w:rsidR="003125EF" w:rsidRPr="6939DDBB">
        <w:rPr>
          <w:rFonts w:ascii="Times New Roman" w:eastAsia="Times New Roman" w:hAnsi="Times New Roman" w:cs="Times New Roman"/>
          <w:sz w:val="24"/>
          <w:szCs w:val="24"/>
        </w:rPr>
        <w:t xml:space="preserve"> “</w:t>
      </w:r>
      <w:r w:rsidR="00893B41" w:rsidRPr="6939DDBB">
        <w:rPr>
          <w:rFonts w:ascii="Times New Roman" w:eastAsia="Times New Roman" w:hAnsi="Times New Roman" w:cs="Times New Roman"/>
          <w:sz w:val="24"/>
          <w:szCs w:val="24"/>
        </w:rPr>
        <w:t xml:space="preserve">Document </w:t>
      </w:r>
      <w:r w:rsidR="00B829CB" w:rsidRPr="6939DDBB">
        <w:rPr>
          <w:rFonts w:ascii="Times New Roman" w:eastAsia="Times New Roman" w:hAnsi="Times New Roman" w:cs="Times New Roman"/>
          <w:sz w:val="24"/>
          <w:szCs w:val="24"/>
        </w:rPr>
        <w:t>invalid.”</w:t>
      </w:r>
    </w:p>
    <w:p w14:paraId="76140756" w14:textId="77777777" w:rsidR="00867AB4" w:rsidRPr="00B829CB" w:rsidRDefault="00867AB4" w:rsidP="00A612DA">
      <w:pPr>
        <w:pStyle w:val="ListParagraph"/>
        <w:numPr>
          <w:ilvl w:val="0"/>
          <w:numId w:val="46"/>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application takes user back to upload page.</w:t>
      </w:r>
    </w:p>
    <w:p w14:paraId="796A581D" w14:textId="77777777" w:rsidR="00867AB4" w:rsidRPr="00B829CB" w:rsidRDefault="20C51D31" w:rsidP="00A612DA">
      <w:pPr>
        <w:pStyle w:val="ListParagraph"/>
        <w:numPr>
          <w:ilvl w:val="0"/>
          <w:numId w:val="46"/>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The </w:t>
      </w:r>
      <w:r w:rsidR="00867AB4" w:rsidRPr="6939DDBB">
        <w:rPr>
          <w:rFonts w:ascii="Times New Roman" w:eastAsia="Times New Roman" w:hAnsi="Times New Roman" w:cs="Times New Roman"/>
          <w:sz w:val="24"/>
          <w:szCs w:val="24"/>
        </w:rPr>
        <w:t>Immi Guide application takes the applicant back to step 1</w:t>
      </w:r>
      <w:r w:rsidR="07D7DC89" w:rsidRPr="6939DDBB">
        <w:rPr>
          <w:rFonts w:ascii="Times New Roman" w:eastAsia="Times New Roman" w:hAnsi="Times New Roman" w:cs="Times New Roman"/>
          <w:sz w:val="24"/>
          <w:szCs w:val="24"/>
        </w:rPr>
        <w:t>3</w:t>
      </w:r>
      <w:r w:rsidR="00867AB4" w:rsidRPr="6939DDBB">
        <w:rPr>
          <w:rFonts w:ascii="Times New Roman" w:eastAsia="Times New Roman" w:hAnsi="Times New Roman" w:cs="Times New Roman"/>
          <w:sz w:val="24"/>
          <w:szCs w:val="24"/>
        </w:rPr>
        <w:t>.</w:t>
      </w:r>
    </w:p>
    <w:p w14:paraId="7FC343B2" w14:textId="77777777" w:rsidR="00867AB4" w:rsidRPr="00B829CB" w:rsidRDefault="00867AB4"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 Immi Guide sends message to immigration applicant that “Document sent”.</w:t>
      </w:r>
    </w:p>
    <w:p w14:paraId="01090AEA" w14:textId="77777777" w:rsidR="00867AB4" w:rsidRPr="00B829CB" w:rsidRDefault="00867AB4"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application sends a message to lawyer/ other affiliates that requested the document saying, “Document received”.</w:t>
      </w:r>
    </w:p>
    <w:p w14:paraId="52F4613D" w14:textId="77777777" w:rsidR="00867AB4" w:rsidRPr="00B829CB" w:rsidRDefault="00867AB4" w:rsidP="00A612DA">
      <w:pPr>
        <w:pStyle w:val="ListParagraph"/>
        <w:numPr>
          <w:ilvl w:val="0"/>
          <w:numId w:val="27"/>
        </w:numPr>
        <w:jc w:val="both"/>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Stop</w:t>
      </w:r>
    </w:p>
    <w:p w14:paraId="04433DC7" w14:textId="77777777" w:rsidR="00DF63C6" w:rsidRDefault="00DF63C6" w:rsidP="00DF63C6">
      <w:pPr>
        <w:keepNext/>
      </w:pPr>
      <w:r w:rsidRPr="00DF63C6">
        <w:rPr>
          <w:rFonts w:ascii="Times New Roman" w:eastAsia="Times New Roman" w:hAnsi="Times New Roman" w:cs="Times New Roman"/>
          <w:noProof/>
          <w:sz w:val="24"/>
          <w:szCs w:val="24"/>
        </w:rPr>
        <w:drawing>
          <wp:inline distT="0" distB="0" distL="0" distR="0" wp14:anchorId="08A3E0DB" wp14:editId="11F5EFE7">
            <wp:extent cx="6543538" cy="2790092"/>
            <wp:effectExtent l="0" t="0" r="0" b="0"/>
            <wp:docPr id="201881269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12698" name="Picture 1" descr="A diagram of a computer&#10;&#10;Description automatically generated"/>
                    <pic:cNvPicPr/>
                  </pic:nvPicPr>
                  <pic:blipFill>
                    <a:blip r:embed="rId16"/>
                    <a:stretch>
                      <a:fillRect/>
                    </a:stretch>
                  </pic:blipFill>
                  <pic:spPr>
                    <a:xfrm>
                      <a:off x="0" y="0"/>
                      <a:ext cx="6572557" cy="2802465"/>
                    </a:xfrm>
                    <a:prstGeom prst="rect">
                      <a:avLst/>
                    </a:prstGeom>
                  </pic:spPr>
                </pic:pic>
              </a:graphicData>
            </a:graphic>
          </wp:inline>
        </w:drawing>
      </w:r>
    </w:p>
    <w:p w14:paraId="22A5A75A" w14:textId="77777777" w:rsidR="00867AB4" w:rsidRDefault="00DF63C6" w:rsidP="00DF63C6">
      <w:pPr>
        <w:pStyle w:val="Caption"/>
        <w:jc w:val="center"/>
        <w:rPr>
          <w:rFonts w:ascii="Times New Roman" w:eastAsia="Times New Roman" w:hAnsi="Times New Roman" w:cs="Times New Roman"/>
          <w:sz w:val="24"/>
          <w:szCs w:val="24"/>
        </w:rPr>
      </w:pPr>
      <w:bookmarkStart w:id="33" w:name="_Toc149600141"/>
      <w:r>
        <w:t xml:space="preserve">Figure </w:t>
      </w:r>
      <w:fldSimple w:instr=" SEQ Figure \* ARABIC ">
        <w:r>
          <w:rPr>
            <w:noProof/>
          </w:rPr>
          <w:t>4</w:t>
        </w:r>
      </w:fldSimple>
      <w:r>
        <w:t>: Uploading document Lucid Chart</w:t>
      </w:r>
      <w:bookmarkEnd w:id="33"/>
    </w:p>
    <w:p w14:paraId="4811FA0B" w14:textId="77777777" w:rsidR="4027DD69" w:rsidRPr="00B829CB" w:rsidRDefault="00A866CA" w:rsidP="00A866CA">
      <w:pPr>
        <w:pStyle w:val="Heading2"/>
        <w:rPr>
          <w:rFonts w:ascii="Times New Roman" w:eastAsia="Times New Roman" w:hAnsi="Times New Roman" w:cs="Times New Roman"/>
          <w:sz w:val="24"/>
          <w:szCs w:val="24"/>
        </w:rPr>
      </w:pPr>
      <w:bookmarkStart w:id="34" w:name="_Toc149600315"/>
      <w:r w:rsidRPr="6939DDBB">
        <w:rPr>
          <w:rFonts w:ascii="Times New Roman" w:eastAsia="Times New Roman" w:hAnsi="Times New Roman" w:cs="Times New Roman"/>
          <w:sz w:val="24"/>
          <w:szCs w:val="24"/>
        </w:rPr>
        <w:lastRenderedPageBreak/>
        <w:t xml:space="preserve">Process </w:t>
      </w:r>
      <w:r w:rsidR="00CF5995" w:rsidRPr="6939DDBB">
        <w:rPr>
          <w:rFonts w:ascii="Times New Roman" w:eastAsia="Times New Roman" w:hAnsi="Times New Roman" w:cs="Times New Roman"/>
          <w:sz w:val="24"/>
          <w:szCs w:val="24"/>
        </w:rPr>
        <w:t>p</w:t>
      </w:r>
      <w:r w:rsidRPr="6939DDBB">
        <w:rPr>
          <w:rFonts w:ascii="Times New Roman" w:eastAsia="Times New Roman" w:hAnsi="Times New Roman" w:cs="Times New Roman"/>
          <w:sz w:val="24"/>
          <w:szCs w:val="24"/>
        </w:rPr>
        <w:t>ayment transaction</w:t>
      </w:r>
      <w:r w:rsidR="00CF5995" w:rsidRPr="6939DDBB">
        <w:rPr>
          <w:rFonts w:ascii="Times New Roman" w:eastAsia="Times New Roman" w:hAnsi="Times New Roman" w:cs="Times New Roman"/>
          <w:sz w:val="24"/>
          <w:szCs w:val="24"/>
        </w:rPr>
        <w:t xml:space="preserve"> for Lawyers</w:t>
      </w:r>
      <w:bookmarkEnd w:id="34"/>
    </w:p>
    <w:p w14:paraId="74B2435F" w14:textId="77777777" w:rsidR="00A866CA" w:rsidRPr="00B829CB" w:rsidRDefault="00A866CA" w:rsidP="00A612DA">
      <w:pPr>
        <w:pStyle w:val="ListParagraph"/>
        <w:numPr>
          <w:ilvl w:val="0"/>
          <w:numId w:val="19"/>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Business Process Name: </w:t>
      </w:r>
      <w:r w:rsidR="55A7B394" w:rsidRPr="6939DDBB">
        <w:rPr>
          <w:rFonts w:ascii="Times New Roman" w:eastAsia="Times New Roman" w:hAnsi="Times New Roman" w:cs="Times New Roman"/>
          <w:b/>
          <w:sz w:val="24"/>
          <w:szCs w:val="24"/>
        </w:rPr>
        <w:t xml:space="preserve">Process </w:t>
      </w:r>
      <w:r w:rsidR="00CF5995" w:rsidRPr="6939DDBB">
        <w:rPr>
          <w:rFonts w:ascii="Times New Roman" w:eastAsia="Times New Roman" w:hAnsi="Times New Roman" w:cs="Times New Roman"/>
          <w:b/>
          <w:sz w:val="24"/>
          <w:szCs w:val="24"/>
        </w:rPr>
        <w:t>p</w:t>
      </w:r>
      <w:r w:rsidR="55A7B394" w:rsidRPr="6939DDBB">
        <w:rPr>
          <w:rFonts w:ascii="Times New Roman" w:eastAsia="Times New Roman" w:hAnsi="Times New Roman" w:cs="Times New Roman"/>
          <w:b/>
          <w:sz w:val="24"/>
          <w:szCs w:val="24"/>
        </w:rPr>
        <w:t xml:space="preserve">ayment </w:t>
      </w:r>
      <w:r w:rsidR="00CF5995" w:rsidRPr="6939DDBB">
        <w:rPr>
          <w:rFonts w:ascii="Times New Roman" w:eastAsia="Times New Roman" w:hAnsi="Times New Roman" w:cs="Times New Roman"/>
          <w:b/>
          <w:sz w:val="24"/>
          <w:szCs w:val="24"/>
        </w:rPr>
        <w:t>t</w:t>
      </w:r>
      <w:r w:rsidR="55A7B394" w:rsidRPr="6939DDBB">
        <w:rPr>
          <w:rFonts w:ascii="Times New Roman" w:eastAsia="Times New Roman" w:hAnsi="Times New Roman" w:cs="Times New Roman"/>
          <w:b/>
          <w:sz w:val="24"/>
          <w:szCs w:val="24"/>
        </w:rPr>
        <w:t>ransaction</w:t>
      </w:r>
      <w:r w:rsidR="00CF5995" w:rsidRPr="6939DDBB">
        <w:rPr>
          <w:rFonts w:ascii="Times New Roman" w:eastAsia="Times New Roman" w:hAnsi="Times New Roman" w:cs="Times New Roman"/>
          <w:b/>
          <w:sz w:val="24"/>
          <w:szCs w:val="24"/>
        </w:rPr>
        <w:t xml:space="preserve"> for Lawyers</w:t>
      </w:r>
      <w:r w:rsidRPr="6939DDBB">
        <w:rPr>
          <w:rFonts w:ascii="Times New Roman" w:eastAsia="Times New Roman" w:hAnsi="Times New Roman" w:cs="Times New Roman"/>
          <w:sz w:val="24"/>
          <w:szCs w:val="24"/>
        </w:rPr>
        <w:t>.</w:t>
      </w:r>
    </w:p>
    <w:p w14:paraId="75CF895F" w14:textId="77777777" w:rsidR="00A866CA" w:rsidRPr="00B829CB" w:rsidRDefault="00A866CA" w:rsidP="00A612DA">
      <w:pPr>
        <w:pStyle w:val="ListParagraph"/>
        <w:numPr>
          <w:ilvl w:val="0"/>
          <w:numId w:val="19"/>
        </w:numPr>
        <w:rPr>
          <w:rFonts w:ascii="Times New Roman" w:eastAsia="Times New Roman" w:hAnsi="Times New Roman" w:cs="Times New Roman"/>
          <w:b/>
          <w:sz w:val="24"/>
          <w:szCs w:val="24"/>
        </w:rPr>
      </w:pPr>
      <w:r w:rsidRPr="6939DDBB">
        <w:rPr>
          <w:rFonts w:ascii="Times New Roman" w:eastAsia="Times New Roman" w:hAnsi="Times New Roman" w:cs="Times New Roman"/>
          <w:sz w:val="24"/>
          <w:szCs w:val="24"/>
        </w:rPr>
        <w:t xml:space="preserve">Author: </w:t>
      </w:r>
      <w:r w:rsidR="37576DF3" w:rsidRPr="6939DDBB">
        <w:rPr>
          <w:rFonts w:ascii="Times New Roman" w:eastAsia="Times New Roman" w:hAnsi="Times New Roman" w:cs="Times New Roman"/>
          <w:b/>
          <w:sz w:val="24"/>
          <w:szCs w:val="24"/>
        </w:rPr>
        <w:t>Brandon Richardson</w:t>
      </w:r>
      <w:r w:rsidR="37576DF3" w:rsidRPr="6939DDBB">
        <w:rPr>
          <w:rFonts w:ascii="Times New Roman" w:eastAsia="Times New Roman" w:hAnsi="Times New Roman" w:cs="Times New Roman"/>
          <w:sz w:val="24"/>
          <w:szCs w:val="24"/>
        </w:rPr>
        <w:t>,</w:t>
      </w:r>
      <w:r w:rsidR="37576DF3" w:rsidRPr="6939DDBB">
        <w:rPr>
          <w:rFonts w:ascii="Times New Roman" w:eastAsia="Times New Roman" w:hAnsi="Times New Roman" w:cs="Times New Roman"/>
          <w:b/>
          <w:sz w:val="24"/>
          <w:szCs w:val="24"/>
        </w:rPr>
        <w:t xml:space="preserve"> </w:t>
      </w:r>
      <w:r w:rsidRPr="6939DDBB">
        <w:rPr>
          <w:rFonts w:ascii="Times New Roman" w:eastAsia="Times New Roman" w:hAnsi="Times New Roman" w:cs="Times New Roman"/>
          <w:b/>
          <w:sz w:val="24"/>
          <w:szCs w:val="24"/>
        </w:rPr>
        <w:t>City Hussen</w:t>
      </w:r>
      <w:r w:rsidR="3FB621E8" w:rsidRPr="6939DDBB">
        <w:rPr>
          <w:rFonts w:ascii="Times New Roman" w:eastAsia="Times New Roman" w:hAnsi="Times New Roman" w:cs="Times New Roman"/>
          <w:b/>
          <w:sz w:val="24"/>
          <w:szCs w:val="24"/>
        </w:rPr>
        <w:t xml:space="preserve">, </w:t>
      </w:r>
      <w:r w:rsidR="13E8347B" w:rsidRPr="6939DDBB">
        <w:rPr>
          <w:rFonts w:ascii="Times New Roman" w:eastAsia="Times New Roman" w:hAnsi="Times New Roman" w:cs="Times New Roman"/>
          <w:b/>
          <w:sz w:val="24"/>
          <w:szCs w:val="24"/>
        </w:rPr>
        <w:t>Simon Alemu</w:t>
      </w:r>
    </w:p>
    <w:p w14:paraId="35D5F713" w14:textId="77777777" w:rsidR="00A866CA" w:rsidRPr="00B829CB" w:rsidRDefault="00A866CA" w:rsidP="00A612DA">
      <w:pPr>
        <w:pStyle w:val="ListParagraph"/>
        <w:numPr>
          <w:ilvl w:val="0"/>
          <w:numId w:val="19"/>
        </w:numPr>
        <w:rPr>
          <w:rFonts w:ascii="Times New Roman" w:eastAsia="Times New Roman" w:hAnsi="Times New Roman" w:cs="Times New Roman"/>
          <w:b/>
          <w:sz w:val="24"/>
          <w:szCs w:val="24"/>
        </w:rPr>
      </w:pPr>
      <w:r w:rsidRPr="6939DDBB">
        <w:rPr>
          <w:rFonts w:ascii="Times New Roman" w:eastAsia="Times New Roman" w:hAnsi="Times New Roman" w:cs="Times New Roman"/>
          <w:sz w:val="24"/>
          <w:szCs w:val="24"/>
        </w:rPr>
        <w:t xml:space="preserve">Date created: </w:t>
      </w:r>
      <w:r w:rsidRPr="6939DDBB">
        <w:rPr>
          <w:rFonts w:ascii="Times New Roman" w:eastAsia="Times New Roman" w:hAnsi="Times New Roman" w:cs="Times New Roman"/>
          <w:b/>
          <w:sz w:val="24"/>
          <w:szCs w:val="24"/>
        </w:rPr>
        <w:t>October 23, 2023.</w:t>
      </w:r>
    </w:p>
    <w:p w14:paraId="6C746D97" w14:textId="77777777" w:rsidR="00A866CA" w:rsidRPr="00B829CB" w:rsidRDefault="00A866CA" w:rsidP="00A612DA">
      <w:pPr>
        <w:pStyle w:val="ListParagraph"/>
        <w:numPr>
          <w:ilvl w:val="0"/>
          <w:numId w:val="19"/>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Date updated: </w:t>
      </w:r>
      <w:r w:rsidRPr="6939DDBB">
        <w:rPr>
          <w:rFonts w:ascii="Times New Roman" w:eastAsia="Times New Roman" w:hAnsi="Times New Roman" w:cs="Times New Roman"/>
          <w:b/>
          <w:sz w:val="24"/>
          <w:szCs w:val="24"/>
        </w:rPr>
        <w:t>October 24,2023</w:t>
      </w:r>
      <w:r w:rsidRPr="6939DDBB">
        <w:rPr>
          <w:rFonts w:ascii="Times New Roman" w:eastAsia="Times New Roman" w:hAnsi="Times New Roman" w:cs="Times New Roman"/>
          <w:sz w:val="24"/>
          <w:szCs w:val="24"/>
        </w:rPr>
        <w:t>.</w:t>
      </w:r>
    </w:p>
    <w:p w14:paraId="499D23F4" w14:textId="77777777" w:rsidR="00A866CA" w:rsidRPr="00B829CB" w:rsidRDefault="00A866CA" w:rsidP="00A612DA">
      <w:pPr>
        <w:pStyle w:val="ListParagraph"/>
        <w:numPr>
          <w:ilvl w:val="0"/>
          <w:numId w:val="19"/>
        </w:numPr>
        <w:rPr>
          <w:rFonts w:ascii="Times New Roman" w:eastAsia="Times New Roman" w:hAnsi="Times New Roman" w:cs="Times New Roman"/>
          <w:b/>
          <w:sz w:val="24"/>
          <w:szCs w:val="24"/>
        </w:rPr>
      </w:pPr>
      <w:r w:rsidRPr="6939DDBB">
        <w:rPr>
          <w:rFonts w:ascii="Times New Roman" w:eastAsia="Times New Roman" w:hAnsi="Times New Roman" w:cs="Times New Roman"/>
          <w:sz w:val="24"/>
          <w:szCs w:val="24"/>
        </w:rPr>
        <w:t>Participating actors</w:t>
      </w:r>
      <w:r w:rsidRPr="6939DDBB">
        <w:rPr>
          <w:rFonts w:ascii="Times New Roman" w:eastAsia="Times New Roman" w:hAnsi="Times New Roman" w:cs="Times New Roman"/>
          <w:b/>
          <w:sz w:val="24"/>
          <w:szCs w:val="24"/>
        </w:rPr>
        <w:t xml:space="preserve">: Immigration </w:t>
      </w:r>
      <w:r w:rsidR="00CF5995" w:rsidRPr="6939DDBB">
        <w:rPr>
          <w:rFonts w:ascii="Times New Roman" w:eastAsia="Times New Roman" w:hAnsi="Times New Roman" w:cs="Times New Roman"/>
          <w:b/>
          <w:sz w:val="24"/>
          <w:szCs w:val="24"/>
        </w:rPr>
        <w:t>Lawyer</w:t>
      </w:r>
      <w:r w:rsidRPr="6939DDBB">
        <w:rPr>
          <w:rFonts w:ascii="Times New Roman" w:eastAsia="Times New Roman" w:hAnsi="Times New Roman" w:cs="Times New Roman"/>
          <w:b/>
          <w:sz w:val="24"/>
          <w:szCs w:val="24"/>
        </w:rPr>
        <w:t xml:space="preserve">, </w:t>
      </w:r>
      <w:r w:rsidR="08E794AF" w:rsidRPr="6939DDBB">
        <w:rPr>
          <w:rFonts w:ascii="Times New Roman" w:eastAsia="Times New Roman" w:hAnsi="Times New Roman" w:cs="Times New Roman"/>
          <w:b/>
          <w:sz w:val="24"/>
          <w:szCs w:val="24"/>
        </w:rPr>
        <w:t xml:space="preserve">Immi Guide </w:t>
      </w:r>
      <w:r w:rsidRPr="6939DDBB">
        <w:rPr>
          <w:rFonts w:ascii="Times New Roman" w:eastAsia="Times New Roman" w:hAnsi="Times New Roman" w:cs="Times New Roman"/>
          <w:b/>
          <w:sz w:val="24"/>
          <w:szCs w:val="24"/>
        </w:rPr>
        <w:t>Application</w:t>
      </w:r>
    </w:p>
    <w:p w14:paraId="2C792946" w14:textId="77777777" w:rsidR="00CF5995" w:rsidRPr="00B829CB" w:rsidRDefault="00CF5995" w:rsidP="00CF5995">
      <w:pPr>
        <w:rPr>
          <w:rFonts w:ascii="Times New Roman" w:eastAsia="Times New Roman" w:hAnsi="Times New Roman" w:cs="Times New Roman"/>
          <w:b/>
          <w:sz w:val="24"/>
          <w:szCs w:val="24"/>
        </w:rPr>
      </w:pPr>
    </w:p>
    <w:p w14:paraId="3F312FE8" w14:textId="77777777" w:rsidR="00CF5995" w:rsidRPr="00B829CB" w:rsidRDefault="00CF5995" w:rsidP="00A612DA">
      <w:pPr>
        <w:pStyle w:val="ListParagraph"/>
        <w:numPr>
          <w:ilvl w:val="0"/>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Start </w:t>
      </w:r>
    </w:p>
    <w:p w14:paraId="5D07AA13" w14:textId="77777777" w:rsidR="00355884" w:rsidRPr="00B829CB" w:rsidRDefault="00355884" w:rsidP="00A612DA">
      <w:pPr>
        <w:pStyle w:val="ListParagraph"/>
        <w:numPr>
          <w:ilvl w:val="0"/>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The Lawyer goes to Immi Guide application.</w:t>
      </w:r>
    </w:p>
    <w:p w14:paraId="0A149018" w14:textId="77777777" w:rsidR="006E4EA9" w:rsidRPr="00B829CB" w:rsidRDefault="006E4EA9" w:rsidP="00A612DA">
      <w:pPr>
        <w:pStyle w:val="ListParagraph"/>
        <w:numPr>
          <w:ilvl w:val="0"/>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The </w:t>
      </w:r>
      <w:r w:rsidR="27D92C90" w:rsidRPr="6939DDBB">
        <w:rPr>
          <w:rFonts w:ascii="Times New Roman" w:eastAsia="Times New Roman" w:hAnsi="Times New Roman" w:cs="Times New Roman"/>
          <w:sz w:val="24"/>
          <w:szCs w:val="24"/>
        </w:rPr>
        <w:t>L</w:t>
      </w:r>
      <w:r w:rsidRPr="6939DDBB">
        <w:rPr>
          <w:rFonts w:ascii="Times New Roman" w:eastAsia="Times New Roman" w:hAnsi="Times New Roman" w:cs="Times New Roman"/>
          <w:sz w:val="24"/>
          <w:szCs w:val="24"/>
        </w:rPr>
        <w:t xml:space="preserve">awyers select </w:t>
      </w:r>
      <w:r w:rsidR="00355884" w:rsidRPr="6939DDBB">
        <w:rPr>
          <w:rFonts w:ascii="Times New Roman" w:eastAsia="Times New Roman" w:hAnsi="Times New Roman" w:cs="Times New Roman"/>
          <w:sz w:val="24"/>
          <w:szCs w:val="24"/>
        </w:rPr>
        <w:t xml:space="preserve">the </w:t>
      </w:r>
      <w:r w:rsidRPr="6939DDBB">
        <w:rPr>
          <w:rFonts w:ascii="Times New Roman" w:eastAsia="Times New Roman" w:hAnsi="Times New Roman" w:cs="Times New Roman"/>
          <w:sz w:val="24"/>
          <w:szCs w:val="24"/>
        </w:rPr>
        <w:t>Sign-</w:t>
      </w:r>
      <w:r w:rsidR="00BD49FC" w:rsidRPr="6939DDBB">
        <w:rPr>
          <w:rFonts w:ascii="Times New Roman" w:eastAsia="Times New Roman" w:hAnsi="Times New Roman" w:cs="Times New Roman"/>
          <w:sz w:val="24"/>
          <w:szCs w:val="24"/>
        </w:rPr>
        <w:t>Up</w:t>
      </w:r>
      <w:r w:rsidRPr="6939DDBB">
        <w:rPr>
          <w:rFonts w:ascii="Times New Roman" w:eastAsia="Times New Roman" w:hAnsi="Times New Roman" w:cs="Times New Roman"/>
          <w:sz w:val="24"/>
          <w:szCs w:val="24"/>
        </w:rPr>
        <w:t xml:space="preserve"> </w:t>
      </w:r>
      <w:r w:rsidR="00355884" w:rsidRPr="6939DDBB">
        <w:rPr>
          <w:rFonts w:ascii="Times New Roman" w:eastAsia="Times New Roman" w:hAnsi="Times New Roman" w:cs="Times New Roman"/>
          <w:sz w:val="24"/>
          <w:szCs w:val="24"/>
        </w:rPr>
        <w:t>option.</w:t>
      </w:r>
    </w:p>
    <w:p w14:paraId="51E89F7E" w14:textId="77777777" w:rsidR="006E4EA9" w:rsidRPr="00B829CB" w:rsidRDefault="7A70AD91" w:rsidP="00A612DA">
      <w:pPr>
        <w:pStyle w:val="ListParagraph"/>
        <w:numPr>
          <w:ilvl w:val="0"/>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The Lawyer </w:t>
      </w:r>
      <w:r w:rsidR="006E4EA9" w:rsidRPr="6939DDBB">
        <w:rPr>
          <w:rFonts w:ascii="Times New Roman" w:eastAsia="Times New Roman" w:hAnsi="Times New Roman" w:cs="Times New Roman"/>
          <w:sz w:val="24"/>
          <w:szCs w:val="24"/>
        </w:rPr>
        <w:t>Chose the section ‘Sign-Up for Lawyers’</w:t>
      </w:r>
    </w:p>
    <w:p w14:paraId="643B7625" w14:textId="77777777" w:rsidR="006E4EA9" w:rsidRPr="00B829CB" w:rsidRDefault="006E4EA9" w:rsidP="00A612DA">
      <w:pPr>
        <w:pStyle w:val="ListParagraph"/>
        <w:numPr>
          <w:ilvl w:val="0"/>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Immi Guide </w:t>
      </w:r>
      <w:r w:rsidR="2AD63017" w:rsidRPr="6939DDBB">
        <w:rPr>
          <w:rFonts w:ascii="Times New Roman" w:eastAsia="Times New Roman" w:hAnsi="Times New Roman" w:cs="Times New Roman"/>
          <w:sz w:val="24"/>
          <w:szCs w:val="24"/>
        </w:rPr>
        <w:t xml:space="preserve">application </w:t>
      </w:r>
      <w:r w:rsidRPr="6939DDBB">
        <w:rPr>
          <w:rFonts w:ascii="Times New Roman" w:eastAsia="Times New Roman" w:hAnsi="Times New Roman" w:cs="Times New Roman"/>
          <w:sz w:val="24"/>
          <w:szCs w:val="24"/>
        </w:rPr>
        <w:t>displays the Sign-Up for Lawyers with the following information:</w:t>
      </w:r>
    </w:p>
    <w:p w14:paraId="58304D52" w14:textId="77777777" w:rsidR="006E4EA9" w:rsidRPr="00B829CB" w:rsidRDefault="006E4EA9" w:rsidP="00A612DA">
      <w:pPr>
        <w:pStyle w:val="ListParagraph"/>
        <w:numPr>
          <w:ilvl w:val="0"/>
          <w:numId w:val="34"/>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Lawyer’s </w:t>
      </w:r>
      <w:r w:rsidR="2382421F" w:rsidRPr="6939DDBB">
        <w:rPr>
          <w:rFonts w:ascii="Times New Roman" w:eastAsia="Times New Roman" w:hAnsi="Times New Roman" w:cs="Times New Roman"/>
          <w:sz w:val="24"/>
          <w:szCs w:val="24"/>
        </w:rPr>
        <w:t>Fi</w:t>
      </w:r>
      <w:r w:rsidRPr="6939DDBB">
        <w:rPr>
          <w:rFonts w:ascii="Times New Roman" w:eastAsia="Times New Roman" w:hAnsi="Times New Roman" w:cs="Times New Roman"/>
          <w:sz w:val="24"/>
          <w:szCs w:val="24"/>
        </w:rPr>
        <w:t>rst Name (*)</w:t>
      </w:r>
    </w:p>
    <w:p w14:paraId="5013217F" w14:textId="77777777" w:rsidR="006E4EA9" w:rsidRPr="00B829CB" w:rsidRDefault="006E4EA9" w:rsidP="00A612DA">
      <w:pPr>
        <w:pStyle w:val="ListParagraph"/>
        <w:numPr>
          <w:ilvl w:val="0"/>
          <w:numId w:val="34"/>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Lawyer’s </w:t>
      </w:r>
      <w:r w:rsidR="29D69D52" w:rsidRPr="6939DDBB">
        <w:rPr>
          <w:rFonts w:ascii="Times New Roman" w:eastAsia="Times New Roman" w:hAnsi="Times New Roman" w:cs="Times New Roman"/>
          <w:sz w:val="24"/>
          <w:szCs w:val="24"/>
        </w:rPr>
        <w:t>L</w:t>
      </w:r>
      <w:r w:rsidRPr="6939DDBB">
        <w:rPr>
          <w:rFonts w:ascii="Times New Roman" w:eastAsia="Times New Roman" w:hAnsi="Times New Roman" w:cs="Times New Roman"/>
          <w:sz w:val="24"/>
          <w:szCs w:val="24"/>
        </w:rPr>
        <w:t>ast Name (*)</w:t>
      </w:r>
    </w:p>
    <w:p w14:paraId="08F8F5C2" w14:textId="77777777" w:rsidR="006E4EA9" w:rsidRPr="00B829CB" w:rsidRDefault="006E4EA9" w:rsidP="00A612DA">
      <w:pPr>
        <w:pStyle w:val="ListParagraph"/>
        <w:numPr>
          <w:ilvl w:val="0"/>
          <w:numId w:val="34"/>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Lawyer’s </w:t>
      </w:r>
      <w:r w:rsidR="2A8EA8D7" w:rsidRPr="6939DDBB">
        <w:rPr>
          <w:rFonts w:ascii="Times New Roman" w:eastAsia="Times New Roman" w:hAnsi="Times New Roman" w:cs="Times New Roman"/>
          <w:sz w:val="24"/>
          <w:szCs w:val="24"/>
        </w:rPr>
        <w:t>D</w:t>
      </w:r>
      <w:r w:rsidRPr="6939DDBB">
        <w:rPr>
          <w:rFonts w:ascii="Times New Roman" w:eastAsia="Times New Roman" w:hAnsi="Times New Roman" w:cs="Times New Roman"/>
          <w:sz w:val="24"/>
          <w:szCs w:val="24"/>
        </w:rPr>
        <w:t xml:space="preserve">ate of Birth </w:t>
      </w:r>
      <w:r w:rsidR="647EB09A" w:rsidRPr="6939DDBB">
        <w:rPr>
          <w:rFonts w:ascii="Times New Roman" w:eastAsia="Times New Roman" w:hAnsi="Times New Roman" w:cs="Times New Roman"/>
          <w:sz w:val="24"/>
          <w:szCs w:val="24"/>
        </w:rPr>
        <w:t>(*)</w:t>
      </w:r>
      <w:r w:rsidRPr="6939DDBB">
        <w:rPr>
          <w:rFonts w:ascii="Times New Roman" w:eastAsia="Times New Roman" w:hAnsi="Times New Roman" w:cs="Times New Roman"/>
          <w:sz w:val="24"/>
          <w:szCs w:val="24"/>
        </w:rPr>
        <w:t xml:space="preserve"> </w:t>
      </w:r>
    </w:p>
    <w:p w14:paraId="51F8C72D" w14:textId="77777777" w:rsidR="006E4EA9" w:rsidRPr="00B829CB" w:rsidRDefault="006E4EA9" w:rsidP="00A612DA">
      <w:pPr>
        <w:pStyle w:val="ListParagraph"/>
        <w:numPr>
          <w:ilvl w:val="0"/>
          <w:numId w:val="34"/>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Lawyer's Bar Number (*)</w:t>
      </w:r>
    </w:p>
    <w:p w14:paraId="4FFDEFED" w14:textId="77777777" w:rsidR="006E4EA9" w:rsidRPr="00B829CB" w:rsidRDefault="006E4EA9" w:rsidP="00A612DA">
      <w:pPr>
        <w:pStyle w:val="ListParagraph"/>
        <w:numPr>
          <w:ilvl w:val="0"/>
          <w:numId w:val="34"/>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US Sates where Lawyer practiced law (*)</w:t>
      </w:r>
    </w:p>
    <w:p w14:paraId="5BEA241F" w14:textId="77777777" w:rsidR="006E4EA9" w:rsidRPr="00B829CB" w:rsidRDefault="00B829CB" w:rsidP="00A612DA">
      <w:pPr>
        <w:pStyle w:val="ListParagraph"/>
        <w:numPr>
          <w:ilvl w:val="0"/>
          <w:numId w:val="34"/>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Password (</w:t>
      </w:r>
      <w:r w:rsidR="006E4EA9" w:rsidRPr="6939DDBB">
        <w:rPr>
          <w:rFonts w:ascii="Times New Roman" w:eastAsia="Times New Roman" w:hAnsi="Times New Roman" w:cs="Times New Roman"/>
          <w:sz w:val="24"/>
          <w:szCs w:val="24"/>
        </w:rPr>
        <w:t>*)</w:t>
      </w:r>
    </w:p>
    <w:p w14:paraId="4078AEF9" w14:textId="77777777" w:rsidR="006E4EA9" w:rsidRPr="00B829CB" w:rsidRDefault="006E4EA9" w:rsidP="006E4EA9">
      <w:pPr>
        <w:ind w:left="1800"/>
        <w:rPr>
          <w:rFonts w:ascii="Times New Roman" w:eastAsia="Times New Roman" w:hAnsi="Times New Roman" w:cs="Times New Roman"/>
          <w:sz w:val="24"/>
          <w:szCs w:val="24"/>
        </w:rPr>
      </w:pPr>
      <w:r w:rsidRPr="6939DDBB">
        <w:rPr>
          <w:rFonts w:ascii="Times New Roman" w:eastAsia="Times New Roman" w:hAnsi="Times New Roman" w:cs="Times New Roman"/>
          <w:b/>
          <w:sz w:val="24"/>
          <w:szCs w:val="24"/>
        </w:rPr>
        <w:t>Note: *</w:t>
      </w:r>
      <w:r w:rsidRPr="6939DDBB">
        <w:rPr>
          <w:rFonts w:ascii="Times New Roman" w:eastAsia="Times New Roman" w:hAnsi="Times New Roman" w:cs="Times New Roman"/>
          <w:sz w:val="24"/>
          <w:szCs w:val="24"/>
        </w:rPr>
        <w:t xml:space="preserve"> means </w:t>
      </w:r>
      <w:r w:rsidRPr="6939DDBB">
        <w:rPr>
          <w:rFonts w:ascii="Times New Roman" w:eastAsia="Times New Roman" w:hAnsi="Times New Roman" w:cs="Times New Roman"/>
          <w:b/>
          <w:sz w:val="24"/>
          <w:szCs w:val="24"/>
        </w:rPr>
        <w:t>required</w:t>
      </w:r>
      <w:r w:rsidRPr="6939DDBB">
        <w:rPr>
          <w:rFonts w:ascii="Times New Roman" w:eastAsia="Times New Roman" w:hAnsi="Times New Roman" w:cs="Times New Roman"/>
          <w:sz w:val="24"/>
          <w:szCs w:val="24"/>
        </w:rPr>
        <w:t xml:space="preserve"> information.</w:t>
      </w:r>
    </w:p>
    <w:p w14:paraId="70DD6E01" w14:textId="77777777" w:rsidR="006E4EA9" w:rsidRPr="00B829CB" w:rsidRDefault="006E4EA9" w:rsidP="00A612DA">
      <w:pPr>
        <w:pStyle w:val="ListParagraph"/>
        <w:numPr>
          <w:ilvl w:val="0"/>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Lawyer </w:t>
      </w:r>
      <w:r w:rsidR="00B829CB" w:rsidRPr="6939DDBB">
        <w:rPr>
          <w:rFonts w:ascii="Times New Roman" w:eastAsia="Times New Roman" w:hAnsi="Times New Roman" w:cs="Times New Roman"/>
          <w:sz w:val="24"/>
          <w:szCs w:val="24"/>
        </w:rPr>
        <w:t>provides information</w:t>
      </w:r>
      <w:r w:rsidRPr="6939DDBB">
        <w:rPr>
          <w:rFonts w:ascii="Times New Roman" w:eastAsia="Times New Roman" w:hAnsi="Times New Roman" w:cs="Times New Roman"/>
          <w:sz w:val="24"/>
          <w:szCs w:val="24"/>
        </w:rPr>
        <w:t xml:space="preserve"> on the Immi Guide Sign- up page.</w:t>
      </w:r>
    </w:p>
    <w:p w14:paraId="79D21D9D" w14:textId="77777777" w:rsidR="006E4EA9" w:rsidRPr="00B829CB" w:rsidRDefault="006E4EA9" w:rsidP="00A612DA">
      <w:pPr>
        <w:pStyle w:val="ListParagraph"/>
        <w:numPr>
          <w:ilvl w:val="0"/>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The lawyers confirm that all the required information </w:t>
      </w:r>
      <w:r w:rsidR="00B829CB" w:rsidRPr="6939DDBB">
        <w:rPr>
          <w:rFonts w:ascii="Times New Roman" w:eastAsia="Times New Roman" w:hAnsi="Times New Roman" w:cs="Times New Roman"/>
          <w:sz w:val="24"/>
          <w:szCs w:val="24"/>
        </w:rPr>
        <w:t>is</w:t>
      </w:r>
      <w:r w:rsidRPr="6939DDBB">
        <w:rPr>
          <w:rFonts w:ascii="Times New Roman" w:eastAsia="Times New Roman" w:hAnsi="Times New Roman" w:cs="Times New Roman"/>
          <w:sz w:val="24"/>
          <w:szCs w:val="24"/>
        </w:rPr>
        <w:t xml:space="preserve"> </w:t>
      </w:r>
      <w:r w:rsidR="00355884" w:rsidRPr="6939DDBB">
        <w:rPr>
          <w:rFonts w:ascii="Times New Roman" w:eastAsia="Times New Roman" w:hAnsi="Times New Roman" w:cs="Times New Roman"/>
          <w:sz w:val="24"/>
          <w:szCs w:val="24"/>
        </w:rPr>
        <w:t>filed</w:t>
      </w:r>
      <w:r w:rsidRPr="6939DDBB">
        <w:rPr>
          <w:rFonts w:ascii="Times New Roman" w:eastAsia="Times New Roman" w:hAnsi="Times New Roman" w:cs="Times New Roman"/>
          <w:sz w:val="24"/>
          <w:szCs w:val="24"/>
        </w:rPr>
        <w:t>.</w:t>
      </w:r>
    </w:p>
    <w:p w14:paraId="0CC6F69E" w14:textId="77777777" w:rsidR="006E4EA9" w:rsidRPr="00B829CB" w:rsidRDefault="006E4EA9" w:rsidP="00A612DA">
      <w:pPr>
        <w:pStyle w:val="ListParagraph"/>
        <w:numPr>
          <w:ilvl w:val="0"/>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The lawyer clicks the Sign- Up button.</w:t>
      </w:r>
    </w:p>
    <w:p w14:paraId="47EFB223" w14:textId="77777777" w:rsidR="006E4EA9" w:rsidRPr="00B829CB" w:rsidRDefault="006E4EA9" w:rsidP="00A612DA">
      <w:pPr>
        <w:pStyle w:val="ListParagraph"/>
        <w:numPr>
          <w:ilvl w:val="0"/>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Immi Guide </w:t>
      </w:r>
      <w:r w:rsidR="618CDF88" w:rsidRPr="6939DDBB">
        <w:rPr>
          <w:rFonts w:ascii="Times New Roman" w:eastAsia="Times New Roman" w:hAnsi="Times New Roman" w:cs="Times New Roman"/>
          <w:sz w:val="24"/>
          <w:szCs w:val="24"/>
        </w:rPr>
        <w:t>application</w:t>
      </w:r>
      <w:r w:rsidRPr="6939DDBB">
        <w:rPr>
          <w:rFonts w:ascii="Times New Roman" w:eastAsia="Times New Roman" w:hAnsi="Times New Roman" w:cs="Times New Roman"/>
          <w:sz w:val="24"/>
          <w:szCs w:val="24"/>
        </w:rPr>
        <w:t xml:space="preserve"> </w:t>
      </w:r>
      <w:r w:rsidR="00355884" w:rsidRPr="6939DDBB">
        <w:rPr>
          <w:rFonts w:ascii="Times New Roman" w:eastAsia="Times New Roman" w:hAnsi="Times New Roman" w:cs="Times New Roman"/>
          <w:sz w:val="24"/>
          <w:szCs w:val="24"/>
        </w:rPr>
        <w:t>process</w:t>
      </w:r>
      <w:r w:rsidRPr="6939DDBB">
        <w:rPr>
          <w:rFonts w:ascii="Times New Roman" w:eastAsia="Times New Roman" w:hAnsi="Times New Roman" w:cs="Times New Roman"/>
          <w:sz w:val="24"/>
          <w:szCs w:val="24"/>
        </w:rPr>
        <w:t xml:space="preserve"> if all required information is provided accurately. </w:t>
      </w:r>
    </w:p>
    <w:p w14:paraId="5191BF08" w14:textId="77777777" w:rsidR="006E4EA9" w:rsidRPr="00B829CB" w:rsidRDefault="006E4EA9" w:rsidP="00A612DA">
      <w:pPr>
        <w:pStyle w:val="ListParagraph"/>
        <w:numPr>
          <w:ilvl w:val="1"/>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The Immi Guide application confirms all required information.  </w:t>
      </w:r>
    </w:p>
    <w:p w14:paraId="5F5A7956" w14:textId="77777777" w:rsidR="006E4EA9" w:rsidRPr="00B829CB" w:rsidRDefault="006E4EA9" w:rsidP="00A612DA">
      <w:pPr>
        <w:pStyle w:val="ListParagraph"/>
        <w:numPr>
          <w:ilvl w:val="1"/>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display error when required information is missing.</w:t>
      </w:r>
    </w:p>
    <w:p w14:paraId="2CEDB382" w14:textId="77777777" w:rsidR="006E4EA9" w:rsidRPr="00B829CB" w:rsidRDefault="006E4EA9" w:rsidP="00A612DA">
      <w:pPr>
        <w:pStyle w:val="ListParagraph"/>
        <w:numPr>
          <w:ilvl w:val="2"/>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Immi Guide </w:t>
      </w:r>
      <w:r w:rsidR="2A2C220F" w:rsidRPr="6939DDBB">
        <w:rPr>
          <w:rFonts w:ascii="Times New Roman" w:eastAsia="Times New Roman" w:hAnsi="Times New Roman" w:cs="Times New Roman"/>
          <w:sz w:val="24"/>
          <w:szCs w:val="24"/>
        </w:rPr>
        <w:t>application</w:t>
      </w:r>
      <w:r w:rsidR="23161608" w:rsidRPr="6939DDBB">
        <w:rPr>
          <w:rFonts w:ascii="Times New Roman" w:eastAsia="Times New Roman" w:hAnsi="Times New Roman" w:cs="Times New Roman"/>
          <w:sz w:val="24"/>
          <w:szCs w:val="24"/>
        </w:rPr>
        <w:t xml:space="preserve"> </w:t>
      </w:r>
      <w:r w:rsidRPr="6939DDBB">
        <w:rPr>
          <w:rFonts w:ascii="Times New Roman" w:eastAsia="Times New Roman" w:hAnsi="Times New Roman" w:cs="Times New Roman"/>
          <w:sz w:val="24"/>
          <w:szCs w:val="24"/>
        </w:rPr>
        <w:t>displays a</w:t>
      </w:r>
      <w:r w:rsidR="00360E82" w:rsidRPr="6939DDBB">
        <w:rPr>
          <w:rFonts w:ascii="Times New Roman" w:eastAsia="Times New Roman" w:hAnsi="Times New Roman" w:cs="Times New Roman"/>
          <w:sz w:val="24"/>
          <w:szCs w:val="24"/>
        </w:rPr>
        <w:t>n error</w:t>
      </w:r>
      <w:r w:rsidRPr="6939DDBB">
        <w:rPr>
          <w:rFonts w:ascii="Times New Roman" w:eastAsia="Times New Roman" w:hAnsi="Times New Roman" w:cs="Times New Roman"/>
          <w:sz w:val="24"/>
          <w:szCs w:val="24"/>
        </w:rPr>
        <w:t xml:space="preserve"> message “Please provide all the required information.”</w:t>
      </w:r>
    </w:p>
    <w:p w14:paraId="360C3ED8" w14:textId="77777777" w:rsidR="006E4EA9" w:rsidRPr="00B829CB" w:rsidRDefault="006E4EA9" w:rsidP="00A612DA">
      <w:pPr>
        <w:pStyle w:val="ListParagraph"/>
        <w:numPr>
          <w:ilvl w:val="2"/>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Immi Guide </w:t>
      </w:r>
      <w:r w:rsidR="5C64A5A5" w:rsidRPr="6939DDBB">
        <w:rPr>
          <w:rFonts w:ascii="Times New Roman" w:eastAsia="Times New Roman" w:hAnsi="Times New Roman" w:cs="Times New Roman"/>
          <w:sz w:val="24"/>
          <w:szCs w:val="24"/>
        </w:rPr>
        <w:t xml:space="preserve">application </w:t>
      </w:r>
      <w:r w:rsidRPr="6939DDBB">
        <w:rPr>
          <w:rFonts w:ascii="Times New Roman" w:eastAsia="Times New Roman" w:hAnsi="Times New Roman" w:cs="Times New Roman"/>
          <w:sz w:val="24"/>
          <w:szCs w:val="24"/>
        </w:rPr>
        <w:t>returns the user back to Step 5</w:t>
      </w:r>
    </w:p>
    <w:p w14:paraId="0ED3BC4A" w14:textId="77777777" w:rsidR="006E4EA9" w:rsidRPr="00B829CB" w:rsidRDefault="006E4EA9" w:rsidP="00A612DA">
      <w:pPr>
        <w:pStyle w:val="ListParagraph"/>
        <w:numPr>
          <w:ilvl w:val="0"/>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Immi </w:t>
      </w:r>
      <w:r w:rsidR="00B829CB" w:rsidRPr="6939DDBB">
        <w:rPr>
          <w:rFonts w:ascii="Times New Roman" w:eastAsia="Times New Roman" w:hAnsi="Times New Roman" w:cs="Times New Roman"/>
          <w:sz w:val="24"/>
          <w:szCs w:val="24"/>
        </w:rPr>
        <w:t xml:space="preserve">Guide </w:t>
      </w:r>
      <w:r w:rsidR="5F63C806" w:rsidRPr="6939DDBB">
        <w:rPr>
          <w:rFonts w:ascii="Times New Roman" w:eastAsia="Times New Roman" w:hAnsi="Times New Roman" w:cs="Times New Roman"/>
          <w:sz w:val="24"/>
          <w:szCs w:val="24"/>
        </w:rPr>
        <w:t>application</w:t>
      </w:r>
      <w:r w:rsidR="00B829CB" w:rsidRPr="6939DDBB">
        <w:rPr>
          <w:rFonts w:ascii="Times New Roman" w:eastAsia="Times New Roman" w:hAnsi="Times New Roman" w:cs="Times New Roman"/>
          <w:sz w:val="24"/>
          <w:szCs w:val="24"/>
        </w:rPr>
        <w:t xml:space="preserve"> checks</w:t>
      </w:r>
      <w:r w:rsidRPr="6939DDBB">
        <w:rPr>
          <w:rFonts w:ascii="Times New Roman" w:eastAsia="Times New Roman" w:hAnsi="Times New Roman" w:cs="Times New Roman"/>
          <w:sz w:val="24"/>
          <w:szCs w:val="24"/>
        </w:rPr>
        <w:t xml:space="preserve"> if the Bar Number is valid.</w:t>
      </w:r>
    </w:p>
    <w:p w14:paraId="6BEB11DC" w14:textId="77777777" w:rsidR="006E4EA9" w:rsidRPr="00B829CB" w:rsidRDefault="4B543C49" w:rsidP="00A612DA">
      <w:pPr>
        <w:pStyle w:val="ListParagraph"/>
        <w:numPr>
          <w:ilvl w:val="1"/>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The </w:t>
      </w:r>
      <w:r w:rsidR="006E4EA9" w:rsidRPr="6939DDBB">
        <w:rPr>
          <w:rFonts w:ascii="Times New Roman" w:eastAsia="Times New Roman" w:hAnsi="Times New Roman" w:cs="Times New Roman"/>
          <w:sz w:val="24"/>
          <w:szCs w:val="24"/>
        </w:rPr>
        <w:t xml:space="preserve">Immi Guide </w:t>
      </w:r>
      <w:r w:rsidR="3BAF91C9" w:rsidRPr="6939DDBB">
        <w:rPr>
          <w:rFonts w:ascii="Times New Roman" w:eastAsia="Times New Roman" w:hAnsi="Times New Roman" w:cs="Times New Roman"/>
          <w:sz w:val="24"/>
          <w:szCs w:val="24"/>
        </w:rPr>
        <w:t xml:space="preserve">application </w:t>
      </w:r>
      <w:r w:rsidR="006E4EA9" w:rsidRPr="6939DDBB">
        <w:rPr>
          <w:rFonts w:ascii="Times New Roman" w:eastAsia="Times New Roman" w:hAnsi="Times New Roman" w:cs="Times New Roman"/>
          <w:sz w:val="24"/>
          <w:szCs w:val="24"/>
        </w:rPr>
        <w:t>confirms the Lawyer’s Bar Number is valid.</w:t>
      </w:r>
    </w:p>
    <w:p w14:paraId="341920DB" w14:textId="77777777" w:rsidR="006E4EA9" w:rsidRPr="00B829CB" w:rsidRDefault="0CD3CD7A" w:rsidP="00A612DA">
      <w:pPr>
        <w:pStyle w:val="ListParagraph"/>
        <w:numPr>
          <w:ilvl w:val="1"/>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The </w:t>
      </w:r>
      <w:r w:rsidR="006E4EA9" w:rsidRPr="6939DDBB">
        <w:rPr>
          <w:rFonts w:ascii="Times New Roman" w:eastAsia="Times New Roman" w:hAnsi="Times New Roman" w:cs="Times New Roman"/>
          <w:sz w:val="24"/>
          <w:szCs w:val="24"/>
        </w:rPr>
        <w:t xml:space="preserve">Immi Guide </w:t>
      </w:r>
      <w:r w:rsidR="03826EC0" w:rsidRPr="6939DDBB">
        <w:rPr>
          <w:rFonts w:ascii="Times New Roman" w:eastAsia="Times New Roman" w:hAnsi="Times New Roman" w:cs="Times New Roman"/>
          <w:sz w:val="24"/>
          <w:szCs w:val="24"/>
        </w:rPr>
        <w:t xml:space="preserve">application </w:t>
      </w:r>
      <w:r w:rsidR="006E4EA9" w:rsidRPr="6939DDBB">
        <w:rPr>
          <w:rFonts w:ascii="Times New Roman" w:eastAsia="Times New Roman" w:hAnsi="Times New Roman" w:cs="Times New Roman"/>
          <w:sz w:val="24"/>
          <w:szCs w:val="24"/>
        </w:rPr>
        <w:t>can’t confirm the Lawyer’s Bar Number</w:t>
      </w:r>
    </w:p>
    <w:p w14:paraId="430E35D2" w14:textId="77777777" w:rsidR="006E4EA9" w:rsidRPr="00B829CB" w:rsidRDefault="006E4EA9" w:rsidP="00A612DA">
      <w:pPr>
        <w:pStyle w:val="ListParagraph"/>
        <w:numPr>
          <w:ilvl w:val="2"/>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System displays a message “Lawyer’s Bar Number is not valid, please provide a valid Bar number.”</w:t>
      </w:r>
    </w:p>
    <w:p w14:paraId="13337EFA" w14:textId="77777777" w:rsidR="006E4EA9" w:rsidRPr="00B829CB" w:rsidRDefault="006E4EA9" w:rsidP="00A612DA">
      <w:pPr>
        <w:pStyle w:val="ListParagraph"/>
        <w:numPr>
          <w:ilvl w:val="2"/>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Immi Guide put the curser on </w:t>
      </w:r>
      <w:r w:rsidR="00B829CB" w:rsidRPr="6939DDBB">
        <w:rPr>
          <w:rFonts w:ascii="Times New Roman" w:eastAsia="Times New Roman" w:hAnsi="Times New Roman" w:cs="Times New Roman"/>
          <w:sz w:val="24"/>
          <w:szCs w:val="24"/>
        </w:rPr>
        <w:t>‘Lawyers</w:t>
      </w:r>
      <w:r w:rsidRPr="6939DDBB">
        <w:rPr>
          <w:rFonts w:ascii="Times New Roman" w:eastAsia="Times New Roman" w:hAnsi="Times New Roman" w:cs="Times New Roman"/>
          <w:sz w:val="24"/>
          <w:szCs w:val="24"/>
        </w:rPr>
        <w:t xml:space="preserve"> Bar Number’ </w:t>
      </w:r>
      <w:r w:rsidR="00B829CB" w:rsidRPr="6939DDBB">
        <w:rPr>
          <w:rFonts w:ascii="Times New Roman" w:eastAsia="Times New Roman" w:hAnsi="Times New Roman" w:cs="Times New Roman"/>
          <w:sz w:val="24"/>
          <w:szCs w:val="24"/>
        </w:rPr>
        <w:t>section. (</w:t>
      </w:r>
      <w:r w:rsidR="005517CD" w:rsidRPr="6939DDBB">
        <w:rPr>
          <w:rFonts w:ascii="Times New Roman" w:eastAsia="Times New Roman" w:hAnsi="Times New Roman" w:cs="Times New Roman"/>
          <w:sz w:val="24"/>
          <w:szCs w:val="24"/>
        </w:rPr>
        <w:t>Step5)</w:t>
      </w:r>
    </w:p>
    <w:p w14:paraId="399AED73" w14:textId="77777777" w:rsidR="009332C3" w:rsidRPr="00B829CB" w:rsidRDefault="006E4EA9" w:rsidP="00A612DA">
      <w:pPr>
        <w:pStyle w:val="ListParagraph"/>
        <w:numPr>
          <w:ilvl w:val="0"/>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The Immi Guide application </w:t>
      </w:r>
      <w:r w:rsidR="00B829CB" w:rsidRPr="6939DDBB">
        <w:rPr>
          <w:rFonts w:ascii="Times New Roman" w:eastAsia="Times New Roman" w:hAnsi="Times New Roman" w:cs="Times New Roman"/>
          <w:sz w:val="24"/>
          <w:szCs w:val="24"/>
        </w:rPr>
        <w:t>confirms that</w:t>
      </w:r>
      <w:r w:rsidRPr="6939DDBB">
        <w:rPr>
          <w:rFonts w:ascii="Times New Roman" w:eastAsia="Times New Roman" w:hAnsi="Times New Roman" w:cs="Times New Roman"/>
          <w:sz w:val="24"/>
          <w:szCs w:val="24"/>
        </w:rPr>
        <w:t xml:space="preserve"> all information and </w:t>
      </w:r>
      <w:r w:rsidR="7F9B2DF0" w:rsidRPr="6939DDBB">
        <w:rPr>
          <w:rFonts w:ascii="Times New Roman" w:eastAsia="Times New Roman" w:hAnsi="Times New Roman" w:cs="Times New Roman"/>
          <w:sz w:val="24"/>
          <w:szCs w:val="24"/>
        </w:rPr>
        <w:t>Bar number</w:t>
      </w:r>
      <w:r w:rsidRPr="6939DDBB">
        <w:rPr>
          <w:rFonts w:ascii="Times New Roman" w:eastAsia="Times New Roman" w:hAnsi="Times New Roman" w:cs="Times New Roman"/>
          <w:sz w:val="24"/>
          <w:szCs w:val="24"/>
        </w:rPr>
        <w:t xml:space="preserve"> are </w:t>
      </w:r>
      <w:r w:rsidR="1F432F44" w:rsidRPr="6939DDBB">
        <w:rPr>
          <w:rFonts w:ascii="Times New Roman" w:eastAsia="Times New Roman" w:hAnsi="Times New Roman" w:cs="Times New Roman"/>
          <w:sz w:val="24"/>
          <w:szCs w:val="24"/>
        </w:rPr>
        <w:t>processed</w:t>
      </w:r>
      <w:r w:rsidRPr="6939DDBB">
        <w:rPr>
          <w:rFonts w:ascii="Times New Roman" w:eastAsia="Times New Roman" w:hAnsi="Times New Roman" w:cs="Times New Roman"/>
          <w:sz w:val="24"/>
          <w:szCs w:val="24"/>
        </w:rPr>
        <w:t xml:space="preserve">. </w:t>
      </w:r>
    </w:p>
    <w:p w14:paraId="07942A33" w14:textId="77777777" w:rsidR="006E43E5" w:rsidRPr="00B829CB" w:rsidRDefault="006E43E5" w:rsidP="00A612DA">
      <w:pPr>
        <w:pStyle w:val="ListParagraph"/>
        <w:numPr>
          <w:ilvl w:val="0"/>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Immi Guide </w:t>
      </w:r>
      <w:r w:rsidR="5030050A" w:rsidRPr="6939DDBB">
        <w:rPr>
          <w:rFonts w:ascii="Times New Roman" w:eastAsia="Times New Roman" w:hAnsi="Times New Roman" w:cs="Times New Roman"/>
          <w:sz w:val="24"/>
          <w:szCs w:val="24"/>
        </w:rPr>
        <w:t xml:space="preserve">application </w:t>
      </w:r>
      <w:r w:rsidRPr="6939DDBB">
        <w:rPr>
          <w:rFonts w:ascii="Times New Roman" w:eastAsia="Times New Roman" w:hAnsi="Times New Roman" w:cs="Times New Roman"/>
          <w:sz w:val="24"/>
          <w:szCs w:val="24"/>
        </w:rPr>
        <w:t xml:space="preserve">will display </w:t>
      </w:r>
      <w:r w:rsidR="00440A4B" w:rsidRPr="6939DDBB">
        <w:rPr>
          <w:rFonts w:ascii="Times New Roman" w:eastAsia="Times New Roman" w:hAnsi="Times New Roman" w:cs="Times New Roman"/>
          <w:sz w:val="24"/>
          <w:szCs w:val="24"/>
        </w:rPr>
        <w:t xml:space="preserve">a payment plan </w:t>
      </w:r>
      <w:r w:rsidR="00FE0EBA" w:rsidRPr="6939DDBB">
        <w:rPr>
          <w:rFonts w:ascii="Times New Roman" w:eastAsia="Times New Roman" w:hAnsi="Times New Roman" w:cs="Times New Roman"/>
          <w:sz w:val="24"/>
          <w:szCs w:val="24"/>
        </w:rPr>
        <w:t>option</w:t>
      </w:r>
      <w:r w:rsidR="001F57E9" w:rsidRPr="6939DDBB">
        <w:rPr>
          <w:rFonts w:ascii="Times New Roman" w:eastAsia="Times New Roman" w:hAnsi="Times New Roman" w:cs="Times New Roman"/>
          <w:sz w:val="24"/>
          <w:szCs w:val="24"/>
        </w:rPr>
        <w:t>:</w:t>
      </w:r>
    </w:p>
    <w:p w14:paraId="5A239CB3" w14:textId="77777777" w:rsidR="009A6689" w:rsidRPr="00B829CB" w:rsidRDefault="009A6689" w:rsidP="00A612DA">
      <w:pPr>
        <w:pStyle w:val="ListParagraph"/>
        <w:numPr>
          <w:ilvl w:val="1"/>
          <w:numId w:val="33"/>
        </w:numPr>
        <w:spacing w:line="240" w:lineRule="auto"/>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t>Monthly Subscription</w:t>
      </w:r>
    </w:p>
    <w:p w14:paraId="233F6562" w14:textId="77777777" w:rsidR="009A6689" w:rsidRPr="00B829CB" w:rsidRDefault="009A6689" w:rsidP="009A6689">
      <w:pPr>
        <w:spacing w:line="240" w:lineRule="auto"/>
        <w:ind w:left="1440" w:firstLine="720"/>
        <w:rPr>
          <w:rFonts w:ascii="Times New Roman" w:eastAsia="Times New Roman" w:hAnsi="Times New Roman" w:cs="Times New Roman"/>
          <w:sz w:val="24"/>
          <w:szCs w:val="24"/>
        </w:rPr>
      </w:pPr>
      <w:r w:rsidRPr="00B829CB">
        <w:rPr>
          <w:rFonts w:ascii="Times New Roman" w:eastAsia="Times New Roman" w:hAnsi="Times New Roman" w:cs="Times New Roman"/>
          <w:sz w:val="24"/>
          <w:szCs w:val="24"/>
        </w:rPr>
        <w:lastRenderedPageBreak/>
        <w:t>$50 for being listed on the application.</w:t>
      </w:r>
    </w:p>
    <w:p w14:paraId="522118B9" w14:textId="77777777" w:rsidR="00845B2D" w:rsidRPr="00B829CB" w:rsidRDefault="00697327" w:rsidP="00A612DA">
      <w:pPr>
        <w:pStyle w:val="ListParagraph"/>
        <w:numPr>
          <w:ilvl w:val="0"/>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The lawyers will select the monthly subscription.</w:t>
      </w:r>
    </w:p>
    <w:p w14:paraId="5ABE4CEB" w14:textId="77777777" w:rsidR="00D3688F" w:rsidRPr="00B829CB" w:rsidRDefault="1285A11A" w:rsidP="00A612DA">
      <w:pPr>
        <w:pStyle w:val="ListParagraph"/>
        <w:numPr>
          <w:ilvl w:val="0"/>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Immi Guide application displays payment methods for the lawyer to </w:t>
      </w:r>
      <w:r w:rsidR="00AD638F" w:rsidRPr="6939DDBB">
        <w:rPr>
          <w:rFonts w:ascii="Times New Roman" w:eastAsia="Times New Roman" w:hAnsi="Times New Roman" w:cs="Times New Roman"/>
          <w:sz w:val="24"/>
          <w:szCs w:val="24"/>
        </w:rPr>
        <w:t>choose</w:t>
      </w:r>
      <w:r w:rsidR="00D02F24" w:rsidRPr="6939DDBB">
        <w:rPr>
          <w:rFonts w:ascii="Times New Roman" w:eastAsia="Times New Roman" w:hAnsi="Times New Roman" w:cs="Times New Roman"/>
          <w:sz w:val="24"/>
          <w:szCs w:val="24"/>
        </w:rPr>
        <w:t xml:space="preserve"> </w:t>
      </w:r>
      <w:r w:rsidR="511A69F4" w:rsidRPr="6939DDBB">
        <w:rPr>
          <w:rFonts w:ascii="Times New Roman" w:eastAsia="Times New Roman" w:hAnsi="Times New Roman" w:cs="Times New Roman"/>
          <w:sz w:val="24"/>
          <w:szCs w:val="24"/>
        </w:rPr>
        <w:t>from</w:t>
      </w:r>
      <w:r w:rsidR="00004CA2" w:rsidRPr="6939DDBB">
        <w:rPr>
          <w:rFonts w:ascii="Times New Roman" w:eastAsia="Times New Roman" w:hAnsi="Times New Roman" w:cs="Times New Roman"/>
          <w:sz w:val="24"/>
          <w:szCs w:val="24"/>
        </w:rPr>
        <w:t>:</w:t>
      </w:r>
    </w:p>
    <w:p w14:paraId="5199B9CC" w14:textId="77777777" w:rsidR="00D02F24" w:rsidRPr="00B829CB" w:rsidRDefault="00AB6FB7" w:rsidP="00A612DA">
      <w:pPr>
        <w:pStyle w:val="ListParagraph"/>
        <w:numPr>
          <w:ilvl w:val="1"/>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Credit cards </w:t>
      </w:r>
    </w:p>
    <w:p w14:paraId="1179AC91" w14:textId="77777777" w:rsidR="004B4F19" w:rsidRPr="00B829CB" w:rsidRDefault="004B4F19" w:rsidP="00A612DA">
      <w:pPr>
        <w:pStyle w:val="ListParagraph"/>
        <w:numPr>
          <w:ilvl w:val="2"/>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Master Card</w:t>
      </w:r>
    </w:p>
    <w:p w14:paraId="03DDE7E8" w14:textId="77777777" w:rsidR="004B4F19" w:rsidRPr="00B829CB" w:rsidRDefault="004B4F19" w:rsidP="00A612DA">
      <w:pPr>
        <w:pStyle w:val="ListParagraph"/>
        <w:numPr>
          <w:ilvl w:val="2"/>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Vi</w:t>
      </w:r>
      <w:r w:rsidR="008E6FEE" w:rsidRPr="6939DDBB">
        <w:rPr>
          <w:rFonts w:ascii="Times New Roman" w:eastAsia="Times New Roman" w:hAnsi="Times New Roman" w:cs="Times New Roman"/>
          <w:sz w:val="24"/>
          <w:szCs w:val="24"/>
        </w:rPr>
        <w:t>sa</w:t>
      </w:r>
    </w:p>
    <w:p w14:paraId="73166FB7" w14:textId="77777777" w:rsidR="00AB6FB7" w:rsidRPr="00B829CB" w:rsidRDefault="00701319" w:rsidP="00A612DA">
      <w:pPr>
        <w:pStyle w:val="ListParagraph"/>
        <w:numPr>
          <w:ilvl w:val="1"/>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PayPal</w:t>
      </w:r>
    </w:p>
    <w:p w14:paraId="3EC8C7C7" w14:textId="77777777" w:rsidR="00677D84" w:rsidRPr="00B829CB" w:rsidRDefault="005A6103" w:rsidP="00A612DA">
      <w:pPr>
        <w:pStyle w:val="ListParagraph"/>
        <w:numPr>
          <w:ilvl w:val="1"/>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Mobile payments</w:t>
      </w:r>
    </w:p>
    <w:p w14:paraId="37A4E05B" w14:textId="77777777" w:rsidR="005A6103" w:rsidRPr="00B829CB" w:rsidRDefault="005A6103" w:rsidP="00A612DA">
      <w:pPr>
        <w:pStyle w:val="ListParagraph"/>
        <w:numPr>
          <w:ilvl w:val="2"/>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Apple </w:t>
      </w:r>
      <w:r w:rsidR="000E2421" w:rsidRPr="6939DDBB">
        <w:rPr>
          <w:rFonts w:ascii="Times New Roman" w:eastAsia="Times New Roman" w:hAnsi="Times New Roman" w:cs="Times New Roman"/>
          <w:sz w:val="24"/>
          <w:szCs w:val="24"/>
        </w:rPr>
        <w:t>Pay</w:t>
      </w:r>
    </w:p>
    <w:p w14:paraId="4B3FCC57" w14:textId="77777777" w:rsidR="005A6103" w:rsidRPr="00B829CB" w:rsidRDefault="005A6103" w:rsidP="00A612DA">
      <w:pPr>
        <w:pStyle w:val="ListParagraph"/>
        <w:numPr>
          <w:ilvl w:val="2"/>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Google Pay</w:t>
      </w:r>
    </w:p>
    <w:p w14:paraId="698EF1CE" w14:textId="77777777" w:rsidR="00D20F10" w:rsidRPr="00B829CB" w:rsidRDefault="0E5B6CD6" w:rsidP="00A612DA">
      <w:pPr>
        <w:pStyle w:val="ListParagraph"/>
        <w:numPr>
          <w:ilvl w:val="0"/>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L</w:t>
      </w:r>
      <w:r w:rsidR="007F3F8E" w:rsidRPr="6939DDBB">
        <w:rPr>
          <w:rFonts w:ascii="Times New Roman" w:eastAsia="Times New Roman" w:hAnsi="Times New Roman" w:cs="Times New Roman"/>
          <w:sz w:val="24"/>
          <w:szCs w:val="24"/>
        </w:rPr>
        <w:t>awyers</w:t>
      </w:r>
      <w:r w:rsidR="5AADACB6" w:rsidRPr="6939DDBB">
        <w:rPr>
          <w:rFonts w:ascii="Times New Roman" w:eastAsia="Times New Roman" w:hAnsi="Times New Roman" w:cs="Times New Roman"/>
          <w:sz w:val="24"/>
          <w:szCs w:val="24"/>
        </w:rPr>
        <w:t xml:space="preserve"> who</w:t>
      </w:r>
      <w:r w:rsidR="007F3F8E" w:rsidRPr="6939DDBB">
        <w:rPr>
          <w:rFonts w:ascii="Times New Roman" w:eastAsia="Times New Roman" w:hAnsi="Times New Roman" w:cs="Times New Roman"/>
          <w:sz w:val="24"/>
          <w:szCs w:val="24"/>
        </w:rPr>
        <w:t xml:space="preserve"> </w:t>
      </w:r>
      <w:r w:rsidR="00764C87" w:rsidRPr="6939DDBB">
        <w:rPr>
          <w:rFonts w:ascii="Times New Roman" w:eastAsia="Times New Roman" w:hAnsi="Times New Roman" w:cs="Times New Roman"/>
          <w:sz w:val="24"/>
          <w:szCs w:val="24"/>
        </w:rPr>
        <w:t>choose</w:t>
      </w:r>
      <w:r w:rsidR="007F3F8E" w:rsidRPr="6939DDBB">
        <w:rPr>
          <w:rFonts w:ascii="Times New Roman" w:eastAsia="Times New Roman" w:hAnsi="Times New Roman" w:cs="Times New Roman"/>
          <w:sz w:val="24"/>
          <w:szCs w:val="24"/>
        </w:rPr>
        <w:t xml:space="preserve"> </w:t>
      </w:r>
      <w:r w:rsidR="009A69E8" w:rsidRPr="6939DDBB">
        <w:rPr>
          <w:rFonts w:ascii="Times New Roman" w:eastAsia="Times New Roman" w:hAnsi="Times New Roman" w:cs="Times New Roman"/>
          <w:sz w:val="24"/>
          <w:szCs w:val="24"/>
        </w:rPr>
        <w:t>card payment</w:t>
      </w:r>
      <w:r w:rsidR="66021F6A" w:rsidRPr="6939DDBB">
        <w:rPr>
          <w:rFonts w:ascii="Times New Roman" w:eastAsia="Times New Roman" w:hAnsi="Times New Roman" w:cs="Times New Roman"/>
          <w:sz w:val="24"/>
          <w:szCs w:val="24"/>
        </w:rPr>
        <w:t xml:space="preserve"> Immi Guide application prompts them to </w:t>
      </w:r>
      <w:r w:rsidR="0090234D" w:rsidRPr="6939DDBB">
        <w:rPr>
          <w:rFonts w:ascii="Times New Roman" w:eastAsia="Times New Roman" w:hAnsi="Times New Roman" w:cs="Times New Roman"/>
          <w:sz w:val="24"/>
          <w:szCs w:val="24"/>
        </w:rPr>
        <w:t>input the following</w:t>
      </w:r>
      <w:r w:rsidR="009A69E8" w:rsidRPr="6939DDBB">
        <w:rPr>
          <w:rFonts w:ascii="Times New Roman" w:eastAsia="Times New Roman" w:hAnsi="Times New Roman" w:cs="Times New Roman"/>
          <w:sz w:val="24"/>
          <w:szCs w:val="24"/>
        </w:rPr>
        <w:t>:</w:t>
      </w:r>
    </w:p>
    <w:p w14:paraId="2BDF61A0" w14:textId="77777777" w:rsidR="009A69E8" w:rsidRPr="00B829CB" w:rsidRDefault="009A69E8" w:rsidP="00A612DA">
      <w:pPr>
        <w:pStyle w:val="ListParagraph"/>
        <w:numPr>
          <w:ilvl w:val="1"/>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Name on the card holder</w:t>
      </w:r>
    </w:p>
    <w:p w14:paraId="33B0FF48" w14:textId="77777777" w:rsidR="009A69E8" w:rsidRPr="00B829CB" w:rsidRDefault="00602A82" w:rsidP="00A612DA">
      <w:pPr>
        <w:pStyle w:val="ListParagraph"/>
        <w:numPr>
          <w:ilvl w:val="1"/>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Card number </w:t>
      </w:r>
    </w:p>
    <w:p w14:paraId="283E43ED" w14:textId="77777777" w:rsidR="00602A82" w:rsidRPr="00B829CB" w:rsidRDefault="00602A82" w:rsidP="00A612DA">
      <w:pPr>
        <w:pStyle w:val="ListParagraph"/>
        <w:numPr>
          <w:ilvl w:val="1"/>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CVV Code </w:t>
      </w:r>
    </w:p>
    <w:p w14:paraId="77C09B9C" w14:textId="77777777" w:rsidR="00602A82" w:rsidRPr="00B829CB" w:rsidRDefault="00602A82" w:rsidP="00A612DA">
      <w:pPr>
        <w:pStyle w:val="ListParagraph"/>
        <w:numPr>
          <w:ilvl w:val="1"/>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Expiration date</w:t>
      </w:r>
    </w:p>
    <w:p w14:paraId="331E9893" w14:textId="77777777" w:rsidR="003D477B" w:rsidRPr="00B829CB" w:rsidRDefault="000014BE" w:rsidP="00A612DA">
      <w:pPr>
        <w:pStyle w:val="ListParagraph"/>
        <w:numPr>
          <w:ilvl w:val="1"/>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Billing address </w:t>
      </w:r>
    </w:p>
    <w:p w14:paraId="37CFFE45" w14:textId="77777777" w:rsidR="5A4C63D0" w:rsidRDefault="5A4C63D0" w:rsidP="00A612DA">
      <w:pPr>
        <w:pStyle w:val="ListParagraph"/>
        <w:numPr>
          <w:ilvl w:val="0"/>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The Immi</w:t>
      </w:r>
      <w:r w:rsidR="3684E2F5" w:rsidRPr="6939DDBB">
        <w:rPr>
          <w:rFonts w:ascii="Times New Roman" w:eastAsia="Times New Roman" w:hAnsi="Times New Roman" w:cs="Times New Roman"/>
          <w:sz w:val="24"/>
          <w:szCs w:val="24"/>
        </w:rPr>
        <w:t xml:space="preserve"> Guide application displays the terms and </w:t>
      </w:r>
      <w:r w:rsidR="0B6D2022" w:rsidRPr="6939DDBB">
        <w:rPr>
          <w:rFonts w:ascii="Times New Roman" w:eastAsia="Times New Roman" w:hAnsi="Times New Roman" w:cs="Times New Roman"/>
          <w:sz w:val="24"/>
          <w:szCs w:val="24"/>
        </w:rPr>
        <w:t>conditions of</w:t>
      </w:r>
      <w:r w:rsidR="3684E2F5" w:rsidRPr="6939DDBB">
        <w:rPr>
          <w:rFonts w:ascii="Times New Roman" w:eastAsia="Times New Roman" w:hAnsi="Times New Roman" w:cs="Times New Roman"/>
          <w:sz w:val="24"/>
          <w:szCs w:val="24"/>
        </w:rPr>
        <w:t xml:space="preserve"> agreement.</w:t>
      </w:r>
    </w:p>
    <w:p w14:paraId="415A5FC1" w14:textId="77777777" w:rsidR="00233DB0" w:rsidRPr="00B829CB" w:rsidRDefault="02F92B1A" w:rsidP="00A612DA">
      <w:pPr>
        <w:pStyle w:val="ListParagraph"/>
        <w:numPr>
          <w:ilvl w:val="0"/>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The Lawyers s</w:t>
      </w:r>
      <w:r w:rsidR="00793607" w:rsidRPr="6939DDBB">
        <w:rPr>
          <w:rFonts w:ascii="Times New Roman" w:eastAsia="Times New Roman" w:hAnsi="Times New Roman" w:cs="Times New Roman"/>
          <w:sz w:val="24"/>
          <w:szCs w:val="24"/>
        </w:rPr>
        <w:t>ign</w:t>
      </w:r>
      <w:r w:rsidR="45D48671" w:rsidRPr="6939DDBB">
        <w:rPr>
          <w:rFonts w:ascii="Times New Roman" w:eastAsia="Times New Roman" w:hAnsi="Times New Roman" w:cs="Times New Roman"/>
          <w:sz w:val="24"/>
          <w:szCs w:val="24"/>
        </w:rPr>
        <w:t>s</w:t>
      </w:r>
      <w:r w:rsidR="00793607" w:rsidRPr="6939DDBB">
        <w:rPr>
          <w:rFonts w:ascii="Times New Roman" w:eastAsia="Times New Roman" w:hAnsi="Times New Roman" w:cs="Times New Roman"/>
          <w:sz w:val="24"/>
          <w:szCs w:val="24"/>
        </w:rPr>
        <w:t xml:space="preserve"> the </w:t>
      </w:r>
      <w:r w:rsidR="002523EF" w:rsidRPr="6939DDBB">
        <w:rPr>
          <w:rFonts w:ascii="Times New Roman" w:eastAsia="Times New Roman" w:hAnsi="Times New Roman" w:cs="Times New Roman"/>
          <w:sz w:val="24"/>
          <w:szCs w:val="24"/>
        </w:rPr>
        <w:t xml:space="preserve">terms and condition </w:t>
      </w:r>
      <w:r w:rsidR="005927C2" w:rsidRPr="6939DDBB">
        <w:rPr>
          <w:rFonts w:ascii="Times New Roman" w:eastAsia="Times New Roman" w:hAnsi="Times New Roman" w:cs="Times New Roman"/>
          <w:sz w:val="24"/>
          <w:szCs w:val="24"/>
        </w:rPr>
        <w:t>agreement document.</w:t>
      </w:r>
    </w:p>
    <w:p w14:paraId="43183BEA" w14:textId="77777777" w:rsidR="00E0507A" w:rsidRPr="00B829CB" w:rsidRDefault="00D5164E" w:rsidP="00A612DA">
      <w:pPr>
        <w:pStyle w:val="ListParagraph"/>
        <w:numPr>
          <w:ilvl w:val="0"/>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The Immi Guide application process payment</w:t>
      </w:r>
      <w:r w:rsidR="00EF2178" w:rsidRPr="6939DDBB">
        <w:rPr>
          <w:rFonts w:ascii="Times New Roman" w:eastAsia="Times New Roman" w:hAnsi="Times New Roman" w:cs="Times New Roman"/>
          <w:sz w:val="24"/>
          <w:szCs w:val="24"/>
        </w:rPr>
        <w:t>:</w:t>
      </w:r>
    </w:p>
    <w:p w14:paraId="13BF60D1" w14:textId="77777777" w:rsidR="00ED6CBB" w:rsidRPr="00B829CB" w:rsidRDefault="00ED6CBB" w:rsidP="00A612DA">
      <w:pPr>
        <w:pStyle w:val="ListParagraph"/>
        <w:numPr>
          <w:ilvl w:val="1"/>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Payment Accepted </w:t>
      </w:r>
    </w:p>
    <w:p w14:paraId="2FF1FF7A" w14:textId="77777777" w:rsidR="38A82F9D" w:rsidRDefault="38A82F9D" w:rsidP="00A612DA">
      <w:pPr>
        <w:pStyle w:val="ListParagraph"/>
        <w:numPr>
          <w:ilvl w:val="2"/>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application sends “</w:t>
      </w:r>
      <w:r w:rsidR="3D52BB8E" w:rsidRPr="6939DDBB">
        <w:rPr>
          <w:rFonts w:ascii="Times New Roman" w:eastAsia="Times New Roman" w:hAnsi="Times New Roman" w:cs="Times New Roman"/>
          <w:sz w:val="24"/>
          <w:szCs w:val="24"/>
        </w:rPr>
        <w:t>P</w:t>
      </w:r>
      <w:r w:rsidRPr="6939DDBB">
        <w:rPr>
          <w:rFonts w:ascii="Times New Roman" w:eastAsia="Times New Roman" w:hAnsi="Times New Roman" w:cs="Times New Roman"/>
          <w:sz w:val="24"/>
          <w:szCs w:val="24"/>
        </w:rPr>
        <w:t>ayment accepted” message.</w:t>
      </w:r>
    </w:p>
    <w:p w14:paraId="71E2C515" w14:textId="77777777" w:rsidR="00ED6CBB" w:rsidRPr="00B829CB" w:rsidRDefault="00ED6CBB" w:rsidP="00A612DA">
      <w:pPr>
        <w:pStyle w:val="ListParagraph"/>
        <w:numPr>
          <w:ilvl w:val="1"/>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Payment Declined </w:t>
      </w:r>
    </w:p>
    <w:p w14:paraId="23AFA7B3" w14:textId="77777777" w:rsidR="00EA518D" w:rsidRPr="00B829CB" w:rsidRDefault="00EA518D" w:rsidP="00A612DA">
      <w:pPr>
        <w:pStyle w:val="ListParagraph"/>
        <w:numPr>
          <w:ilvl w:val="2"/>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Immi Guide will send an error message </w:t>
      </w:r>
      <w:r w:rsidR="00B829CB" w:rsidRPr="6939DDBB">
        <w:rPr>
          <w:rFonts w:ascii="Times New Roman" w:eastAsia="Times New Roman" w:hAnsi="Times New Roman" w:cs="Times New Roman"/>
          <w:sz w:val="24"/>
          <w:szCs w:val="24"/>
        </w:rPr>
        <w:t>“Payment</w:t>
      </w:r>
      <w:r w:rsidRPr="6939DDBB">
        <w:rPr>
          <w:rFonts w:ascii="Times New Roman" w:eastAsia="Times New Roman" w:hAnsi="Times New Roman" w:cs="Times New Roman"/>
          <w:sz w:val="24"/>
          <w:szCs w:val="24"/>
        </w:rPr>
        <w:t xml:space="preserve"> Declined</w:t>
      </w:r>
      <w:r w:rsidR="006E345A" w:rsidRPr="6939DDBB">
        <w:rPr>
          <w:rFonts w:ascii="Times New Roman" w:eastAsia="Times New Roman" w:hAnsi="Times New Roman" w:cs="Times New Roman"/>
          <w:sz w:val="24"/>
          <w:szCs w:val="24"/>
        </w:rPr>
        <w:t>.</w:t>
      </w:r>
      <w:r w:rsidRPr="6939DDBB">
        <w:rPr>
          <w:rFonts w:ascii="Times New Roman" w:eastAsia="Times New Roman" w:hAnsi="Times New Roman" w:cs="Times New Roman"/>
          <w:sz w:val="24"/>
          <w:szCs w:val="24"/>
        </w:rPr>
        <w:t>”</w:t>
      </w:r>
    </w:p>
    <w:p w14:paraId="24C13540" w14:textId="77777777" w:rsidR="00606F62" w:rsidRPr="00B829CB" w:rsidRDefault="001E0C53" w:rsidP="00A612DA">
      <w:pPr>
        <w:pStyle w:val="ListParagraph"/>
        <w:numPr>
          <w:ilvl w:val="2"/>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Immi Guide will return the lawyer </w:t>
      </w:r>
      <w:r w:rsidR="00585232" w:rsidRPr="6939DDBB">
        <w:rPr>
          <w:rFonts w:ascii="Times New Roman" w:eastAsia="Times New Roman" w:hAnsi="Times New Roman" w:cs="Times New Roman"/>
          <w:sz w:val="24"/>
          <w:szCs w:val="24"/>
        </w:rPr>
        <w:t xml:space="preserve">to </w:t>
      </w:r>
      <w:r w:rsidR="000C5261" w:rsidRPr="6939DDBB">
        <w:rPr>
          <w:rFonts w:ascii="Times New Roman" w:eastAsia="Times New Roman" w:hAnsi="Times New Roman" w:cs="Times New Roman"/>
          <w:sz w:val="24"/>
          <w:szCs w:val="24"/>
        </w:rPr>
        <w:t>S</w:t>
      </w:r>
      <w:r w:rsidR="00585232" w:rsidRPr="6939DDBB">
        <w:rPr>
          <w:rFonts w:ascii="Times New Roman" w:eastAsia="Times New Roman" w:hAnsi="Times New Roman" w:cs="Times New Roman"/>
          <w:sz w:val="24"/>
          <w:szCs w:val="24"/>
        </w:rPr>
        <w:t>tep 14</w:t>
      </w:r>
    </w:p>
    <w:p w14:paraId="2324AD12" w14:textId="77777777" w:rsidR="135A4675" w:rsidRDefault="135A4675" w:rsidP="00A612DA">
      <w:pPr>
        <w:pStyle w:val="ListParagraph"/>
        <w:numPr>
          <w:ilvl w:val="0"/>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application sends a message to the Lawyer’s email that an account has been created.</w:t>
      </w:r>
    </w:p>
    <w:p w14:paraId="511056B1" w14:textId="77777777" w:rsidR="006E4EA9" w:rsidRPr="00B829CB" w:rsidRDefault="006E4EA9" w:rsidP="00A612DA">
      <w:pPr>
        <w:pStyle w:val="ListParagraph"/>
        <w:numPr>
          <w:ilvl w:val="0"/>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 xml:space="preserve">Immi Guide </w:t>
      </w:r>
      <w:r w:rsidR="6ABAD74D" w:rsidRPr="6939DDBB">
        <w:rPr>
          <w:rFonts w:ascii="Times New Roman" w:eastAsia="Times New Roman" w:hAnsi="Times New Roman" w:cs="Times New Roman"/>
          <w:sz w:val="24"/>
          <w:szCs w:val="24"/>
        </w:rPr>
        <w:t xml:space="preserve">application </w:t>
      </w:r>
      <w:r w:rsidRPr="6939DDBB">
        <w:rPr>
          <w:rFonts w:ascii="Times New Roman" w:eastAsia="Times New Roman" w:hAnsi="Times New Roman" w:cs="Times New Roman"/>
          <w:sz w:val="24"/>
          <w:szCs w:val="24"/>
        </w:rPr>
        <w:t xml:space="preserve">displays a message “Your account has been successfully created, </w:t>
      </w:r>
      <w:r w:rsidR="006E345A" w:rsidRPr="6939DDBB">
        <w:rPr>
          <w:rFonts w:ascii="Times New Roman" w:eastAsia="Times New Roman" w:hAnsi="Times New Roman" w:cs="Times New Roman"/>
          <w:sz w:val="24"/>
          <w:szCs w:val="24"/>
        </w:rPr>
        <w:t>please</w:t>
      </w:r>
      <w:r w:rsidRPr="6939DDBB">
        <w:rPr>
          <w:rFonts w:ascii="Times New Roman" w:eastAsia="Times New Roman" w:hAnsi="Times New Roman" w:cs="Times New Roman"/>
          <w:sz w:val="24"/>
          <w:szCs w:val="24"/>
        </w:rPr>
        <w:t xml:space="preserve"> sign-in</w:t>
      </w:r>
      <w:r w:rsidR="5C7C840E" w:rsidRPr="6939DDBB">
        <w:rPr>
          <w:rFonts w:ascii="Times New Roman" w:eastAsia="Times New Roman" w:hAnsi="Times New Roman" w:cs="Times New Roman"/>
          <w:sz w:val="24"/>
          <w:szCs w:val="24"/>
        </w:rPr>
        <w:t>"</w:t>
      </w:r>
      <w:r w:rsidRPr="6939DDBB">
        <w:rPr>
          <w:rFonts w:ascii="Times New Roman" w:eastAsia="Times New Roman" w:hAnsi="Times New Roman" w:cs="Times New Roman"/>
          <w:sz w:val="24"/>
          <w:szCs w:val="24"/>
        </w:rPr>
        <w:t xml:space="preserve"> </w:t>
      </w:r>
      <w:r w:rsidR="3C3CAFE4" w:rsidRPr="6939DDBB">
        <w:rPr>
          <w:rFonts w:ascii="Times New Roman" w:eastAsia="Times New Roman" w:hAnsi="Times New Roman" w:cs="Times New Roman"/>
          <w:sz w:val="24"/>
          <w:szCs w:val="24"/>
        </w:rPr>
        <w:t>to the lawyer</w:t>
      </w:r>
      <w:r w:rsidRPr="6939DDBB">
        <w:rPr>
          <w:rFonts w:ascii="Times New Roman" w:eastAsia="Times New Roman" w:hAnsi="Times New Roman" w:cs="Times New Roman"/>
          <w:sz w:val="24"/>
          <w:szCs w:val="24"/>
        </w:rPr>
        <w:t>.</w:t>
      </w:r>
    </w:p>
    <w:p w14:paraId="7ADAA541" w14:textId="77777777" w:rsidR="13577B6D" w:rsidRDefault="13577B6D" w:rsidP="00A612DA">
      <w:pPr>
        <w:pStyle w:val="ListParagraph"/>
        <w:numPr>
          <w:ilvl w:val="0"/>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successfully creates an account for Lawyers.</w:t>
      </w:r>
    </w:p>
    <w:p w14:paraId="3102B077" w14:textId="77777777" w:rsidR="13577B6D" w:rsidRDefault="13577B6D" w:rsidP="00A612DA">
      <w:pPr>
        <w:pStyle w:val="ListParagraph"/>
        <w:numPr>
          <w:ilvl w:val="0"/>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Immi Guide application adds the Lawyer to the list of Lawyers for others to view.</w:t>
      </w:r>
    </w:p>
    <w:p w14:paraId="4F3896D4" w14:textId="77777777" w:rsidR="006E4EA9" w:rsidRPr="00B829CB" w:rsidRDefault="006E4EA9" w:rsidP="00A612DA">
      <w:pPr>
        <w:pStyle w:val="ListParagraph"/>
        <w:numPr>
          <w:ilvl w:val="0"/>
          <w:numId w:val="33"/>
        </w:numPr>
        <w:rPr>
          <w:rFonts w:ascii="Times New Roman" w:eastAsia="Times New Roman" w:hAnsi="Times New Roman" w:cs="Times New Roman"/>
          <w:sz w:val="24"/>
          <w:szCs w:val="24"/>
        </w:rPr>
      </w:pPr>
      <w:r w:rsidRPr="6939DDBB">
        <w:rPr>
          <w:rFonts w:ascii="Times New Roman" w:eastAsia="Times New Roman" w:hAnsi="Times New Roman" w:cs="Times New Roman"/>
          <w:sz w:val="24"/>
          <w:szCs w:val="24"/>
        </w:rPr>
        <w:t>S</w:t>
      </w:r>
      <w:r w:rsidR="2B2D55F5" w:rsidRPr="6939DDBB">
        <w:rPr>
          <w:rFonts w:ascii="Times New Roman" w:eastAsia="Times New Roman" w:hAnsi="Times New Roman" w:cs="Times New Roman"/>
          <w:sz w:val="24"/>
          <w:szCs w:val="24"/>
        </w:rPr>
        <w:t>top</w:t>
      </w:r>
      <w:r w:rsidRPr="6939DDBB">
        <w:rPr>
          <w:rFonts w:ascii="Times New Roman" w:eastAsia="Times New Roman" w:hAnsi="Times New Roman" w:cs="Times New Roman"/>
          <w:sz w:val="24"/>
          <w:szCs w:val="24"/>
        </w:rPr>
        <w:t xml:space="preserve">. </w:t>
      </w:r>
    </w:p>
    <w:p w14:paraId="48FF1570" w14:textId="77777777" w:rsidR="00DF63C6" w:rsidRPr="00B829CB" w:rsidRDefault="00DF63C6" w:rsidP="4027DD69">
      <w:pPr>
        <w:jc w:val="both"/>
        <w:rPr>
          <w:rFonts w:ascii="Times New Roman" w:eastAsia="Times New Roman" w:hAnsi="Times New Roman" w:cs="Times New Roman"/>
          <w:sz w:val="24"/>
          <w:szCs w:val="24"/>
        </w:rPr>
      </w:pPr>
    </w:p>
    <w:sectPr w:rsidR="00DF63C6" w:rsidRPr="00B829CB" w:rsidSect="0094535F">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DB734" w14:textId="77777777" w:rsidR="00674B43" w:rsidRDefault="00674B43" w:rsidP="00D97D92">
      <w:pPr>
        <w:spacing w:after="0" w:line="240" w:lineRule="auto"/>
      </w:pPr>
      <w:r>
        <w:separator/>
      </w:r>
    </w:p>
  </w:endnote>
  <w:endnote w:type="continuationSeparator" w:id="0">
    <w:p w14:paraId="3FA3BD52" w14:textId="77777777" w:rsidR="00674B43" w:rsidRDefault="00674B43" w:rsidP="00D97D92">
      <w:pPr>
        <w:spacing w:after="0" w:line="240" w:lineRule="auto"/>
      </w:pPr>
      <w:r>
        <w:continuationSeparator/>
      </w:r>
    </w:p>
  </w:endnote>
  <w:endnote w:type="continuationNotice" w:id="1">
    <w:p w14:paraId="0CF85DFF" w14:textId="77777777" w:rsidR="00674B43" w:rsidRDefault="00674B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3917D" w14:textId="77777777" w:rsidR="00CB77BF" w:rsidRDefault="00CB77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4939B" w14:textId="77777777" w:rsidR="00A2594A" w:rsidRDefault="00FC70A4">
    <w:pPr>
      <w:pStyle w:val="Footer"/>
    </w:pPr>
    <w:r>
      <w:t>BRS Document</w:t>
    </w:r>
    <w:r>
      <w:ptab w:relativeTo="margin" w:alignment="center" w:leader="none"/>
    </w:r>
    <w:r w:rsidR="008E0BB4">
      <w:t>Immi Guide</w:t>
    </w:r>
    <w:r>
      <w:ptab w:relativeTo="margin" w:alignment="right" w:leader="none"/>
    </w:r>
    <w:r w:rsidR="008E0BB4">
      <w:t>Year Up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59353" w14:textId="77777777" w:rsidR="008E0BB4" w:rsidRDefault="008E0BB4">
    <w:pPr>
      <w:pStyle w:val="Footer"/>
    </w:pPr>
  </w:p>
  <w:p w14:paraId="7311ACA5" w14:textId="77777777" w:rsidR="003E6676" w:rsidRDefault="003E6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EE1FD" w14:textId="77777777" w:rsidR="00674B43" w:rsidRDefault="00674B43" w:rsidP="00D97D92">
      <w:pPr>
        <w:spacing w:after="0" w:line="240" w:lineRule="auto"/>
      </w:pPr>
      <w:r>
        <w:separator/>
      </w:r>
    </w:p>
  </w:footnote>
  <w:footnote w:type="continuationSeparator" w:id="0">
    <w:p w14:paraId="5363E1B2" w14:textId="77777777" w:rsidR="00674B43" w:rsidRDefault="00674B43" w:rsidP="00D97D92">
      <w:pPr>
        <w:spacing w:after="0" w:line="240" w:lineRule="auto"/>
      </w:pPr>
      <w:r>
        <w:continuationSeparator/>
      </w:r>
    </w:p>
  </w:footnote>
  <w:footnote w:type="continuationNotice" w:id="1">
    <w:p w14:paraId="6EAE7D97" w14:textId="77777777" w:rsidR="00674B43" w:rsidRDefault="00674B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732537464"/>
      <w:docPartObj>
        <w:docPartGallery w:val="Page Numbers (Top of Page)"/>
        <w:docPartUnique/>
      </w:docPartObj>
    </w:sdtPr>
    <w:sdtEndPr>
      <w:rPr>
        <w:b/>
        <w:bCs/>
        <w:noProof/>
        <w:color w:val="auto"/>
        <w:spacing w:val="0"/>
      </w:rPr>
    </w:sdtEndPr>
    <w:sdtContent>
      <w:p w14:paraId="417926F4" w14:textId="77777777" w:rsidR="00FC70A4" w:rsidRDefault="00FC70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FD84837" w14:textId="77777777" w:rsidR="00FC70A4" w:rsidRDefault="00FC70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11CB2" w14:textId="77777777" w:rsidR="008E0BB4" w:rsidRDefault="008E0B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45C6"/>
    <w:multiLevelType w:val="hybridMultilevel"/>
    <w:tmpl w:val="1A44232C"/>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1831CEF"/>
    <w:multiLevelType w:val="hybridMultilevel"/>
    <w:tmpl w:val="430C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91837"/>
    <w:multiLevelType w:val="hybridMultilevel"/>
    <w:tmpl w:val="FFFFFFFF"/>
    <w:lvl w:ilvl="0" w:tplc="30EC21BC">
      <w:start w:val="1"/>
      <w:numFmt w:val="lowerRoman"/>
      <w:lvlText w:val="%1."/>
      <w:lvlJc w:val="right"/>
      <w:pPr>
        <w:ind w:left="1440" w:hanging="360"/>
      </w:pPr>
    </w:lvl>
    <w:lvl w:ilvl="1" w:tplc="97C8669C">
      <w:start w:val="1"/>
      <w:numFmt w:val="lowerLetter"/>
      <w:lvlText w:val="%2."/>
      <w:lvlJc w:val="left"/>
      <w:pPr>
        <w:ind w:left="2160" w:hanging="360"/>
      </w:pPr>
    </w:lvl>
    <w:lvl w:ilvl="2" w:tplc="E91C89A4">
      <w:start w:val="1"/>
      <w:numFmt w:val="lowerRoman"/>
      <w:lvlText w:val="%3."/>
      <w:lvlJc w:val="right"/>
      <w:pPr>
        <w:ind w:left="2880" w:hanging="180"/>
      </w:pPr>
    </w:lvl>
    <w:lvl w:ilvl="3" w:tplc="E79847B6">
      <w:start w:val="1"/>
      <w:numFmt w:val="decimal"/>
      <w:lvlText w:val="%4."/>
      <w:lvlJc w:val="left"/>
      <w:pPr>
        <w:ind w:left="3600" w:hanging="360"/>
      </w:pPr>
    </w:lvl>
    <w:lvl w:ilvl="4" w:tplc="A0880A0C">
      <w:start w:val="1"/>
      <w:numFmt w:val="lowerLetter"/>
      <w:lvlText w:val="%5."/>
      <w:lvlJc w:val="left"/>
      <w:pPr>
        <w:ind w:left="4320" w:hanging="360"/>
      </w:pPr>
    </w:lvl>
    <w:lvl w:ilvl="5" w:tplc="B21668C2">
      <w:start w:val="1"/>
      <w:numFmt w:val="lowerRoman"/>
      <w:lvlText w:val="%6."/>
      <w:lvlJc w:val="right"/>
      <w:pPr>
        <w:ind w:left="5040" w:hanging="180"/>
      </w:pPr>
    </w:lvl>
    <w:lvl w:ilvl="6" w:tplc="52BA3798">
      <w:start w:val="1"/>
      <w:numFmt w:val="decimal"/>
      <w:lvlText w:val="%7."/>
      <w:lvlJc w:val="left"/>
      <w:pPr>
        <w:ind w:left="5760" w:hanging="360"/>
      </w:pPr>
    </w:lvl>
    <w:lvl w:ilvl="7" w:tplc="4F3621DA">
      <w:start w:val="1"/>
      <w:numFmt w:val="lowerLetter"/>
      <w:lvlText w:val="%8."/>
      <w:lvlJc w:val="left"/>
      <w:pPr>
        <w:ind w:left="6480" w:hanging="360"/>
      </w:pPr>
    </w:lvl>
    <w:lvl w:ilvl="8" w:tplc="0C241E56">
      <w:start w:val="1"/>
      <w:numFmt w:val="lowerRoman"/>
      <w:lvlText w:val="%9."/>
      <w:lvlJc w:val="right"/>
      <w:pPr>
        <w:ind w:left="7200" w:hanging="180"/>
      </w:pPr>
    </w:lvl>
  </w:abstractNum>
  <w:abstractNum w:abstractNumId="3" w15:restartNumberingAfterBreak="0">
    <w:nsid w:val="032E3040"/>
    <w:multiLevelType w:val="hybridMultilevel"/>
    <w:tmpl w:val="AA60C0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CC5DBE"/>
    <w:multiLevelType w:val="hybridMultilevel"/>
    <w:tmpl w:val="3CC0151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C8F0ACA"/>
    <w:multiLevelType w:val="hybridMultilevel"/>
    <w:tmpl w:val="484623DC"/>
    <w:lvl w:ilvl="0" w:tplc="5650CCF2">
      <w:start w:val="1"/>
      <w:numFmt w:val="lowerRoman"/>
      <w:lvlText w:val="%1."/>
      <w:lvlJc w:val="right"/>
      <w:pPr>
        <w:ind w:left="3060" w:hanging="18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540" w:hanging="360"/>
      </w:pPr>
    </w:lvl>
    <w:lvl w:ilvl="4" w:tplc="04090019" w:tentative="1">
      <w:start w:val="1"/>
      <w:numFmt w:val="lowerLetter"/>
      <w:lvlText w:val="%5."/>
      <w:lvlJc w:val="left"/>
      <w:pPr>
        <w:ind w:left="180" w:hanging="360"/>
      </w:pPr>
    </w:lvl>
    <w:lvl w:ilvl="5" w:tplc="0409001B" w:tentative="1">
      <w:start w:val="1"/>
      <w:numFmt w:val="lowerRoman"/>
      <w:lvlText w:val="%6."/>
      <w:lvlJc w:val="right"/>
      <w:pPr>
        <w:ind w:left="900" w:hanging="180"/>
      </w:pPr>
    </w:lvl>
    <w:lvl w:ilvl="6" w:tplc="0409000F" w:tentative="1">
      <w:start w:val="1"/>
      <w:numFmt w:val="decimal"/>
      <w:lvlText w:val="%7."/>
      <w:lvlJc w:val="left"/>
      <w:pPr>
        <w:ind w:left="1620" w:hanging="360"/>
      </w:pPr>
    </w:lvl>
    <w:lvl w:ilvl="7" w:tplc="04090019" w:tentative="1">
      <w:start w:val="1"/>
      <w:numFmt w:val="lowerLetter"/>
      <w:lvlText w:val="%8."/>
      <w:lvlJc w:val="left"/>
      <w:pPr>
        <w:ind w:left="2340" w:hanging="360"/>
      </w:pPr>
    </w:lvl>
    <w:lvl w:ilvl="8" w:tplc="0409001B" w:tentative="1">
      <w:start w:val="1"/>
      <w:numFmt w:val="lowerRoman"/>
      <w:lvlText w:val="%9."/>
      <w:lvlJc w:val="right"/>
      <w:pPr>
        <w:ind w:left="3060" w:hanging="180"/>
      </w:pPr>
    </w:lvl>
  </w:abstractNum>
  <w:abstractNum w:abstractNumId="6" w15:restartNumberingAfterBreak="0">
    <w:nsid w:val="0DDA22FD"/>
    <w:multiLevelType w:val="hybridMultilevel"/>
    <w:tmpl w:val="B25C1FD4"/>
    <w:lvl w:ilvl="0" w:tplc="FFFFFFFF">
      <w:start w:val="1"/>
      <w:numFmt w:val="lowerLetter"/>
      <w:lvlText w:val="%1."/>
      <w:lvlJc w:val="left"/>
      <w:pPr>
        <w:ind w:left="720" w:hanging="360"/>
      </w:pPr>
    </w:lvl>
    <w:lvl w:ilvl="1" w:tplc="FFFFFFFF">
      <w:start w:val="1"/>
      <w:numFmt w:val="lowerLetter"/>
      <w:lvlText w:val="%2."/>
      <w:lvlJc w:val="left"/>
      <w:pPr>
        <w:ind w:left="1440" w:hanging="360"/>
      </w:pPr>
      <w:rPr>
        <w:rFonts w:ascii="Times New Roman" w:eastAsia="Times New Roman" w:hAnsi="Times New Roman" w:cs="Times New Roman"/>
      </w:rPr>
    </w:lvl>
    <w:lvl w:ilvl="2" w:tplc="FFFFFFFF">
      <w:start w:val="1"/>
      <w:numFmt w:val="lowerRoman"/>
      <w:lvlText w:val="%3."/>
      <w:lvlJc w:val="right"/>
      <w:pPr>
        <w:ind w:left="2160" w:hanging="180"/>
      </w:pPr>
    </w:lvl>
    <w:lvl w:ilvl="3" w:tplc="FFFFFFFF">
      <w:start w:val="1"/>
      <w:numFmt w:val="decimal"/>
      <w:lvlText w:val="%4."/>
      <w:lvlJc w:val="left"/>
      <w:pPr>
        <w:ind w:left="720" w:hanging="360"/>
      </w:pPr>
    </w:lvl>
    <w:lvl w:ilvl="4" w:tplc="94ECB138">
      <w:start w:val="1"/>
      <w:numFmt w:val="lowerRoman"/>
      <w:lvlText w:val="%5."/>
      <w:lvlJc w:val="right"/>
      <w:pPr>
        <w:ind w:left="2160" w:hanging="360"/>
      </w:pPr>
    </w:lvl>
    <w:lvl w:ilvl="5" w:tplc="FFFFFFFF">
      <w:start w:val="1"/>
      <w:numFmt w:val="lowerLetter"/>
      <w:lvlText w:val="%6."/>
      <w:lvlJc w:val="left"/>
      <w:pPr>
        <w:ind w:left="4590" w:hanging="360"/>
      </w:pPr>
    </w:lvl>
    <w:lvl w:ilvl="6" w:tplc="FFFFFFFF">
      <w:start w:val="1"/>
      <w:numFmt w:val="decimal"/>
      <w:lvlText w:val="%7."/>
      <w:lvlJc w:val="left"/>
      <w:pPr>
        <w:ind w:left="5040" w:hanging="360"/>
      </w:pPr>
    </w:lvl>
    <w:lvl w:ilvl="7" w:tplc="FFFFFFFF">
      <w:start w:val="1"/>
      <w:numFmt w:val="lowerLetter"/>
      <w:lvlText w:val="%8."/>
      <w:lvlJc w:val="left"/>
      <w:pPr>
        <w:ind w:left="5760" w:hanging="360"/>
      </w:pPr>
      <w:rPr>
        <w:rFonts w:hint="default"/>
      </w:rPr>
    </w:lvl>
    <w:lvl w:ilvl="8" w:tplc="FFFFFFFF">
      <w:start w:val="1"/>
      <w:numFmt w:val="lowerRoman"/>
      <w:lvlText w:val="%9."/>
      <w:lvlJc w:val="right"/>
      <w:pPr>
        <w:ind w:left="6480" w:hanging="180"/>
      </w:pPr>
    </w:lvl>
  </w:abstractNum>
  <w:abstractNum w:abstractNumId="7" w15:restartNumberingAfterBreak="0">
    <w:nsid w:val="1104763E"/>
    <w:multiLevelType w:val="multilevel"/>
    <w:tmpl w:val="7DDE147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797EB0"/>
    <w:multiLevelType w:val="hybridMultilevel"/>
    <w:tmpl w:val="DF766B94"/>
    <w:lvl w:ilvl="0" w:tplc="CF360A1C">
      <w:start w:val="1"/>
      <w:numFmt w:val="lowerRoman"/>
      <w:lvlText w:val="%1."/>
      <w:lvlJc w:val="right"/>
      <w:pPr>
        <w:ind w:left="3780" w:hanging="180"/>
      </w:pPr>
    </w:lvl>
    <w:lvl w:ilvl="1" w:tplc="4ACA751A" w:tentative="1">
      <w:start w:val="1"/>
      <w:numFmt w:val="lowerLetter"/>
      <w:lvlText w:val="%2."/>
      <w:lvlJc w:val="left"/>
      <w:pPr>
        <w:ind w:left="2160" w:hanging="360"/>
      </w:pPr>
    </w:lvl>
    <w:lvl w:ilvl="2" w:tplc="E4704A98" w:tentative="1">
      <w:start w:val="1"/>
      <w:numFmt w:val="lowerRoman"/>
      <w:lvlText w:val="%3."/>
      <w:lvlJc w:val="right"/>
      <w:pPr>
        <w:ind w:left="2880" w:hanging="180"/>
      </w:pPr>
    </w:lvl>
    <w:lvl w:ilvl="3" w:tplc="3A24CE4E" w:tentative="1">
      <w:start w:val="1"/>
      <w:numFmt w:val="decimal"/>
      <w:lvlText w:val="%4."/>
      <w:lvlJc w:val="left"/>
      <w:pPr>
        <w:ind w:left="3600" w:hanging="360"/>
      </w:pPr>
    </w:lvl>
    <w:lvl w:ilvl="4" w:tplc="3CB678B6" w:tentative="1">
      <w:start w:val="1"/>
      <w:numFmt w:val="lowerLetter"/>
      <w:lvlText w:val="%5."/>
      <w:lvlJc w:val="left"/>
      <w:pPr>
        <w:ind w:left="4320" w:hanging="360"/>
      </w:pPr>
    </w:lvl>
    <w:lvl w:ilvl="5" w:tplc="46745B00" w:tentative="1">
      <w:start w:val="1"/>
      <w:numFmt w:val="lowerRoman"/>
      <w:lvlText w:val="%6."/>
      <w:lvlJc w:val="right"/>
      <w:pPr>
        <w:ind w:left="5040" w:hanging="180"/>
      </w:pPr>
    </w:lvl>
    <w:lvl w:ilvl="6" w:tplc="6FC67E44" w:tentative="1">
      <w:start w:val="1"/>
      <w:numFmt w:val="decimal"/>
      <w:lvlText w:val="%7."/>
      <w:lvlJc w:val="left"/>
      <w:pPr>
        <w:ind w:left="5760" w:hanging="360"/>
      </w:pPr>
    </w:lvl>
    <w:lvl w:ilvl="7" w:tplc="92C06304" w:tentative="1">
      <w:start w:val="1"/>
      <w:numFmt w:val="lowerLetter"/>
      <w:lvlText w:val="%8."/>
      <w:lvlJc w:val="left"/>
      <w:pPr>
        <w:ind w:left="6480" w:hanging="360"/>
      </w:pPr>
    </w:lvl>
    <w:lvl w:ilvl="8" w:tplc="ED3A698E" w:tentative="1">
      <w:start w:val="1"/>
      <w:numFmt w:val="lowerRoman"/>
      <w:lvlText w:val="%9."/>
      <w:lvlJc w:val="right"/>
      <w:pPr>
        <w:ind w:left="7200" w:hanging="180"/>
      </w:pPr>
    </w:lvl>
  </w:abstractNum>
  <w:abstractNum w:abstractNumId="9" w15:restartNumberingAfterBreak="0">
    <w:nsid w:val="1358460D"/>
    <w:multiLevelType w:val="hybridMultilevel"/>
    <w:tmpl w:val="58C86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E9AC7"/>
    <w:multiLevelType w:val="hybridMultilevel"/>
    <w:tmpl w:val="FFFFFFFF"/>
    <w:lvl w:ilvl="0" w:tplc="725E1D24">
      <w:start w:val="1"/>
      <w:numFmt w:val="lowerLetter"/>
      <w:lvlText w:val="%1."/>
      <w:lvlJc w:val="left"/>
      <w:pPr>
        <w:ind w:left="720" w:hanging="360"/>
      </w:pPr>
    </w:lvl>
    <w:lvl w:ilvl="1" w:tplc="58308C62">
      <w:start w:val="1"/>
      <w:numFmt w:val="lowerLetter"/>
      <w:lvlText w:val="%2."/>
      <w:lvlJc w:val="left"/>
      <w:pPr>
        <w:ind w:left="1440" w:hanging="360"/>
      </w:pPr>
    </w:lvl>
    <w:lvl w:ilvl="2" w:tplc="FD66CC68">
      <w:start w:val="1"/>
      <w:numFmt w:val="lowerRoman"/>
      <w:lvlText w:val="%3."/>
      <w:lvlJc w:val="right"/>
      <w:pPr>
        <w:ind w:left="2160" w:hanging="180"/>
      </w:pPr>
    </w:lvl>
    <w:lvl w:ilvl="3" w:tplc="2D1C146E">
      <w:start w:val="1"/>
      <w:numFmt w:val="decimal"/>
      <w:lvlText w:val="%4."/>
      <w:lvlJc w:val="left"/>
      <w:pPr>
        <w:ind w:left="2880" w:hanging="360"/>
      </w:pPr>
    </w:lvl>
    <w:lvl w:ilvl="4" w:tplc="053AFD68">
      <w:start w:val="1"/>
      <w:numFmt w:val="lowerLetter"/>
      <w:lvlText w:val="%5."/>
      <w:lvlJc w:val="left"/>
      <w:pPr>
        <w:ind w:left="3600" w:hanging="360"/>
      </w:pPr>
    </w:lvl>
    <w:lvl w:ilvl="5" w:tplc="0CFC8E10">
      <w:start w:val="1"/>
      <w:numFmt w:val="lowerRoman"/>
      <w:lvlText w:val="%6."/>
      <w:lvlJc w:val="right"/>
      <w:pPr>
        <w:ind w:left="4320" w:hanging="180"/>
      </w:pPr>
    </w:lvl>
    <w:lvl w:ilvl="6" w:tplc="9C1EB26E">
      <w:start w:val="1"/>
      <w:numFmt w:val="decimal"/>
      <w:lvlText w:val="%7."/>
      <w:lvlJc w:val="left"/>
      <w:pPr>
        <w:ind w:left="5040" w:hanging="360"/>
      </w:pPr>
    </w:lvl>
    <w:lvl w:ilvl="7" w:tplc="CD442DD4">
      <w:start w:val="1"/>
      <w:numFmt w:val="lowerLetter"/>
      <w:lvlText w:val="%8."/>
      <w:lvlJc w:val="left"/>
      <w:pPr>
        <w:ind w:left="5760" w:hanging="360"/>
      </w:pPr>
    </w:lvl>
    <w:lvl w:ilvl="8" w:tplc="924AC624">
      <w:start w:val="1"/>
      <w:numFmt w:val="lowerRoman"/>
      <w:lvlText w:val="%9."/>
      <w:lvlJc w:val="right"/>
      <w:pPr>
        <w:ind w:left="6480" w:hanging="180"/>
      </w:pPr>
    </w:lvl>
  </w:abstractNum>
  <w:abstractNum w:abstractNumId="11" w15:restartNumberingAfterBreak="0">
    <w:nsid w:val="1BBE0FD7"/>
    <w:multiLevelType w:val="hybridMultilevel"/>
    <w:tmpl w:val="C07CF726"/>
    <w:lvl w:ilvl="0" w:tplc="9878B4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 w15:restartNumberingAfterBreak="0">
    <w:nsid w:val="1F3E62D7"/>
    <w:multiLevelType w:val="hybridMultilevel"/>
    <w:tmpl w:val="FFFFFFFF"/>
    <w:lvl w:ilvl="0" w:tplc="3CB09FB8">
      <w:start w:val="1"/>
      <w:numFmt w:val="lowerLetter"/>
      <w:lvlText w:val="%1."/>
      <w:lvlJc w:val="left"/>
      <w:pPr>
        <w:ind w:left="720" w:hanging="360"/>
      </w:pPr>
    </w:lvl>
    <w:lvl w:ilvl="1" w:tplc="E64CABD4">
      <w:start w:val="1"/>
      <w:numFmt w:val="lowerLetter"/>
      <w:lvlText w:val="%2."/>
      <w:lvlJc w:val="left"/>
      <w:pPr>
        <w:ind w:left="1440" w:hanging="360"/>
      </w:pPr>
    </w:lvl>
    <w:lvl w:ilvl="2" w:tplc="8D9069CC">
      <w:start w:val="1"/>
      <w:numFmt w:val="lowerRoman"/>
      <w:lvlText w:val="%3."/>
      <w:lvlJc w:val="right"/>
      <w:pPr>
        <w:ind w:left="2160" w:hanging="180"/>
      </w:pPr>
    </w:lvl>
    <w:lvl w:ilvl="3" w:tplc="28D0FB2E">
      <w:start w:val="1"/>
      <w:numFmt w:val="decimal"/>
      <w:lvlText w:val="%4."/>
      <w:lvlJc w:val="left"/>
      <w:pPr>
        <w:ind w:left="2880" w:hanging="360"/>
      </w:pPr>
    </w:lvl>
    <w:lvl w:ilvl="4" w:tplc="D7C42C0C">
      <w:start w:val="1"/>
      <w:numFmt w:val="lowerLetter"/>
      <w:lvlText w:val="%5."/>
      <w:lvlJc w:val="left"/>
      <w:pPr>
        <w:ind w:left="3600" w:hanging="360"/>
      </w:pPr>
    </w:lvl>
    <w:lvl w:ilvl="5" w:tplc="2468F0BC">
      <w:start w:val="1"/>
      <w:numFmt w:val="lowerRoman"/>
      <w:lvlText w:val="%6."/>
      <w:lvlJc w:val="right"/>
      <w:pPr>
        <w:ind w:left="4320" w:hanging="180"/>
      </w:pPr>
    </w:lvl>
    <w:lvl w:ilvl="6" w:tplc="E4D2EEB0">
      <w:start w:val="1"/>
      <w:numFmt w:val="decimal"/>
      <w:lvlText w:val="%7."/>
      <w:lvlJc w:val="left"/>
      <w:pPr>
        <w:ind w:left="5040" w:hanging="360"/>
      </w:pPr>
    </w:lvl>
    <w:lvl w:ilvl="7" w:tplc="8CA2B6CA">
      <w:start w:val="1"/>
      <w:numFmt w:val="lowerLetter"/>
      <w:lvlText w:val="%8."/>
      <w:lvlJc w:val="left"/>
      <w:pPr>
        <w:ind w:left="5760" w:hanging="360"/>
      </w:pPr>
    </w:lvl>
    <w:lvl w:ilvl="8" w:tplc="02887D3C">
      <w:start w:val="1"/>
      <w:numFmt w:val="lowerRoman"/>
      <w:lvlText w:val="%9."/>
      <w:lvlJc w:val="right"/>
      <w:pPr>
        <w:ind w:left="6480" w:hanging="180"/>
      </w:pPr>
    </w:lvl>
  </w:abstractNum>
  <w:abstractNum w:abstractNumId="13" w15:restartNumberingAfterBreak="0">
    <w:nsid w:val="1F8914F9"/>
    <w:multiLevelType w:val="hybridMultilevel"/>
    <w:tmpl w:val="9CCE1F8E"/>
    <w:lvl w:ilvl="0" w:tplc="C0FE56BE">
      <w:start w:val="1"/>
      <w:numFmt w:val="lowerLetter"/>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180096"/>
    <w:multiLevelType w:val="multilevel"/>
    <w:tmpl w:val="728E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AA312C"/>
    <w:multiLevelType w:val="hybridMultilevel"/>
    <w:tmpl w:val="62A00010"/>
    <w:lvl w:ilvl="0" w:tplc="AB487074">
      <w:start w:val="1"/>
      <w:numFmt w:val="lowerLetter"/>
      <w:lvlText w:val="%1."/>
      <w:lvlJc w:val="left"/>
      <w:pPr>
        <w:ind w:left="720" w:hanging="360"/>
      </w:pPr>
    </w:lvl>
    <w:lvl w:ilvl="1" w:tplc="6EDEB602">
      <w:start w:val="1"/>
      <w:numFmt w:val="lowerLetter"/>
      <w:lvlText w:val="%2."/>
      <w:lvlJc w:val="left"/>
      <w:pPr>
        <w:ind w:left="1440" w:hanging="360"/>
      </w:pPr>
    </w:lvl>
    <w:lvl w:ilvl="2" w:tplc="12ACAB48">
      <w:start w:val="1"/>
      <w:numFmt w:val="lowerRoman"/>
      <w:lvlText w:val="%3."/>
      <w:lvlJc w:val="right"/>
      <w:pPr>
        <w:ind w:left="2160" w:hanging="180"/>
      </w:pPr>
    </w:lvl>
    <w:lvl w:ilvl="3" w:tplc="72629248">
      <w:start w:val="1"/>
      <w:numFmt w:val="decimal"/>
      <w:lvlText w:val="%4."/>
      <w:lvlJc w:val="left"/>
      <w:pPr>
        <w:ind w:left="2880" w:hanging="360"/>
      </w:pPr>
    </w:lvl>
    <w:lvl w:ilvl="4" w:tplc="45B49DF6">
      <w:start w:val="1"/>
      <w:numFmt w:val="lowerLetter"/>
      <w:lvlText w:val="%5."/>
      <w:lvlJc w:val="left"/>
      <w:pPr>
        <w:ind w:left="3600" w:hanging="360"/>
      </w:pPr>
    </w:lvl>
    <w:lvl w:ilvl="5" w:tplc="88C6963E">
      <w:start w:val="1"/>
      <w:numFmt w:val="lowerRoman"/>
      <w:lvlText w:val="%6."/>
      <w:lvlJc w:val="right"/>
      <w:pPr>
        <w:ind w:left="4320" w:hanging="180"/>
      </w:pPr>
    </w:lvl>
    <w:lvl w:ilvl="6" w:tplc="58CAB6A0">
      <w:start w:val="1"/>
      <w:numFmt w:val="decimal"/>
      <w:lvlText w:val="%7."/>
      <w:lvlJc w:val="left"/>
      <w:pPr>
        <w:ind w:left="5040" w:hanging="360"/>
      </w:pPr>
    </w:lvl>
    <w:lvl w:ilvl="7" w:tplc="928A3ABE">
      <w:start w:val="1"/>
      <w:numFmt w:val="lowerLetter"/>
      <w:lvlText w:val="%8."/>
      <w:lvlJc w:val="left"/>
      <w:pPr>
        <w:ind w:left="5760" w:hanging="360"/>
      </w:pPr>
    </w:lvl>
    <w:lvl w:ilvl="8" w:tplc="10CE3370">
      <w:start w:val="1"/>
      <w:numFmt w:val="lowerRoman"/>
      <w:lvlText w:val="%9."/>
      <w:lvlJc w:val="right"/>
      <w:pPr>
        <w:ind w:left="6480" w:hanging="180"/>
      </w:pPr>
    </w:lvl>
  </w:abstractNum>
  <w:abstractNum w:abstractNumId="16" w15:restartNumberingAfterBreak="0">
    <w:nsid w:val="237460D4"/>
    <w:multiLevelType w:val="hybridMultilevel"/>
    <w:tmpl w:val="FA66AAA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65B3239"/>
    <w:multiLevelType w:val="hybridMultilevel"/>
    <w:tmpl w:val="DA5EDE56"/>
    <w:lvl w:ilvl="0" w:tplc="ADD44E58">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8636F"/>
    <w:multiLevelType w:val="hybridMultilevel"/>
    <w:tmpl w:val="C520F9E4"/>
    <w:lvl w:ilvl="0" w:tplc="838AD662">
      <w:start w:val="1"/>
      <w:numFmt w:val="decimal"/>
      <w:lvlText w:val="%1."/>
      <w:lvlJc w:val="left"/>
      <w:pPr>
        <w:ind w:left="72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2160" w:hanging="180"/>
      </w:pPr>
    </w:lvl>
    <w:lvl w:ilvl="3" w:tplc="0409000F">
      <w:start w:val="1"/>
      <w:numFmt w:val="decimal"/>
      <w:lvlText w:val="%4."/>
      <w:lvlJc w:val="left"/>
      <w:pPr>
        <w:ind w:left="-1440" w:hanging="360"/>
      </w:pPr>
    </w:lvl>
    <w:lvl w:ilvl="4" w:tplc="04090019">
      <w:start w:val="1"/>
      <w:numFmt w:val="lowerLetter"/>
      <w:lvlText w:val="%5."/>
      <w:lvlJc w:val="left"/>
      <w:pPr>
        <w:ind w:left="-720" w:hanging="360"/>
      </w:pPr>
    </w:lvl>
    <w:lvl w:ilvl="5" w:tplc="0409001B">
      <w:start w:val="1"/>
      <w:numFmt w:val="lowerRoman"/>
      <w:lvlText w:val="%6."/>
      <w:lvlJc w:val="right"/>
      <w:pPr>
        <w:ind w:left="0" w:hanging="180"/>
      </w:pPr>
    </w:lvl>
    <w:lvl w:ilvl="6" w:tplc="0409000F">
      <w:start w:val="1"/>
      <w:numFmt w:val="decimal"/>
      <w:lvlText w:val="%7."/>
      <w:lvlJc w:val="left"/>
      <w:pPr>
        <w:ind w:left="720" w:hanging="360"/>
      </w:pPr>
    </w:lvl>
    <w:lvl w:ilvl="7" w:tplc="0409001B">
      <w:start w:val="1"/>
      <w:numFmt w:val="lowerRoman"/>
      <w:lvlText w:val="%8."/>
      <w:lvlJc w:val="right"/>
      <w:pPr>
        <w:ind w:left="2160" w:hanging="360"/>
      </w:pPr>
    </w:lvl>
    <w:lvl w:ilvl="8" w:tplc="04090019">
      <w:start w:val="1"/>
      <w:numFmt w:val="lowerLetter"/>
      <w:lvlText w:val="%9."/>
      <w:lvlJc w:val="left"/>
      <w:pPr>
        <w:ind w:left="2520" w:hanging="360"/>
      </w:pPr>
    </w:lvl>
  </w:abstractNum>
  <w:abstractNum w:abstractNumId="19" w15:restartNumberingAfterBreak="0">
    <w:nsid w:val="2C460348"/>
    <w:multiLevelType w:val="hybridMultilevel"/>
    <w:tmpl w:val="FFFFFFFF"/>
    <w:lvl w:ilvl="0" w:tplc="05A61326">
      <w:start w:val="1"/>
      <w:numFmt w:val="lowerRoman"/>
      <w:lvlText w:val="%1."/>
      <w:lvlJc w:val="right"/>
      <w:pPr>
        <w:ind w:left="720" w:hanging="360"/>
      </w:pPr>
    </w:lvl>
    <w:lvl w:ilvl="1" w:tplc="1C068DBA">
      <w:start w:val="1"/>
      <w:numFmt w:val="lowerLetter"/>
      <w:lvlText w:val="%2."/>
      <w:lvlJc w:val="left"/>
      <w:pPr>
        <w:ind w:left="1440" w:hanging="360"/>
      </w:pPr>
    </w:lvl>
    <w:lvl w:ilvl="2" w:tplc="8F2AA88C">
      <w:start w:val="1"/>
      <w:numFmt w:val="lowerRoman"/>
      <w:lvlText w:val="%3."/>
      <w:lvlJc w:val="right"/>
      <w:pPr>
        <w:ind w:left="2160" w:hanging="180"/>
      </w:pPr>
    </w:lvl>
    <w:lvl w:ilvl="3" w:tplc="91F6ED7E">
      <w:start w:val="1"/>
      <w:numFmt w:val="decimal"/>
      <w:lvlText w:val="%4."/>
      <w:lvlJc w:val="left"/>
      <w:pPr>
        <w:ind w:left="2880" w:hanging="360"/>
      </w:pPr>
    </w:lvl>
    <w:lvl w:ilvl="4" w:tplc="BBD43312">
      <w:start w:val="1"/>
      <w:numFmt w:val="lowerLetter"/>
      <w:lvlText w:val="%5."/>
      <w:lvlJc w:val="left"/>
      <w:pPr>
        <w:ind w:left="3600" w:hanging="360"/>
      </w:pPr>
    </w:lvl>
    <w:lvl w:ilvl="5" w:tplc="B628D3AE">
      <w:start w:val="1"/>
      <w:numFmt w:val="lowerRoman"/>
      <w:lvlText w:val="%6."/>
      <w:lvlJc w:val="right"/>
      <w:pPr>
        <w:ind w:left="4320" w:hanging="180"/>
      </w:pPr>
    </w:lvl>
    <w:lvl w:ilvl="6" w:tplc="637864AA">
      <w:start w:val="1"/>
      <w:numFmt w:val="decimal"/>
      <w:lvlText w:val="%7."/>
      <w:lvlJc w:val="left"/>
      <w:pPr>
        <w:ind w:left="5040" w:hanging="360"/>
      </w:pPr>
    </w:lvl>
    <w:lvl w:ilvl="7" w:tplc="27C0523A">
      <w:start w:val="1"/>
      <w:numFmt w:val="lowerLetter"/>
      <w:lvlText w:val="%8."/>
      <w:lvlJc w:val="left"/>
      <w:pPr>
        <w:ind w:left="5760" w:hanging="360"/>
      </w:pPr>
    </w:lvl>
    <w:lvl w:ilvl="8" w:tplc="DA9058E8">
      <w:start w:val="1"/>
      <w:numFmt w:val="lowerRoman"/>
      <w:lvlText w:val="%9."/>
      <w:lvlJc w:val="right"/>
      <w:pPr>
        <w:ind w:left="6480" w:hanging="180"/>
      </w:pPr>
    </w:lvl>
  </w:abstractNum>
  <w:abstractNum w:abstractNumId="20" w15:restartNumberingAfterBreak="0">
    <w:nsid w:val="2D13850B"/>
    <w:multiLevelType w:val="hybridMultilevel"/>
    <w:tmpl w:val="FFFFFFFF"/>
    <w:lvl w:ilvl="0" w:tplc="AADA182E">
      <w:start w:val="1"/>
      <w:numFmt w:val="lowerLetter"/>
      <w:lvlText w:val="%1."/>
      <w:lvlJc w:val="left"/>
      <w:pPr>
        <w:ind w:left="720" w:hanging="360"/>
      </w:pPr>
    </w:lvl>
    <w:lvl w:ilvl="1" w:tplc="E33654CA">
      <w:start w:val="1"/>
      <w:numFmt w:val="lowerLetter"/>
      <w:lvlText w:val="%2."/>
      <w:lvlJc w:val="left"/>
      <w:pPr>
        <w:ind w:left="1440" w:hanging="360"/>
      </w:pPr>
    </w:lvl>
    <w:lvl w:ilvl="2" w:tplc="1CD8038C">
      <w:start w:val="1"/>
      <w:numFmt w:val="lowerRoman"/>
      <w:lvlText w:val="%3."/>
      <w:lvlJc w:val="right"/>
      <w:pPr>
        <w:ind w:left="2160" w:hanging="180"/>
      </w:pPr>
    </w:lvl>
    <w:lvl w:ilvl="3" w:tplc="602E5990">
      <w:start w:val="1"/>
      <w:numFmt w:val="decimal"/>
      <w:lvlText w:val="%4."/>
      <w:lvlJc w:val="left"/>
      <w:pPr>
        <w:ind w:left="2880" w:hanging="360"/>
      </w:pPr>
    </w:lvl>
    <w:lvl w:ilvl="4" w:tplc="7752F2D0">
      <w:start w:val="1"/>
      <w:numFmt w:val="lowerLetter"/>
      <w:lvlText w:val="%5."/>
      <w:lvlJc w:val="left"/>
      <w:pPr>
        <w:ind w:left="3600" w:hanging="360"/>
      </w:pPr>
    </w:lvl>
    <w:lvl w:ilvl="5" w:tplc="9E8E22E0">
      <w:start w:val="1"/>
      <w:numFmt w:val="lowerRoman"/>
      <w:lvlText w:val="%6."/>
      <w:lvlJc w:val="right"/>
      <w:pPr>
        <w:ind w:left="4320" w:hanging="180"/>
      </w:pPr>
    </w:lvl>
    <w:lvl w:ilvl="6" w:tplc="5B7AD6E8">
      <w:start w:val="1"/>
      <w:numFmt w:val="decimal"/>
      <w:lvlText w:val="%7."/>
      <w:lvlJc w:val="left"/>
      <w:pPr>
        <w:ind w:left="5040" w:hanging="360"/>
      </w:pPr>
    </w:lvl>
    <w:lvl w:ilvl="7" w:tplc="1BC4AA82">
      <w:start w:val="1"/>
      <w:numFmt w:val="lowerLetter"/>
      <w:lvlText w:val="%8."/>
      <w:lvlJc w:val="left"/>
      <w:pPr>
        <w:ind w:left="5760" w:hanging="360"/>
      </w:pPr>
    </w:lvl>
    <w:lvl w:ilvl="8" w:tplc="E8187248">
      <w:start w:val="1"/>
      <w:numFmt w:val="lowerRoman"/>
      <w:lvlText w:val="%9."/>
      <w:lvlJc w:val="right"/>
      <w:pPr>
        <w:ind w:left="6480" w:hanging="180"/>
      </w:pPr>
    </w:lvl>
  </w:abstractNum>
  <w:abstractNum w:abstractNumId="21" w15:restartNumberingAfterBreak="0">
    <w:nsid w:val="31164339"/>
    <w:multiLevelType w:val="hybridMultilevel"/>
    <w:tmpl w:val="B1F6BF0E"/>
    <w:lvl w:ilvl="0" w:tplc="5468855C">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5C95711"/>
    <w:multiLevelType w:val="hybridMultilevel"/>
    <w:tmpl w:val="FF5E66EA"/>
    <w:lvl w:ilvl="0" w:tplc="773485F0">
      <w:start w:val="1"/>
      <w:numFmt w:val="lowerLetter"/>
      <w:lvlText w:val="%1."/>
      <w:lvlJc w:val="left"/>
      <w:pPr>
        <w:ind w:left="720" w:hanging="360"/>
      </w:pPr>
    </w:lvl>
    <w:lvl w:ilvl="1" w:tplc="F64EA040">
      <w:start w:val="1"/>
      <w:numFmt w:val="lowerLetter"/>
      <w:lvlText w:val="%2."/>
      <w:lvlJc w:val="left"/>
      <w:pPr>
        <w:ind w:left="1440" w:hanging="360"/>
      </w:pPr>
      <w:rPr>
        <w:rFonts w:ascii="Times New Roman" w:eastAsia="Times New Roman" w:hAnsi="Times New Roman" w:cs="Times New Roman"/>
      </w:rPr>
    </w:lvl>
    <w:lvl w:ilvl="2" w:tplc="AA9CD452">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4590" w:hanging="360"/>
      </w:pPr>
    </w:lvl>
    <w:lvl w:ilvl="5" w:tplc="04090019">
      <w:start w:val="1"/>
      <w:numFmt w:val="lowerLetter"/>
      <w:lvlText w:val="%6."/>
      <w:lvlJc w:val="left"/>
      <w:pPr>
        <w:ind w:left="4590" w:hanging="360"/>
      </w:pPr>
    </w:lvl>
    <w:lvl w:ilvl="6" w:tplc="0409000F">
      <w:start w:val="1"/>
      <w:numFmt w:val="decimal"/>
      <w:lvlText w:val="%7."/>
      <w:lvlJc w:val="left"/>
      <w:pPr>
        <w:ind w:left="5040" w:hanging="360"/>
      </w:pPr>
    </w:lvl>
    <w:lvl w:ilvl="7" w:tplc="83A2714A">
      <w:start w:val="1"/>
      <w:numFmt w:val="lowerLetter"/>
      <w:lvlText w:val="%8."/>
      <w:lvlJc w:val="left"/>
      <w:pPr>
        <w:ind w:left="5760" w:hanging="360"/>
      </w:pPr>
      <w:rPr>
        <w:rFonts w:hint="default"/>
      </w:rPr>
    </w:lvl>
    <w:lvl w:ilvl="8" w:tplc="7448551A">
      <w:start w:val="1"/>
      <w:numFmt w:val="lowerRoman"/>
      <w:lvlText w:val="%9."/>
      <w:lvlJc w:val="right"/>
      <w:pPr>
        <w:ind w:left="6480" w:hanging="180"/>
      </w:pPr>
    </w:lvl>
  </w:abstractNum>
  <w:abstractNum w:abstractNumId="23" w15:restartNumberingAfterBreak="0">
    <w:nsid w:val="38EA2380"/>
    <w:multiLevelType w:val="multilevel"/>
    <w:tmpl w:val="1B0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475E28"/>
    <w:multiLevelType w:val="hybridMultilevel"/>
    <w:tmpl w:val="EA8EEFD6"/>
    <w:lvl w:ilvl="0" w:tplc="030A11C0">
      <w:start w:val="1"/>
      <w:numFmt w:val="lowerLetter"/>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2AA3AC7"/>
    <w:multiLevelType w:val="hybridMultilevel"/>
    <w:tmpl w:val="D43C8E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2D35AD1"/>
    <w:multiLevelType w:val="multilevel"/>
    <w:tmpl w:val="984E6BFE"/>
    <w:lvl w:ilvl="0">
      <w:start w:val="2"/>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2F023FE"/>
    <w:multiLevelType w:val="hybridMultilevel"/>
    <w:tmpl w:val="FB0CB6AE"/>
    <w:lvl w:ilvl="0" w:tplc="F6D0412E">
      <w:start w:val="3"/>
      <w:numFmt w:val="lowerLetter"/>
      <w:lvlText w:val="%1."/>
      <w:lvlJc w:val="left"/>
      <w:pPr>
        <w:ind w:left="180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15:restartNumberingAfterBreak="0">
    <w:nsid w:val="46B4117E"/>
    <w:multiLevelType w:val="hybridMultilevel"/>
    <w:tmpl w:val="603C71E8"/>
    <w:lvl w:ilvl="0" w:tplc="E17CF1EC">
      <w:start w:val="1"/>
      <w:numFmt w:val="lowerLetter"/>
      <w:lvlText w:val="%1."/>
      <w:lvlJc w:val="left"/>
      <w:pPr>
        <w:ind w:left="1080" w:hanging="360"/>
      </w:pPr>
    </w:lvl>
    <w:lvl w:ilvl="1" w:tplc="7CC29B26">
      <w:start w:val="1"/>
      <w:numFmt w:val="lowerLetter"/>
      <w:lvlText w:val="%2."/>
      <w:lvlJc w:val="left"/>
      <w:pPr>
        <w:ind w:left="1800" w:hanging="360"/>
      </w:pPr>
    </w:lvl>
    <w:lvl w:ilvl="2" w:tplc="A7446B86">
      <w:start w:val="1"/>
      <w:numFmt w:val="lowerRoman"/>
      <w:lvlText w:val="%3."/>
      <w:lvlJc w:val="right"/>
      <w:pPr>
        <w:ind w:left="2520" w:hanging="180"/>
      </w:pPr>
    </w:lvl>
    <w:lvl w:ilvl="3" w:tplc="0409001B">
      <w:start w:val="1"/>
      <w:numFmt w:val="lowerRoman"/>
      <w:lvlText w:val="%4."/>
      <w:lvlJc w:val="right"/>
      <w:pPr>
        <w:ind w:left="2160" w:hanging="360"/>
      </w:pPr>
    </w:lvl>
    <w:lvl w:ilvl="4" w:tplc="A5B6B0AC">
      <w:start w:val="1"/>
      <w:numFmt w:val="lowerLetter"/>
      <w:lvlText w:val="%5."/>
      <w:lvlJc w:val="left"/>
      <w:pPr>
        <w:ind w:left="3960" w:hanging="360"/>
      </w:pPr>
    </w:lvl>
    <w:lvl w:ilvl="5" w:tplc="34786294">
      <w:start w:val="1"/>
      <w:numFmt w:val="lowerRoman"/>
      <w:lvlText w:val="%6."/>
      <w:lvlJc w:val="right"/>
      <w:pPr>
        <w:ind w:left="4680" w:hanging="180"/>
      </w:pPr>
    </w:lvl>
    <w:lvl w:ilvl="6" w:tplc="4106E5F0">
      <w:start w:val="1"/>
      <w:numFmt w:val="decimal"/>
      <w:lvlText w:val="%7."/>
      <w:lvlJc w:val="left"/>
      <w:pPr>
        <w:ind w:left="5400" w:hanging="360"/>
      </w:pPr>
    </w:lvl>
    <w:lvl w:ilvl="7" w:tplc="D74E42BE">
      <w:start w:val="1"/>
      <w:numFmt w:val="lowerLetter"/>
      <w:lvlText w:val="%8."/>
      <w:lvlJc w:val="left"/>
      <w:pPr>
        <w:ind w:left="6120" w:hanging="360"/>
      </w:pPr>
    </w:lvl>
    <w:lvl w:ilvl="8" w:tplc="EA6E048E">
      <w:start w:val="1"/>
      <w:numFmt w:val="lowerRoman"/>
      <w:lvlText w:val="%9."/>
      <w:lvlJc w:val="right"/>
      <w:pPr>
        <w:ind w:left="6840" w:hanging="180"/>
      </w:pPr>
    </w:lvl>
  </w:abstractNum>
  <w:abstractNum w:abstractNumId="29" w15:restartNumberingAfterBreak="0">
    <w:nsid w:val="47B706EB"/>
    <w:multiLevelType w:val="hybridMultilevel"/>
    <w:tmpl w:val="312234A4"/>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15:restartNumberingAfterBreak="0">
    <w:nsid w:val="49A8C77D"/>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E387565"/>
    <w:multiLevelType w:val="hybridMultilevel"/>
    <w:tmpl w:val="DC86B3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708666"/>
    <w:multiLevelType w:val="hybridMultilevel"/>
    <w:tmpl w:val="A65233D6"/>
    <w:lvl w:ilvl="0" w:tplc="DFEACDBE">
      <w:start w:val="1"/>
      <w:numFmt w:val="lowerLetter"/>
      <w:lvlText w:val="%1."/>
      <w:lvlJc w:val="left"/>
      <w:pPr>
        <w:ind w:left="720" w:hanging="360"/>
      </w:pPr>
    </w:lvl>
    <w:lvl w:ilvl="1" w:tplc="7310CCF2">
      <w:start w:val="1"/>
      <w:numFmt w:val="lowerLetter"/>
      <w:lvlText w:val="%2."/>
      <w:lvlJc w:val="left"/>
      <w:pPr>
        <w:ind w:left="1440" w:hanging="360"/>
      </w:pPr>
    </w:lvl>
    <w:lvl w:ilvl="2" w:tplc="1AC66A80">
      <w:start w:val="1"/>
      <w:numFmt w:val="lowerRoman"/>
      <w:lvlText w:val="%3."/>
      <w:lvlJc w:val="right"/>
      <w:pPr>
        <w:ind w:left="2160" w:hanging="180"/>
      </w:pPr>
    </w:lvl>
    <w:lvl w:ilvl="3" w:tplc="47F29848">
      <w:start w:val="1"/>
      <w:numFmt w:val="decimal"/>
      <w:lvlText w:val="%4."/>
      <w:lvlJc w:val="left"/>
      <w:pPr>
        <w:ind w:left="2880" w:hanging="360"/>
      </w:pPr>
    </w:lvl>
    <w:lvl w:ilvl="4" w:tplc="B214594A">
      <w:start w:val="1"/>
      <w:numFmt w:val="lowerLetter"/>
      <w:lvlText w:val="%5."/>
      <w:lvlJc w:val="left"/>
      <w:pPr>
        <w:ind w:left="3600" w:hanging="360"/>
      </w:pPr>
    </w:lvl>
    <w:lvl w:ilvl="5" w:tplc="E8F46F48">
      <w:start w:val="1"/>
      <w:numFmt w:val="lowerRoman"/>
      <w:lvlText w:val="%6."/>
      <w:lvlJc w:val="right"/>
      <w:pPr>
        <w:ind w:left="4320" w:hanging="180"/>
      </w:pPr>
    </w:lvl>
    <w:lvl w:ilvl="6" w:tplc="8CC4C362">
      <w:start w:val="1"/>
      <w:numFmt w:val="decimal"/>
      <w:lvlText w:val="%7."/>
      <w:lvlJc w:val="left"/>
      <w:pPr>
        <w:ind w:left="5040" w:hanging="360"/>
      </w:pPr>
    </w:lvl>
    <w:lvl w:ilvl="7" w:tplc="4042A49E">
      <w:start w:val="1"/>
      <w:numFmt w:val="lowerLetter"/>
      <w:lvlText w:val="%8."/>
      <w:lvlJc w:val="left"/>
      <w:pPr>
        <w:ind w:left="5760" w:hanging="360"/>
      </w:pPr>
    </w:lvl>
    <w:lvl w:ilvl="8" w:tplc="A96E6EC4">
      <w:start w:val="1"/>
      <w:numFmt w:val="lowerRoman"/>
      <w:lvlText w:val="%9."/>
      <w:lvlJc w:val="right"/>
      <w:pPr>
        <w:ind w:left="6480" w:hanging="180"/>
      </w:pPr>
    </w:lvl>
  </w:abstractNum>
  <w:abstractNum w:abstractNumId="33" w15:restartNumberingAfterBreak="0">
    <w:nsid w:val="53821803"/>
    <w:multiLevelType w:val="hybridMultilevel"/>
    <w:tmpl w:val="FFFFFFFF"/>
    <w:lvl w:ilvl="0" w:tplc="2FFE700A">
      <w:start w:val="1"/>
      <w:numFmt w:val="lowerLetter"/>
      <w:lvlText w:val="%1."/>
      <w:lvlJc w:val="left"/>
      <w:pPr>
        <w:ind w:left="720" w:hanging="360"/>
      </w:pPr>
    </w:lvl>
    <w:lvl w:ilvl="1" w:tplc="BCFEFEBA">
      <w:start w:val="1"/>
      <w:numFmt w:val="lowerLetter"/>
      <w:lvlText w:val="%2."/>
      <w:lvlJc w:val="left"/>
      <w:pPr>
        <w:ind w:left="1440" w:hanging="360"/>
      </w:pPr>
    </w:lvl>
    <w:lvl w:ilvl="2" w:tplc="D152F412">
      <w:start w:val="1"/>
      <w:numFmt w:val="lowerRoman"/>
      <w:lvlText w:val="%3."/>
      <w:lvlJc w:val="right"/>
      <w:pPr>
        <w:ind w:left="2160" w:hanging="180"/>
      </w:pPr>
    </w:lvl>
    <w:lvl w:ilvl="3" w:tplc="0438239C">
      <w:start w:val="1"/>
      <w:numFmt w:val="decimal"/>
      <w:lvlText w:val="%4."/>
      <w:lvlJc w:val="left"/>
      <w:pPr>
        <w:ind w:left="2880" w:hanging="360"/>
      </w:pPr>
    </w:lvl>
    <w:lvl w:ilvl="4" w:tplc="94EA6E28">
      <w:start w:val="1"/>
      <w:numFmt w:val="lowerLetter"/>
      <w:lvlText w:val="%5."/>
      <w:lvlJc w:val="left"/>
      <w:pPr>
        <w:ind w:left="3600" w:hanging="360"/>
      </w:pPr>
    </w:lvl>
    <w:lvl w:ilvl="5" w:tplc="85A20930">
      <w:start w:val="1"/>
      <w:numFmt w:val="lowerRoman"/>
      <w:lvlText w:val="%6."/>
      <w:lvlJc w:val="right"/>
      <w:pPr>
        <w:ind w:left="4320" w:hanging="180"/>
      </w:pPr>
    </w:lvl>
    <w:lvl w:ilvl="6" w:tplc="CA362874">
      <w:start w:val="1"/>
      <w:numFmt w:val="decimal"/>
      <w:lvlText w:val="%7."/>
      <w:lvlJc w:val="left"/>
      <w:pPr>
        <w:ind w:left="5040" w:hanging="360"/>
      </w:pPr>
    </w:lvl>
    <w:lvl w:ilvl="7" w:tplc="5EE4B0E2">
      <w:start w:val="1"/>
      <w:numFmt w:val="lowerLetter"/>
      <w:lvlText w:val="%8."/>
      <w:lvlJc w:val="left"/>
      <w:pPr>
        <w:ind w:left="5760" w:hanging="360"/>
      </w:pPr>
    </w:lvl>
    <w:lvl w:ilvl="8" w:tplc="4A3681A8">
      <w:start w:val="1"/>
      <w:numFmt w:val="lowerRoman"/>
      <w:lvlText w:val="%9."/>
      <w:lvlJc w:val="right"/>
      <w:pPr>
        <w:ind w:left="6480" w:hanging="180"/>
      </w:pPr>
    </w:lvl>
  </w:abstractNum>
  <w:abstractNum w:abstractNumId="34" w15:restartNumberingAfterBreak="0">
    <w:nsid w:val="591E2648"/>
    <w:multiLevelType w:val="hybridMultilevel"/>
    <w:tmpl w:val="9306C738"/>
    <w:lvl w:ilvl="0" w:tplc="B5DC33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7A24B2"/>
    <w:multiLevelType w:val="hybridMultilevel"/>
    <w:tmpl w:val="B4D49CBA"/>
    <w:lvl w:ilvl="0" w:tplc="CD7CB40A">
      <w:start w:val="1"/>
      <w:numFmt w:val="lowerLetter"/>
      <w:lvlText w:val="%1."/>
      <w:lvlJc w:val="left"/>
      <w:pPr>
        <w:ind w:left="1080" w:hanging="360"/>
      </w:pPr>
    </w:lvl>
    <w:lvl w:ilvl="1" w:tplc="0409001B">
      <w:start w:val="1"/>
      <w:numFmt w:val="lowerRoman"/>
      <w:lvlText w:val="%2."/>
      <w:lvlJc w:val="right"/>
      <w:pPr>
        <w:ind w:left="1800" w:hanging="360"/>
      </w:pPr>
    </w:lvl>
    <w:lvl w:ilvl="2" w:tplc="58E0EA64">
      <w:start w:val="1"/>
      <w:numFmt w:val="lowerRoman"/>
      <w:lvlText w:val="%3."/>
      <w:lvlJc w:val="right"/>
      <w:pPr>
        <w:ind w:left="2520" w:hanging="180"/>
      </w:pPr>
    </w:lvl>
    <w:lvl w:ilvl="3" w:tplc="B1FA51DC">
      <w:start w:val="1"/>
      <w:numFmt w:val="decimal"/>
      <w:lvlText w:val="%4."/>
      <w:lvlJc w:val="left"/>
      <w:pPr>
        <w:ind w:left="3240" w:hanging="360"/>
      </w:pPr>
    </w:lvl>
    <w:lvl w:ilvl="4" w:tplc="D5B2B60A">
      <w:start w:val="1"/>
      <w:numFmt w:val="lowerLetter"/>
      <w:lvlText w:val="%5."/>
      <w:lvlJc w:val="left"/>
      <w:pPr>
        <w:ind w:left="3960" w:hanging="360"/>
      </w:pPr>
    </w:lvl>
    <w:lvl w:ilvl="5" w:tplc="42621884">
      <w:start w:val="1"/>
      <w:numFmt w:val="lowerRoman"/>
      <w:lvlText w:val="%6."/>
      <w:lvlJc w:val="right"/>
      <w:pPr>
        <w:ind w:left="4680" w:hanging="180"/>
      </w:pPr>
    </w:lvl>
    <w:lvl w:ilvl="6" w:tplc="CE123274">
      <w:start w:val="1"/>
      <w:numFmt w:val="decimal"/>
      <w:lvlText w:val="%7."/>
      <w:lvlJc w:val="left"/>
      <w:pPr>
        <w:ind w:left="5400" w:hanging="360"/>
      </w:pPr>
    </w:lvl>
    <w:lvl w:ilvl="7" w:tplc="D9181C34">
      <w:start w:val="1"/>
      <w:numFmt w:val="lowerLetter"/>
      <w:lvlText w:val="%8."/>
      <w:lvlJc w:val="left"/>
      <w:pPr>
        <w:ind w:left="6120" w:hanging="360"/>
      </w:pPr>
    </w:lvl>
    <w:lvl w:ilvl="8" w:tplc="36141A12">
      <w:start w:val="1"/>
      <w:numFmt w:val="lowerRoman"/>
      <w:lvlText w:val="%9."/>
      <w:lvlJc w:val="right"/>
      <w:pPr>
        <w:ind w:left="6840" w:hanging="180"/>
      </w:pPr>
    </w:lvl>
  </w:abstractNum>
  <w:abstractNum w:abstractNumId="36" w15:restartNumberingAfterBreak="0">
    <w:nsid w:val="5D87516F"/>
    <w:multiLevelType w:val="hybridMultilevel"/>
    <w:tmpl w:val="C81A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31AFB3"/>
    <w:multiLevelType w:val="hybridMultilevel"/>
    <w:tmpl w:val="FFFFFFFF"/>
    <w:lvl w:ilvl="0" w:tplc="105E5504">
      <w:start w:val="1"/>
      <w:numFmt w:val="lowerLetter"/>
      <w:lvlText w:val="%1."/>
      <w:lvlJc w:val="left"/>
      <w:pPr>
        <w:ind w:left="720" w:hanging="360"/>
      </w:pPr>
    </w:lvl>
    <w:lvl w:ilvl="1" w:tplc="0F0A516C">
      <w:start w:val="1"/>
      <w:numFmt w:val="lowerLetter"/>
      <w:lvlText w:val="%2."/>
      <w:lvlJc w:val="left"/>
      <w:pPr>
        <w:ind w:left="1440" w:hanging="360"/>
      </w:pPr>
    </w:lvl>
    <w:lvl w:ilvl="2" w:tplc="0CA8CDE0">
      <w:start w:val="1"/>
      <w:numFmt w:val="lowerRoman"/>
      <w:lvlText w:val="%3."/>
      <w:lvlJc w:val="right"/>
      <w:pPr>
        <w:ind w:left="2160" w:hanging="180"/>
      </w:pPr>
    </w:lvl>
    <w:lvl w:ilvl="3" w:tplc="C4E4F91C">
      <w:start w:val="1"/>
      <w:numFmt w:val="decimal"/>
      <w:lvlText w:val="%4."/>
      <w:lvlJc w:val="left"/>
      <w:pPr>
        <w:ind w:left="2880" w:hanging="360"/>
      </w:pPr>
    </w:lvl>
    <w:lvl w:ilvl="4" w:tplc="3A74CD0C">
      <w:start w:val="1"/>
      <w:numFmt w:val="lowerLetter"/>
      <w:lvlText w:val="%5."/>
      <w:lvlJc w:val="left"/>
      <w:pPr>
        <w:ind w:left="3600" w:hanging="360"/>
      </w:pPr>
    </w:lvl>
    <w:lvl w:ilvl="5" w:tplc="E5A2F42A">
      <w:start w:val="1"/>
      <w:numFmt w:val="lowerRoman"/>
      <w:lvlText w:val="%6."/>
      <w:lvlJc w:val="right"/>
      <w:pPr>
        <w:ind w:left="4320" w:hanging="180"/>
      </w:pPr>
    </w:lvl>
    <w:lvl w:ilvl="6" w:tplc="8F60FBD8">
      <w:start w:val="1"/>
      <w:numFmt w:val="decimal"/>
      <w:lvlText w:val="%7."/>
      <w:lvlJc w:val="left"/>
      <w:pPr>
        <w:ind w:left="5040" w:hanging="360"/>
      </w:pPr>
    </w:lvl>
    <w:lvl w:ilvl="7" w:tplc="3D8EFA70">
      <w:start w:val="1"/>
      <w:numFmt w:val="lowerLetter"/>
      <w:lvlText w:val="%8."/>
      <w:lvlJc w:val="left"/>
      <w:pPr>
        <w:ind w:left="5760" w:hanging="360"/>
      </w:pPr>
    </w:lvl>
    <w:lvl w:ilvl="8" w:tplc="3D2E90E2">
      <w:start w:val="1"/>
      <w:numFmt w:val="lowerRoman"/>
      <w:lvlText w:val="%9."/>
      <w:lvlJc w:val="right"/>
      <w:pPr>
        <w:ind w:left="6480" w:hanging="180"/>
      </w:pPr>
    </w:lvl>
  </w:abstractNum>
  <w:abstractNum w:abstractNumId="38" w15:restartNumberingAfterBreak="0">
    <w:nsid w:val="6415578D"/>
    <w:multiLevelType w:val="hybridMultilevel"/>
    <w:tmpl w:val="187CA1BC"/>
    <w:lvl w:ilvl="0" w:tplc="BB403E54">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3C5761"/>
    <w:multiLevelType w:val="multilevel"/>
    <w:tmpl w:val="E07E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6AD4EF6"/>
    <w:multiLevelType w:val="hybridMultilevel"/>
    <w:tmpl w:val="FF6EBAAE"/>
    <w:styleLink w:val="CurrentList1"/>
    <w:lvl w:ilvl="0" w:tplc="3064FA72">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CFF37F4"/>
    <w:multiLevelType w:val="hybridMultilevel"/>
    <w:tmpl w:val="B2AC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6C648F"/>
    <w:multiLevelType w:val="hybridMultilevel"/>
    <w:tmpl w:val="18E6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140EE5"/>
    <w:multiLevelType w:val="hybridMultilevel"/>
    <w:tmpl w:val="1BD6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83D892"/>
    <w:multiLevelType w:val="hybridMultilevel"/>
    <w:tmpl w:val="FFFFFFFF"/>
    <w:lvl w:ilvl="0" w:tplc="E9C02886">
      <w:start w:val="1"/>
      <w:numFmt w:val="lowerLetter"/>
      <w:lvlText w:val="%1."/>
      <w:lvlJc w:val="left"/>
      <w:pPr>
        <w:ind w:left="720" w:hanging="360"/>
      </w:pPr>
    </w:lvl>
    <w:lvl w:ilvl="1" w:tplc="0326399A">
      <w:start w:val="1"/>
      <w:numFmt w:val="lowerLetter"/>
      <w:lvlText w:val="%2."/>
      <w:lvlJc w:val="left"/>
      <w:pPr>
        <w:ind w:left="1440" w:hanging="360"/>
      </w:pPr>
    </w:lvl>
    <w:lvl w:ilvl="2" w:tplc="3154CF9C">
      <w:start w:val="1"/>
      <w:numFmt w:val="lowerRoman"/>
      <w:lvlText w:val="%3."/>
      <w:lvlJc w:val="right"/>
      <w:pPr>
        <w:ind w:left="2160" w:hanging="180"/>
      </w:pPr>
    </w:lvl>
    <w:lvl w:ilvl="3" w:tplc="4B36DC1C">
      <w:start w:val="1"/>
      <w:numFmt w:val="decimal"/>
      <w:lvlText w:val="%4."/>
      <w:lvlJc w:val="left"/>
      <w:pPr>
        <w:ind w:left="2880" w:hanging="360"/>
      </w:pPr>
    </w:lvl>
    <w:lvl w:ilvl="4" w:tplc="A8962DB8">
      <w:start w:val="1"/>
      <w:numFmt w:val="lowerLetter"/>
      <w:lvlText w:val="%5."/>
      <w:lvlJc w:val="left"/>
      <w:pPr>
        <w:ind w:left="3600" w:hanging="360"/>
      </w:pPr>
    </w:lvl>
    <w:lvl w:ilvl="5" w:tplc="4B22B8C2">
      <w:start w:val="1"/>
      <w:numFmt w:val="lowerRoman"/>
      <w:lvlText w:val="%6."/>
      <w:lvlJc w:val="right"/>
      <w:pPr>
        <w:ind w:left="4320" w:hanging="180"/>
      </w:pPr>
    </w:lvl>
    <w:lvl w:ilvl="6" w:tplc="5F34BE72">
      <w:start w:val="1"/>
      <w:numFmt w:val="decimal"/>
      <w:lvlText w:val="%7."/>
      <w:lvlJc w:val="left"/>
      <w:pPr>
        <w:ind w:left="5040" w:hanging="360"/>
      </w:pPr>
    </w:lvl>
    <w:lvl w:ilvl="7" w:tplc="A5788884">
      <w:start w:val="1"/>
      <w:numFmt w:val="lowerLetter"/>
      <w:lvlText w:val="%8."/>
      <w:lvlJc w:val="left"/>
      <w:pPr>
        <w:ind w:left="5760" w:hanging="360"/>
      </w:pPr>
    </w:lvl>
    <w:lvl w:ilvl="8" w:tplc="AB38259C">
      <w:start w:val="1"/>
      <w:numFmt w:val="lowerRoman"/>
      <w:lvlText w:val="%9."/>
      <w:lvlJc w:val="right"/>
      <w:pPr>
        <w:ind w:left="6480" w:hanging="180"/>
      </w:pPr>
    </w:lvl>
  </w:abstractNum>
  <w:abstractNum w:abstractNumId="45" w15:restartNumberingAfterBreak="0">
    <w:nsid w:val="75424101"/>
    <w:multiLevelType w:val="hybridMultilevel"/>
    <w:tmpl w:val="E43C7DA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BEB504"/>
    <w:multiLevelType w:val="hybridMultilevel"/>
    <w:tmpl w:val="FFFFFFFF"/>
    <w:lvl w:ilvl="0" w:tplc="E3920D08">
      <w:start w:val="5"/>
      <w:numFmt w:val="bullet"/>
      <w:lvlText w:val=""/>
      <w:lvlJc w:val="left"/>
      <w:pPr>
        <w:ind w:left="1440" w:hanging="360"/>
      </w:pPr>
      <w:rPr>
        <w:rFonts w:ascii="Symbol" w:hAnsi="Symbol" w:hint="default"/>
      </w:rPr>
    </w:lvl>
    <w:lvl w:ilvl="1" w:tplc="6ADE5B54">
      <w:start w:val="1"/>
      <w:numFmt w:val="bullet"/>
      <w:lvlText w:val="o"/>
      <w:lvlJc w:val="left"/>
      <w:pPr>
        <w:ind w:left="1440" w:hanging="360"/>
      </w:pPr>
      <w:rPr>
        <w:rFonts w:ascii="Courier New" w:hAnsi="Courier New" w:hint="default"/>
      </w:rPr>
    </w:lvl>
    <w:lvl w:ilvl="2" w:tplc="1D0CCDF0">
      <w:start w:val="1"/>
      <w:numFmt w:val="bullet"/>
      <w:lvlText w:val=""/>
      <w:lvlJc w:val="left"/>
      <w:pPr>
        <w:ind w:left="2160" w:hanging="360"/>
      </w:pPr>
      <w:rPr>
        <w:rFonts w:ascii="Wingdings" w:hAnsi="Wingdings" w:hint="default"/>
      </w:rPr>
    </w:lvl>
    <w:lvl w:ilvl="3" w:tplc="25603AAE">
      <w:start w:val="1"/>
      <w:numFmt w:val="bullet"/>
      <w:lvlText w:val=""/>
      <w:lvlJc w:val="left"/>
      <w:pPr>
        <w:ind w:left="2880" w:hanging="360"/>
      </w:pPr>
      <w:rPr>
        <w:rFonts w:ascii="Symbol" w:hAnsi="Symbol" w:hint="default"/>
      </w:rPr>
    </w:lvl>
    <w:lvl w:ilvl="4" w:tplc="6E9A6280">
      <w:start w:val="1"/>
      <w:numFmt w:val="bullet"/>
      <w:lvlText w:val="o"/>
      <w:lvlJc w:val="left"/>
      <w:pPr>
        <w:ind w:left="3600" w:hanging="360"/>
      </w:pPr>
      <w:rPr>
        <w:rFonts w:ascii="Courier New" w:hAnsi="Courier New" w:hint="default"/>
      </w:rPr>
    </w:lvl>
    <w:lvl w:ilvl="5" w:tplc="2D0A4C66">
      <w:start w:val="1"/>
      <w:numFmt w:val="bullet"/>
      <w:lvlText w:val=""/>
      <w:lvlJc w:val="left"/>
      <w:pPr>
        <w:ind w:left="4320" w:hanging="360"/>
      </w:pPr>
      <w:rPr>
        <w:rFonts w:ascii="Wingdings" w:hAnsi="Wingdings" w:hint="default"/>
      </w:rPr>
    </w:lvl>
    <w:lvl w:ilvl="6" w:tplc="60EEDE42">
      <w:start w:val="1"/>
      <w:numFmt w:val="bullet"/>
      <w:lvlText w:val=""/>
      <w:lvlJc w:val="left"/>
      <w:pPr>
        <w:ind w:left="5040" w:hanging="360"/>
      </w:pPr>
      <w:rPr>
        <w:rFonts w:ascii="Symbol" w:hAnsi="Symbol" w:hint="default"/>
      </w:rPr>
    </w:lvl>
    <w:lvl w:ilvl="7" w:tplc="4C84B2A2">
      <w:start w:val="1"/>
      <w:numFmt w:val="bullet"/>
      <w:lvlText w:val="o"/>
      <w:lvlJc w:val="left"/>
      <w:pPr>
        <w:ind w:left="5760" w:hanging="360"/>
      </w:pPr>
      <w:rPr>
        <w:rFonts w:ascii="Courier New" w:hAnsi="Courier New" w:hint="default"/>
      </w:rPr>
    </w:lvl>
    <w:lvl w:ilvl="8" w:tplc="78EA1B8C">
      <w:start w:val="1"/>
      <w:numFmt w:val="bullet"/>
      <w:lvlText w:val=""/>
      <w:lvlJc w:val="left"/>
      <w:pPr>
        <w:ind w:left="6480" w:hanging="360"/>
      </w:pPr>
      <w:rPr>
        <w:rFonts w:ascii="Wingdings" w:hAnsi="Wingdings" w:hint="default"/>
      </w:rPr>
    </w:lvl>
  </w:abstractNum>
  <w:abstractNum w:abstractNumId="47" w15:restartNumberingAfterBreak="0">
    <w:nsid w:val="7B5131F4"/>
    <w:multiLevelType w:val="hybridMultilevel"/>
    <w:tmpl w:val="EDC0952A"/>
    <w:lvl w:ilvl="0" w:tplc="162018AE">
      <w:start w:val="1"/>
      <w:numFmt w:val="lowerLetter"/>
      <w:lvlText w:val="%1."/>
      <w:lvlJc w:val="left"/>
      <w:pPr>
        <w:ind w:left="1800" w:hanging="360"/>
      </w:pPr>
      <w:rPr>
        <w:rFonts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8" w15:restartNumberingAfterBreak="0">
    <w:nsid w:val="7D55C6D0"/>
    <w:multiLevelType w:val="hybridMultilevel"/>
    <w:tmpl w:val="FFFFFFFF"/>
    <w:lvl w:ilvl="0" w:tplc="2C80A8CA">
      <w:start w:val="1"/>
      <w:numFmt w:val="lowerRoman"/>
      <w:lvlText w:val="%1."/>
      <w:lvlJc w:val="right"/>
      <w:pPr>
        <w:ind w:left="2160" w:hanging="360"/>
      </w:pPr>
    </w:lvl>
    <w:lvl w:ilvl="1" w:tplc="B9DA8500">
      <w:start w:val="1"/>
      <w:numFmt w:val="lowerLetter"/>
      <w:lvlText w:val="%2."/>
      <w:lvlJc w:val="left"/>
      <w:pPr>
        <w:ind w:left="2880" w:hanging="360"/>
      </w:pPr>
    </w:lvl>
    <w:lvl w:ilvl="2" w:tplc="C42C4602">
      <w:start w:val="1"/>
      <w:numFmt w:val="lowerRoman"/>
      <w:lvlText w:val="%3."/>
      <w:lvlJc w:val="right"/>
      <w:pPr>
        <w:ind w:left="3600" w:hanging="180"/>
      </w:pPr>
    </w:lvl>
    <w:lvl w:ilvl="3" w:tplc="1F346B9A">
      <w:start w:val="1"/>
      <w:numFmt w:val="decimal"/>
      <w:lvlText w:val="%4."/>
      <w:lvlJc w:val="left"/>
      <w:pPr>
        <w:ind w:left="4320" w:hanging="360"/>
      </w:pPr>
    </w:lvl>
    <w:lvl w:ilvl="4" w:tplc="56325610">
      <w:start w:val="1"/>
      <w:numFmt w:val="lowerLetter"/>
      <w:lvlText w:val="%5."/>
      <w:lvlJc w:val="left"/>
      <w:pPr>
        <w:ind w:left="5040" w:hanging="360"/>
      </w:pPr>
    </w:lvl>
    <w:lvl w:ilvl="5" w:tplc="2404FCFE">
      <w:start w:val="1"/>
      <w:numFmt w:val="lowerRoman"/>
      <w:lvlText w:val="%6."/>
      <w:lvlJc w:val="right"/>
      <w:pPr>
        <w:ind w:left="5760" w:hanging="180"/>
      </w:pPr>
    </w:lvl>
    <w:lvl w:ilvl="6" w:tplc="604CA62A">
      <w:start w:val="1"/>
      <w:numFmt w:val="decimal"/>
      <w:lvlText w:val="%7."/>
      <w:lvlJc w:val="left"/>
      <w:pPr>
        <w:ind w:left="6480" w:hanging="360"/>
      </w:pPr>
    </w:lvl>
    <w:lvl w:ilvl="7" w:tplc="0D4EDD44">
      <w:start w:val="1"/>
      <w:numFmt w:val="lowerLetter"/>
      <w:lvlText w:val="%8."/>
      <w:lvlJc w:val="left"/>
      <w:pPr>
        <w:ind w:left="7200" w:hanging="360"/>
      </w:pPr>
    </w:lvl>
    <w:lvl w:ilvl="8" w:tplc="F72627B2">
      <w:start w:val="1"/>
      <w:numFmt w:val="lowerRoman"/>
      <w:lvlText w:val="%9."/>
      <w:lvlJc w:val="right"/>
      <w:pPr>
        <w:ind w:left="7920" w:hanging="180"/>
      </w:pPr>
    </w:lvl>
  </w:abstractNum>
  <w:abstractNum w:abstractNumId="49" w15:restartNumberingAfterBreak="0">
    <w:nsid w:val="7E2D37EC"/>
    <w:multiLevelType w:val="hybridMultilevel"/>
    <w:tmpl w:val="FFFFFFFF"/>
    <w:lvl w:ilvl="0" w:tplc="2AD22700">
      <w:start w:val="1"/>
      <w:numFmt w:val="lowerLetter"/>
      <w:lvlText w:val="%1."/>
      <w:lvlJc w:val="left"/>
      <w:pPr>
        <w:ind w:left="720" w:hanging="360"/>
      </w:pPr>
    </w:lvl>
    <w:lvl w:ilvl="1" w:tplc="7772C230">
      <w:start w:val="1"/>
      <w:numFmt w:val="lowerLetter"/>
      <w:lvlText w:val="%2."/>
      <w:lvlJc w:val="left"/>
      <w:pPr>
        <w:ind w:left="1440" w:hanging="360"/>
      </w:pPr>
    </w:lvl>
    <w:lvl w:ilvl="2" w:tplc="4EC441E0">
      <w:start w:val="1"/>
      <w:numFmt w:val="lowerRoman"/>
      <w:lvlText w:val="%3."/>
      <w:lvlJc w:val="right"/>
      <w:pPr>
        <w:ind w:left="2160" w:hanging="180"/>
      </w:pPr>
    </w:lvl>
    <w:lvl w:ilvl="3" w:tplc="9FEA7540">
      <w:start w:val="1"/>
      <w:numFmt w:val="decimal"/>
      <w:lvlText w:val="%4."/>
      <w:lvlJc w:val="left"/>
      <w:pPr>
        <w:ind w:left="2880" w:hanging="360"/>
      </w:pPr>
    </w:lvl>
    <w:lvl w:ilvl="4" w:tplc="8E0ABF36">
      <w:start w:val="1"/>
      <w:numFmt w:val="lowerLetter"/>
      <w:lvlText w:val="%5."/>
      <w:lvlJc w:val="left"/>
      <w:pPr>
        <w:ind w:left="3600" w:hanging="360"/>
      </w:pPr>
    </w:lvl>
    <w:lvl w:ilvl="5" w:tplc="200E191C">
      <w:start w:val="1"/>
      <w:numFmt w:val="lowerRoman"/>
      <w:lvlText w:val="%6."/>
      <w:lvlJc w:val="right"/>
      <w:pPr>
        <w:ind w:left="4320" w:hanging="180"/>
      </w:pPr>
    </w:lvl>
    <w:lvl w:ilvl="6" w:tplc="CACA4176">
      <w:start w:val="1"/>
      <w:numFmt w:val="decimal"/>
      <w:lvlText w:val="%7."/>
      <w:lvlJc w:val="left"/>
      <w:pPr>
        <w:ind w:left="5040" w:hanging="360"/>
      </w:pPr>
    </w:lvl>
    <w:lvl w:ilvl="7" w:tplc="9814DAF0">
      <w:start w:val="1"/>
      <w:numFmt w:val="lowerLetter"/>
      <w:lvlText w:val="%8."/>
      <w:lvlJc w:val="left"/>
      <w:pPr>
        <w:ind w:left="5760" w:hanging="360"/>
      </w:pPr>
    </w:lvl>
    <w:lvl w:ilvl="8" w:tplc="D89695E6">
      <w:start w:val="1"/>
      <w:numFmt w:val="lowerRoman"/>
      <w:lvlText w:val="%9."/>
      <w:lvlJc w:val="right"/>
      <w:pPr>
        <w:ind w:left="6480" w:hanging="180"/>
      </w:pPr>
    </w:lvl>
  </w:abstractNum>
  <w:num w:numId="1" w16cid:durableId="1848443376">
    <w:abstractNumId w:val="7"/>
  </w:num>
  <w:num w:numId="2" w16cid:durableId="1485469444">
    <w:abstractNumId w:val="2"/>
  </w:num>
  <w:num w:numId="3" w16cid:durableId="898981522">
    <w:abstractNumId w:val="44"/>
  </w:num>
  <w:num w:numId="4" w16cid:durableId="70396103">
    <w:abstractNumId w:val="14"/>
  </w:num>
  <w:num w:numId="5" w16cid:durableId="173037040">
    <w:abstractNumId w:val="23"/>
  </w:num>
  <w:num w:numId="6" w16cid:durableId="1672634147">
    <w:abstractNumId w:val="39"/>
  </w:num>
  <w:num w:numId="7" w16cid:durableId="1366171368">
    <w:abstractNumId w:val="33"/>
  </w:num>
  <w:num w:numId="8" w16cid:durableId="182482912">
    <w:abstractNumId w:val="21"/>
  </w:num>
  <w:num w:numId="9" w16cid:durableId="1839924248">
    <w:abstractNumId w:val="12"/>
  </w:num>
  <w:num w:numId="10" w16cid:durableId="1202979762">
    <w:abstractNumId w:val="49"/>
  </w:num>
  <w:num w:numId="11" w16cid:durableId="1044676367">
    <w:abstractNumId w:val="10"/>
  </w:num>
  <w:num w:numId="12" w16cid:durableId="171340563">
    <w:abstractNumId w:val="28"/>
  </w:num>
  <w:num w:numId="13" w16cid:durableId="1277057269">
    <w:abstractNumId w:val="48"/>
  </w:num>
  <w:num w:numId="14" w16cid:durableId="1306546863">
    <w:abstractNumId w:val="35"/>
  </w:num>
  <w:num w:numId="15" w16cid:durableId="1826161548">
    <w:abstractNumId w:val="37"/>
  </w:num>
  <w:num w:numId="16" w16cid:durableId="1663000754">
    <w:abstractNumId w:val="22"/>
  </w:num>
  <w:num w:numId="17" w16cid:durableId="1582324522">
    <w:abstractNumId w:val="20"/>
  </w:num>
  <w:num w:numId="18" w16cid:durableId="1411386552">
    <w:abstractNumId w:val="16"/>
  </w:num>
  <w:num w:numId="19" w16cid:durableId="1539589140">
    <w:abstractNumId w:val="43"/>
  </w:num>
  <w:num w:numId="20" w16cid:durableId="759565908">
    <w:abstractNumId w:val="40"/>
  </w:num>
  <w:num w:numId="21" w16cid:durableId="1969629991">
    <w:abstractNumId w:val="18"/>
  </w:num>
  <w:num w:numId="22" w16cid:durableId="451829215">
    <w:abstractNumId w:val="47"/>
  </w:num>
  <w:num w:numId="23" w16cid:durableId="1919829073">
    <w:abstractNumId w:val="6"/>
  </w:num>
  <w:num w:numId="24" w16cid:durableId="301497923">
    <w:abstractNumId w:val="13"/>
  </w:num>
  <w:num w:numId="25" w16cid:durableId="1574969033">
    <w:abstractNumId w:val="29"/>
  </w:num>
  <w:num w:numId="26" w16cid:durableId="661467055">
    <w:abstractNumId w:val="0"/>
  </w:num>
  <w:num w:numId="27" w16cid:durableId="623660402">
    <w:abstractNumId w:val="34"/>
  </w:num>
  <w:num w:numId="28" w16cid:durableId="1330404758">
    <w:abstractNumId w:val="11"/>
  </w:num>
  <w:num w:numId="29" w16cid:durableId="191265557">
    <w:abstractNumId w:val="17"/>
  </w:num>
  <w:num w:numId="30" w16cid:durableId="1262956719">
    <w:abstractNumId w:val="38"/>
  </w:num>
  <w:num w:numId="31" w16cid:durableId="1857380678">
    <w:abstractNumId w:val="5"/>
  </w:num>
  <w:num w:numId="32" w16cid:durableId="1799570074">
    <w:abstractNumId w:val="27"/>
  </w:num>
  <w:num w:numId="33" w16cid:durableId="432435999">
    <w:abstractNumId w:val="25"/>
  </w:num>
  <w:num w:numId="34" w16cid:durableId="1701783113">
    <w:abstractNumId w:val="4"/>
  </w:num>
  <w:num w:numId="35" w16cid:durableId="17318432">
    <w:abstractNumId w:val="8"/>
  </w:num>
  <w:num w:numId="36" w16cid:durableId="788620956">
    <w:abstractNumId w:val="24"/>
  </w:num>
  <w:num w:numId="37" w16cid:durableId="1639263430">
    <w:abstractNumId w:val="30"/>
  </w:num>
  <w:num w:numId="38" w16cid:durableId="1656254031">
    <w:abstractNumId w:val="32"/>
  </w:num>
  <w:num w:numId="39" w16cid:durableId="1734280874">
    <w:abstractNumId w:val="15"/>
  </w:num>
  <w:num w:numId="40" w16cid:durableId="2635137">
    <w:abstractNumId w:val="46"/>
  </w:num>
  <w:num w:numId="41" w16cid:durableId="164245844">
    <w:abstractNumId w:val="9"/>
  </w:num>
  <w:num w:numId="42" w16cid:durableId="1747266271">
    <w:abstractNumId w:val="36"/>
  </w:num>
  <w:num w:numId="43" w16cid:durableId="1884826336">
    <w:abstractNumId w:val="1"/>
  </w:num>
  <w:num w:numId="44" w16cid:durableId="463739160">
    <w:abstractNumId w:val="42"/>
  </w:num>
  <w:num w:numId="45" w16cid:durableId="1695958219">
    <w:abstractNumId w:val="41"/>
  </w:num>
  <w:num w:numId="46" w16cid:durableId="1819608466">
    <w:abstractNumId w:val="19"/>
  </w:num>
  <w:num w:numId="47" w16cid:durableId="139924073">
    <w:abstractNumId w:val="45"/>
  </w:num>
  <w:num w:numId="48" w16cid:durableId="728647516">
    <w:abstractNumId w:val="31"/>
  </w:num>
  <w:num w:numId="49" w16cid:durableId="2045978309">
    <w:abstractNumId w:val="3"/>
  </w:num>
  <w:num w:numId="50" w16cid:durableId="922177772">
    <w:abstractNumId w:val="26"/>
  </w:num>
  <w:num w:numId="51" w16cid:durableId="9493585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9BD"/>
    <w:rsid w:val="000005B7"/>
    <w:rsid w:val="000014BE"/>
    <w:rsid w:val="00001BEC"/>
    <w:rsid w:val="000028DC"/>
    <w:rsid w:val="00004B35"/>
    <w:rsid w:val="00004CA2"/>
    <w:rsid w:val="00004D9A"/>
    <w:rsid w:val="00004E6B"/>
    <w:rsid w:val="00004F2D"/>
    <w:rsid w:val="00005E80"/>
    <w:rsid w:val="000073AC"/>
    <w:rsid w:val="00007C86"/>
    <w:rsid w:val="000108CD"/>
    <w:rsid w:val="00010B42"/>
    <w:rsid w:val="00010DE2"/>
    <w:rsid w:val="0001112C"/>
    <w:rsid w:val="00011666"/>
    <w:rsid w:val="00011D4D"/>
    <w:rsid w:val="00012D14"/>
    <w:rsid w:val="000138B3"/>
    <w:rsid w:val="00013C81"/>
    <w:rsid w:val="00014EB4"/>
    <w:rsid w:val="0001555D"/>
    <w:rsid w:val="00015CC1"/>
    <w:rsid w:val="00015E9F"/>
    <w:rsid w:val="0001601D"/>
    <w:rsid w:val="0001613A"/>
    <w:rsid w:val="0001725E"/>
    <w:rsid w:val="000179CE"/>
    <w:rsid w:val="00020AB0"/>
    <w:rsid w:val="00021221"/>
    <w:rsid w:val="00022320"/>
    <w:rsid w:val="00022749"/>
    <w:rsid w:val="000232C8"/>
    <w:rsid w:val="0002427F"/>
    <w:rsid w:val="000242EC"/>
    <w:rsid w:val="0002555D"/>
    <w:rsid w:val="0002593C"/>
    <w:rsid w:val="00026133"/>
    <w:rsid w:val="00026EE4"/>
    <w:rsid w:val="00027220"/>
    <w:rsid w:val="00027328"/>
    <w:rsid w:val="000305D7"/>
    <w:rsid w:val="00030766"/>
    <w:rsid w:val="00030B00"/>
    <w:rsid w:val="0003168A"/>
    <w:rsid w:val="00031981"/>
    <w:rsid w:val="00032772"/>
    <w:rsid w:val="000327D6"/>
    <w:rsid w:val="00032D6B"/>
    <w:rsid w:val="00032EF2"/>
    <w:rsid w:val="00033EB6"/>
    <w:rsid w:val="00034245"/>
    <w:rsid w:val="0003437D"/>
    <w:rsid w:val="0003472A"/>
    <w:rsid w:val="00034C23"/>
    <w:rsid w:val="00035B02"/>
    <w:rsid w:val="00035E92"/>
    <w:rsid w:val="0003647B"/>
    <w:rsid w:val="0003668C"/>
    <w:rsid w:val="0003693E"/>
    <w:rsid w:val="00036D34"/>
    <w:rsid w:val="00037DA0"/>
    <w:rsid w:val="00037FA4"/>
    <w:rsid w:val="00040FE4"/>
    <w:rsid w:val="00041734"/>
    <w:rsid w:val="000422D1"/>
    <w:rsid w:val="000441FA"/>
    <w:rsid w:val="00044450"/>
    <w:rsid w:val="00045237"/>
    <w:rsid w:val="00045936"/>
    <w:rsid w:val="00046007"/>
    <w:rsid w:val="000514CA"/>
    <w:rsid w:val="00051906"/>
    <w:rsid w:val="00052CF5"/>
    <w:rsid w:val="00056105"/>
    <w:rsid w:val="00056F72"/>
    <w:rsid w:val="00057046"/>
    <w:rsid w:val="00057381"/>
    <w:rsid w:val="00057A78"/>
    <w:rsid w:val="000612A3"/>
    <w:rsid w:val="000612CB"/>
    <w:rsid w:val="00061481"/>
    <w:rsid w:val="00062289"/>
    <w:rsid w:val="00062673"/>
    <w:rsid w:val="00062948"/>
    <w:rsid w:val="00062C15"/>
    <w:rsid w:val="00062E4F"/>
    <w:rsid w:val="000642F6"/>
    <w:rsid w:val="00064F93"/>
    <w:rsid w:val="00064FC6"/>
    <w:rsid w:val="00065984"/>
    <w:rsid w:val="00065CE3"/>
    <w:rsid w:val="0006664D"/>
    <w:rsid w:val="0006747B"/>
    <w:rsid w:val="0006753B"/>
    <w:rsid w:val="00067718"/>
    <w:rsid w:val="00070116"/>
    <w:rsid w:val="0007079A"/>
    <w:rsid w:val="00071615"/>
    <w:rsid w:val="00071A23"/>
    <w:rsid w:val="00071C47"/>
    <w:rsid w:val="00072E70"/>
    <w:rsid w:val="00073B8F"/>
    <w:rsid w:val="00073CD3"/>
    <w:rsid w:val="00074A81"/>
    <w:rsid w:val="00074A96"/>
    <w:rsid w:val="00075174"/>
    <w:rsid w:val="0007775B"/>
    <w:rsid w:val="00077B86"/>
    <w:rsid w:val="000808AC"/>
    <w:rsid w:val="000808D4"/>
    <w:rsid w:val="00080BB0"/>
    <w:rsid w:val="00080D1B"/>
    <w:rsid w:val="00081E33"/>
    <w:rsid w:val="00081F4F"/>
    <w:rsid w:val="00081F54"/>
    <w:rsid w:val="00082D05"/>
    <w:rsid w:val="00083074"/>
    <w:rsid w:val="00083455"/>
    <w:rsid w:val="00083EFF"/>
    <w:rsid w:val="0008501C"/>
    <w:rsid w:val="0008573E"/>
    <w:rsid w:val="000868A4"/>
    <w:rsid w:val="00086DDC"/>
    <w:rsid w:val="00090BCA"/>
    <w:rsid w:val="000919DE"/>
    <w:rsid w:val="000925DF"/>
    <w:rsid w:val="00092C2E"/>
    <w:rsid w:val="000941A2"/>
    <w:rsid w:val="00094391"/>
    <w:rsid w:val="000947D4"/>
    <w:rsid w:val="0009481F"/>
    <w:rsid w:val="000948E2"/>
    <w:rsid w:val="00094DE3"/>
    <w:rsid w:val="000955B7"/>
    <w:rsid w:val="00095865"/>
    <w:rsid w:val="00095AD9"/>
    <w:rsid w:val="00097BA7"/>
    <w:rsid w:val="000A089D"/>
    <w:rsid w:val="000A0C92"/>
    <w:rsid w:val="000A1336"/>
    <w:rsid w:val="000A1C90"/>
    <w:rsid w:val="000A1F26"/>
    <w:rsid w:val="000A1F29"/>
    <w:rsid w:val="000A2279"/>
    <w:rsid w:val="000A22B7"/>
    <w:rsid w:val="000A281A"/>
    <w:rsid w:val="000A360A"/>
    <w:rsid w:val="000A3AB0"/>
    <w:rsid w:val="000A3B1A"/>
    <w:rsid w:val="000A4073"/>
    <w:rsid w:val="000A4420"/>
    <w:rsid w:val="000A4990"/>
    <w:rsid w:val="000A5C0E"/>
    <w:rsid w:val="000A6A8E"/>
    <w:rsid w:val="000A703D"/>
    <w:rsid w:val="000B01A3"/>
    <w:rsid w:val="000B0CEA"/>
    <w:rsid w:val="000B12BC"/>
    <w:rsid w:val="000B1458"/>
    <w:rsid w:val="000B15D2"/>
    <w:rsid w:val="000B182C"/>
    <w:rsid w:val="000B1DCF"/>
    <w:rsid w:val="000B2038"/>
    <w:rsid w:val="000B3E30"/>
    <w:rsid w:val="000B4AFA"/>
    <w:rsid w:val="000B6114"/>
    <w:rsid w:val="000B6593"/>
    <w:rsid w:val="000B6A8A"/>
    <w:rsid w:val="000B6DE1"/>
    <w:rsid w:val="000B6F88"/>
    <w:rsid w:val="000C093D"/>
    <w:rsid w:val="000C17D5"/>
    <w:rsid w:val="000C1944"/>
    <w:rsid w:val="000C205D"/>
    <w:rsid w:val="000C3536"/>
    <w:rsid w:val="000C3675"/>
    <w:rsid w:val="000C3C42"/>
    <w:rsid w:val="000C45EE"/>
    <w:rsid w:val="000C494A"/>
    <w:rsid w:val="000C5261"/>
    <w:rsid w:val="000C6349"/>
    <w:rsid w:val="000C65D8"/>
    <w:rsid w:val="000C7677"/>
    <w:rsid w:val="000C781C"/>
    <w:rsid w:val="000C79EF"/>
    <w:rsid w:val="000C7CD6"/>
    <w:rsid w:val="000D01C7"/>
    <w:rsid w:val="000D02E5"/>
    <w:rsid w:val="000D03E7"/>
    <w:rsid w:val="000D0B0E"/>
    <w:rsid w:val="000D0C30"/>
    <w:rsid w:val="000D1A3A"/>
    <w:rsid w:val="000D1C38"/>
    <w:rsid w:val="000D1E25"/>
    <w:rsid w:val="000D2BF3"/>
    <w:rsid w:val="000D3AC6"/>
    <w:rsid w:val="000D4525"/>
    <w:rsid w:val="000D4C46"/>
    <w:rsid w:val="000D519D"/>
    <w:rsid w:val="000D5C99"/>
    <w:rsid w:val="000D5D35"/>
    <w:rsid w:val="000D62AF"/>
    <w:rsid w:val="000D68E2"/>
    <w:rsid w:val="000D6A34"/>
    <w:rsid w:val="000D7F11"/>
    <w:rsid w:val="000E02A5"/>
    <w:rsid w:val="000E0489"/>
    <w:rsid w:val="000E0C76"/>
    <w:rsid w:val="000E1736"/>
    <w:rsid w:val="000E1E75"/>
    <w:rsid w:val="000E2421"/>
    <w:rsid w:val="000E381D"/>
    <w:rsid w:val="000E3B5B"/>
    <w:rsid w:val="000E4096"/>
    <w:rsid w:val="000E4F63"/>
    <w:rsid w:val="000E616B"/>
    <w:rsid w:val="000E675B"/>
    <w:rsid w:val="000E7FAD"/>
    <w:rsid w:val="000F012E"/>
    <w:rsid w:val="000F02C3"/>
    <w:rsid w:val="000F0358"/>
    <w:rsid w:val="000F0525"/>
    <w:rsid w:val="000F0775"/>
    <w:rsid w:val="000F0BBF"/>
    <w:rsid w:val="000F0C79"/>
    <w:rsid w:val="000F2A08"/>
    <w:rsid w:val="000F2C6A"/>
    <w:rsid w:val="000F363E"/>
    <w:rsid w:val="000F3932"/>
    <w:rsid w:val="000F5026"/>
    <w:rsid w:val="000F50F7"/>
    <w:rsid w:val="000F52ED"/>
    <w:rsid w:val="000F5BCA"/>
    <w:rsid w:val="000F5DA2"/>
    <w:rsid w:val="000F6D3E"/>
    <w:rsid w:val="000F736A"/>
    <w:rsid w:val="000F7D24"/>
    <w:rsid w:val="00100027"/>
    <w:rsid w:val="001007CC"/>
    <w:rsid w:val="00100AAD"/>
    <w:rsid w:val="0010104B"/>
    <w:rsid w:val="001010EA"/>
    <w:rsid w:val="00101708"/>
    <w:rsid w:val="00101EBB"/>
    <w:rsid w:val="001021B5"/>
    <w:rsid w:val="00102661"/>
    <w:rsid w:val="00102975"/>
    <w:rsid w:val="00102A67"/>
    <w:rsid w:val="0010306B"/>
    <w:rsid w:val="001033AA"/>
    <w:rsid w:val="00103DF6"/>
    <w:rsid w:val="00104BF0"/>
    <w:rsid w:val="00105D53"/>
    <w:rsid w:val="00106FC6"/>
    <w:rsid w:val="001077E9"/>
    <w:rsid w:val="0010FF6E"/>
    <w:rsid w:val="001103E0"/>
    <w:rsid w:val="001103FE"/>
    <w:rsid w:val="00110405"/>
    <w:rsid w:val="00110614"/>
    <w:rsid w:val="00110691"/>
    <w:rsid w:val="00110C96"/>
    <w:rsid w:val="001114D7"/>
    <w:rsid w:val="00111BC4"/>
    <w:rsid w:val="00111CDE"/>
    <w:rsid w:val="0011272C"/>
    <w:rsid w:val="0011480B"/>
    <w:rsid w:val="001154D0"/>
    <w:rsid w:val="0011595C"/>
    <w:rsid w:val="00115AEB"/>
    <w:rsid w:val="00116278"/>
    <w:rsid w:val="0011686A"/>
    <w:rsid w:val="00116908"/>
    <w:rsid w:val="00116D8B"/>
    <w:rsid w:val="001177A8"/>
    <w:rsid w:val="001179F9"/>
    <w:rsid w:val="00120BBD"/>
    <w:rsid w:val="00121A97"/>
    <w:rsid w:val="001225E1"/>
    <w:rsid w:val="0012394D"/>
    <w:rsid w:val="00124A19"/>
    <w:rsid w:val="00124C91"/>
    <w:rsid w:val="001258F9"/>
    <w:rsid w:val="00126515"/>
    <w:rsid w:val="00126C16"/>
    <w:rsid w:val="00127156"/>
    <w:rsid w:val="0012766D"/>
    <w:rsid w:val="00127CE3"/>
    <w:rsid w:val="0013083E"/>
    <w:rsid w:val="00130C16"/>
    <w:rsid w:val="00131370"/>
    <w:rsid w:val="00131DD0"/>
    <w:rsid w:val="0013222A"/>
    <w:rsid w:val="00132F2C"/>
    <w:rsid w:val="00134273"/>
    <w:rsid w:val="00134502"/>
    <w:rsid w:val="00134BD1"/>
    <w:rsid w:val="00135631"/>
    <w:rsid w:val="0013620E"/>
    <w:rsid w:val="0013745D"/>
    <w:rsid w:val="00137B13"/>
    <w:rsid w:val="00137B3E"/>
    <w:rsid w:val="00137F80"/>
    <w:rsid w:val="0014097F"/>
    <w:rsid w:val="00140A1A"/>
    <w:rsid w:val="00140B82"/>
    <w:rsid w:val="00140DF3"/>
    <w:rsid w:val="0014135C"/>
    <w:rsid w:val="00142223"/>
    <w:rsid w:val="001424F8"/>
    <w:rsid w:val="00143556"/>
    <w:rsid w:val="00144E24"/>
    <w:rsid w:val="001453E5"/>
    <w:rsid w:val="00146ED0"/>
    <w:rsid w:val="001472E4"/>
    <w:rsid w:val="00147378"/>
    <w:rsid w:val="00147954"/>
    <w:rsid w:val="00147A8E"/>
    <w:rsid w:val="00147DF3"/>
    <w:rsid w:val="00147E70"/>
    <w:rsid w:val="00150B62"/>
    <w:rsid w:val="001510F6"/>
    <w:rsid w:val="00151426"/>
    <w:rsid w:val="00152276"/>
    <w:rsid w:val="0015265D"/>
    <w:rsid w:val="00152A01"/>
    <w:rsid w:val="00152C9D"/>
    <w:rsid w:val="00153129"/>
    <w:rsid w:val="001532B8"/>
    <w:rsid w:val="00153F23"/>
    <w:rsid w:val="001544D5"/>
    <w:rsid w:val="00154C13"/>
    <w:rsid w:val="001551CE"/>
    <w:rsid w:val="0015597F"/>
    <w:rsid w:val="00157362"/>
    <w:rsid w:val="00157A84"/>
    <w:rsid w:val="00160311"/>
    <w:rsid w:val="0016042C"/>
    <w:rsid w:val="001604A5"/>
    <w:rsid w:val="001608CC"/>
    <w:rsid w:val="00160EE8"/>
    <w:rsid w:val="00161256"/>
    <w:rsid w:val="0016129E"/>
    <w:rsid w:val="00161A62"/>
    <w:rsid w:val="00162732"/>
    <w:rsid w:val="001628CD"/>
    <w:rsid w:val="001633AC"/>
    <w:rsid w:val="0016341F"/>
    <w:rsid w:val="001638F8"/>
    <w:rsid w:val="00165E67"/>
    <w:rsid w:val="00166056"/>
    <w:rsid w:val="00166435"/>
    <w:rsid w:val="00166BAB"/>
    <w:rsid w:val="00167D09"/>
    <w:rsid w:val="00170CF7"/>
    <w:rsid w:val="00171F71"/>
    <w:rsid w:val="00171FDD"/>
    <w:rsid w:val="0017229C"/>
    <w:rsid w:val="00172935"/>
    <w:rsid w:val="001736FF"/>
    <w:rsid w:val="00173764"/>
    <w:rsid w:val="0017506F"/>
    <w:rsid w:val="0017528F"/>
    <w:rsid w:val="001772C6"/>
    <w:rsid w:val="00177FC3"/>
    <w:rsid w:val="00182F38"/>
    <w:rsid w:val="00183499"/>
    <w:rsid w:val="00183702"/>
    <w:rsid w:val="001839B5"/>
    <w:rsid w:val="00184123"/>
    <w:rsid w:val="00184356"/>
    <w:rsid w:val="00191790"/>
    <w:rsid w:val="00192349"/>
    <w:rsid w:val="00193F23"/>
    <w:rsid w:val="00194417"/>
    <w:rsid w:val="00194C5E"/>
    <w:rsid w:val="00195173"/>
    <w:rsid w:val="0019571D"/>
    <w:rsid w:val="00196409"/>
    <w:rsid w:val="00196BB4"/>
    <w:rsid w:val="001974E2"/>
    <w:rsid w:val="001A02C2"/>
    <w:rsid w:val="001A0DC1"/>
    <w:rsid w:val="001A0ECE"/>
    <w:rsid w:val="001A111C"/>
    <w:rsid w:val="001A1A73"/>
    <w:rsid w:val="001A2009"/>
    <w:rsid w:val="001A2102"/>
    <w:rsid w:val="001A2A8B"/>
    <w:rsid w:val="001A2F87"/>
    <w:rsid w:val="001A321E"/>
    <w:rsid w:val="001A3E2D"/>
    <w:rsid w:val="001A44B0"/>
    <w:rsid w:val="001A47D9"/>
    <w:rsid w:val="001A4E31"/>
    <w:rsid w:val="001A64AC"/>
    <w:rsid w:val="001A658A"/>
    <w:rsid w:val="001B0820"/>
    <w:rsid w:val="001B1EA9"/>
    <w:rsid w:val="001B2119"/>
    <w:rsid w:val="001B239C"/>
    <w:rsid w:val="001B23AE"/>
    <w:rsid w:val="001B2CE7"/>
    <w:rsid w:val="001B2EF6"/>
    <w:rsid w:val="001B2F17"/>
    <w:rsid w:val="001B3020"/>
    <w:rsid w:val="001B397D"/>
    <w:rsid w:val="001B39F7"/>
    <w:rsid w:val="001B3AF2"/>
    <w:rsid w:val="001B4422"/>
    <w:rsid w:val="001B4807"/>
    <w:rsid w:val="001B50DE"/>
    <w:rsid w:val="001B5751"/>
    <w:rsid w:val="001B5911"/>
    <w:rsid w:val="001B60ED"/>
    <w:rsid w:val="001B6BCB"/>
    <w:rsid w:val="001B7492"/>
    <w:rsid w:val="001C0671"/>
    <w:rsid w:val="001C1200"/>
    <w:rsid w:val="001C1694"/>
    <w:rsid w:val="001C175D"/>
    <w:rsid w:val="001C2007"/>
    <w:rsid w:val="001C20FD"/>
    <w:rsid w:val="001C2561"/>
    <w:rsid w:val="001C259F"/>
    <w:rsid w:val="001C26D0"/>
    <w:rsid w:val="001C5119"/>
    <w:rsid w:val="001C6325"/>
    <w:rsid w:val="001C655D"/>
    <w:rsid w:val="001D1910"/>
    <w:rsid w:val="001D1E0D"/>
    <w:rsid w:val="001D2360"/>
    <w:rsid w:val="001D37AE"/>
    <w:rsid w:val="001D38B7"/>
    <w:rsid w:val="001D43D0"/>
    <w:rsid w:val="001D52FE"/>
    <w:rsid w:val="001D5444"/>
    <w:rsid w:val="001D75B1"/>
    <w:rsid w:val="001D76B3"/>
    <w:rsid w:val="001E0699"/>
    <w:rsid w:val="001E0C53"/>
    <w:rsid w:val="001E149F"/>
    <w:rsid w:val="001E1549"/>
    <w:rsid w:val="001E2309"/>
    <w:rsid w:val="001E31F5"/>
    <w:rsid w:val="001E3392"/>
    <w:rsid w:val="001E3D42"/>
    <w:rsid w:val="001E42BA"/>
    <w:rsid w:val="001E4636"/>
    <w:rsid w:val="001E498C"/>
    <w:rsid w:val="001E4A9F"/>
    <w:rsid w:val="001E4F83"/>
    <w:rsid w:val="001E5874"/>
    <w:rsid w:val="001E5A33"/>
    <w:rsid w:val="001E5D91"/>
    <w:rsid w:val="001E6718"/>
    <w:rsid w:val="001E6A95"/>
    <w:rsid w:val="001E7FEA"/>
    <w:rsid w:val="001F08FA"/>
    <w:rsid w:val="001F09B0"/>
    <w:rsid w:val="001F1D83"/>
    <w:rsid w:val="001F2D13"/>
    <w:rsid w:val="001F32E9"/>
    <w:rsid w:val="001F37F4"/>
    <w:rsid w:val="001F3904"/>
    <w:rsid w:val="001F3A18"/>
    <w:rsid w:val="001F45E0"/>
    <w:rsid w:val="001F57E9"/>
    <w:rsid w:val="001F626A"/>
    <w:rsid w:val="001F6506"/>
    <w:rsid w:val="001F704C"/>
    <w:rsid w:val="0020020B"/>
    <w:rsid w:val="00200AE3"/>
    <w:rsid w:val="00202280"/>
    <w:rsid w:val="002027C4"/>
    <w:rsid w:val="00203DD3"/>
    <w:rsid w:val="0020409D"/>
    <w:rsid w:val="00204292"/>
    <w:rsid w:val="00204324"/>
    <w:rsid w:val="00204B7C"/>
    <w:rsid w:val="00205AD3"/>
    <w:rsid w:val="002062CF"/>
    <w:rsid w:val="00206387"/>
    <w:rsid w:val="00206506"/>
    <w:rsid w:val="00206BE0"/>
    <w:rsid w:val="00207461"/>
    <w:rsid w:val="002079AB"/>
    <w:rsid w:val="00210129"/>
    <w:rsid w:val="00210F48"/>
    <w:rsid w:val="00210FAF"/>
    <w:rsid w:val="002110FA"/>
    <w:rsid w:val="002113D7"/>
    <w:rsid w:val="00211735"/>
    <w:rsid w:val="0021183E"/>
    <w:rsid w:val="00212253"/>
    <w:rsid w:val="00213D05"/>
    <w:rsid w:val="00214635"/>
    <w:rsid w:val="00215777"/>
    <w:rsid w:val="00215946"/>
    <w:rsid w:val="002169DB"/>
    <w:rsid w:val="00220115"/>
    <w:rsid w:val="002207E9"/>
    <w:rsid w:val="00221642"/>
    <w:rsid w:val="00221AC2"/>
    <w:rsid w:val="00221C71"/>
    <w:rsid w:val="00223D7E"/>
    <w:rsid w:val="00224097"/>
    <w:rsid w:val="00225553"/>
    <w:rsid w:val="00225830"/>
    <w:rsid w:val="00226366"/>
    <w:rsid w:val="00231175"/>
    <w:rsid w:val="002315C5"/>
    <w:rsid w:val="00231F45"/>
    <w:rsid w:val="00232FA8"/>
    <w:rsid w:val="00233ACF"/>
    <w:rsid w:val="00233C42"/>
    <w:rsid w:val="00233CD4"/>
    <w:rsid w:val="00233CD9"/>
    <w:rsid w:val="00233DB0"/>
    <w:rsid w:val="002341D9"/>
    <w:rsid w:val="00234C7F"/>
    <w:rsid w:val="00234F69"/>
    <w:rsid w:val="002351D1"/>
    <w:rsid w:val="00235D74"/>
    <w:rsid w:val="00236677"/>
    <w:rsid w:val="0023675A"/>
    <w:rsid w:val="00236D00"/>
    <w:rsid w:val="00237329"/>
    <w:rsid w:val="0024037A"/>
    <w:rsid w:val="00240480"/>
    <w:rsid w:val="002405B4"/>
    <w:rsid w:val="002406F3"/>
    <w:rsid w:val="002410E7"/>
    <w:rsid w:val="0024212C"/>
    <w:rsid w:val="002436DA"/>
    <w:rsid w:val="0024408C"/>
    <w:rsid w:val="00244C10"/>
    <w:rsid w:val="00244E96"/>
    <w:rsid w:val="00245ECC"/>
    <w:rsid w:val="00246145"/>
    <w:rsid w:val="00246A3C"/>
    <w:rsid w:val="00247183"/>
    <w:rsid w:val="00247B71"/>
    <w:rsid w:val="00247D83"/>
    <w:rsid w:val="0025022D"/>
    <w:rsid w:val="002503FA"/>
    <w:rsid w:val="0025109F"/>
    <w:rsid w:val="002513AD"/>
    <w:rsid w:val="002517EA"/>
    <w:rsid w:val="00251AAE"/>
    <w:rsid w:val="00252238"/>
    <w:rsid w:val="0025235E"/>
    <w:rsid w:val="002523EF"/>
    <w:rsid w:val="00252454"/>
    <w:rsid w:val="00253557"/>
    <w:rsid w:val="002537F9"/>
    <w:rsid w:val="002542A5"/>
    <w:rsid w:val="00254304"/>
    <w:rsid w:val="002546B1"/>
    <w:rsid w:val="0025473F"/>
    <w:rsid w:val="002548D5"/>
    <w:rsid w:val="00254ABF"/>
    <w:rsid w:val="00254F95"/>
    <w:rsid w:val="0025581C"/>
    <w:rsid w:val="0025639E"/>
    <w:rsid w:val="0025657F"/>
    <w:rsid w:val="00256862"/>
    <w:rsid w:val="00256D52"/>
    <w:rsid w:val="00257894"/>
    <w:rsid w:val="00257B94"/>
    <w:rsid w:val="00260D64"/>
    <w:rsid w:val="002614E3"/>
    <w:rsid w:val="0026175B"/>
    <w:rsid w:val="00262589"/>
    <w:rsid w:val="002626C6"/>
    <w:rsid w:val="00264AA8"/>
    <w:rsid w:val="002650DE"/>
    <w:rsid w:val="00265765"/>
    <w:rsid w:val="00266729"/>
    <w:rsid w:val="00266960"/>
    <w:rsid w:val="0026703B"/>
    <w:rsid w:val="00267A33"/>
    <w:rsid w:val="00267CBB"/>
    <w:rsid w:val="00267F2B"/>
    <w:rsid w:val="002700CA"/>
    <w:rsid w:val="002702C8"/>
    <w:rsid w:val="0027040A"/>
    <w:rsid w:val="002716FE"/>
    <w:rsid w:val="002721ED"/>
    <w:rsid w:val="00272D79"/>
    <w:rsid w:val="00274F13"/>
    <w:rsid w:val="002753B6"/>
    <w:rsid w:val="002754B3"/>
    <w:rsid w:val="002757B3"/>
    <w:rsid w:val="002759B1"/>
    <w:rsid w:val="002763E4"/>
    <w:rsid w:val="00276A1D"/>
    <w:rsid w:val="00277E4A"/>
    <w:rsid w:val="00277E8F"/>
    <w:rsid w:val="00280078"/>
    <w:rsid w:val="0028025C"/>
    <w:rsid w:val="00282026"/>
    <w:rsid w:val="00282E4D"/>
    <w:rsid w:val="00283744"/>
    <w:rsid w:val="00284C2A"/>
    <w:rsid w:val="0028525A"/>
    <w:rsid w:val="00285630"/>
    <w:rsid w:val="00286329"/>
    <w:rsid w:val="00286640"/>
    <w:rsid w:val="0028691D"/>
    <w:rsid w:val="00286CE1"/>
    <w:rsid w:val="00286F6B"/>
    <w:rsid w:val="002870A8"/>
    <w:rsid w:val="00287DB6"/>
    <w:rsid w:val="00290C34"/>
    <w:rsid w:val="00291173"/>
    <w:rsid w:val="00291F1C"/>
    <w:rsid w:val="00292B64"/>
    <w:rsid w:val="00292FFE"/>
    <w:rsid w:val="00294193"/>
    <w:rsid w:val="00294C4C"/>
    <w:rsid w:val="00294E18"/>
    <w:rsid w:val="00295662"/>
    <w:rsid w:val="0029577B"/>
    <w:rsid w:val="00295B15"/>
    <w:rsid w:val="002968ED"/>
    <w:rsid w:val="0029FD77"/>
    <w:rsid w:val="002A013A"/>
    <w:rsid w:val="002A0759"/>
    <w:rsid w:val="002A0856"/>
    <w:rsid w:val="002A0AFB"/>
    <w:rsid w:val="002A1878"/>
    <w:rsid w:val="002A1A8C"/>
    <w:rsid w:val="002A1B36"/>
    <w:rsid w:val="002A1CFE"/>
    <w:rsid w:val="002A266A"/>
    <w:rsid w:val="002A3118"/>
    <w:rsid w:val="002A321A"/>
    <w:rsid w:val="002A3897"/>
    <w:rsid w:val="002A40D9"/>
    <w:rsid w:val="002A532A"/>
    <w:rsid w:val="002A5BE7"/>
    <w:rsid w:val="002A6393"/>
    <w:rsid w:val="002A6404"/>
    <w:rsid w:val="002A6D88"/>
    <w:rsid w:val="002A7B15"/>
    <w:rsid w:val="002A7BA2"/>
    <w:rsid w:val="002B0926"/>
    <w:rsid w:val="002B1001"/>
    <w:rsid w:val="002B1301"/>
    <w:rsid w:val="002B1C62"/>
    <w:rsid w:val="002B1EA9"/>
    <w:rsid w:val="002B3147"/>
    <w:rsid w:val="002B31A1"/>
    <w:rsid w:val="002B345B"/>
    <w:rsid w:val="002B360D"/>
    <w:rsid w:val="002B5AE7"/>
    <w:rsid w:val="002B5C50"/>
    <w:rsid w:val="002B6C14"/>
    <w:rsid w:val="002B7F3D"/>
    <w:rsid w:val="002C09B3"/>
    <w:rsid w:val="002C14B9"/>
    <w:rsid w:val="002C17CC"/>
    <w:rsid w:val="002C432B"/>
    <w:rsid w:val="002C4838"/>
    <w:rsid w:val="002C74D1"/>
    <w:rsid w:val="002C7E8D"/>
    <w:rsid w:val="002C7FB9"/>
    <w:rsid w:val="002D2B95"/>
    <w:rsid w:val="002D3440"/>
    <w:rsid w:val="002D34A2"/>
    <w:rsid w:val="002D351E"/>
    <w:rsid w:val="002D3F51"/>
    <w:rsid w:val="002D4938"/>
    <w:rsid w:val="002D56A6"/>
    <w:rsid w:val="002D5A00"/>
    <w:rsid w:val="002D5F8A"/>
    <w:rsid w:val="002D6797"/>
    <w:rsid w:val="002D6C86"/>
    <w:rsid w:val="002D70EE"/>
    <w:rsid w:val="002D733A"/>
    <w:rsid w:val="002D744F"/>
    <w:rsid w:val="002D77F4"/>
    <w:rsid w:val="002E0995"/>
    <w:rsid w:val="002E129C"/>
    <w:rsid w:val="002E1965"/>
    <w:rsid w:val="002E1F57"/>
    <w:rsid w:val="002E1FBB"/>
    <w:rsid w:val="002E20F7"/>
    <w:rsid w:val="002E467D"/>
    <w:rsid w:val="002E4E43"/>
    <w:rsid w:val="002E587F"/>
    <w:rsid w:val="002E5DA7"/>
    <w:rsid w:val="002E7B45"/>
    <w:rsid w:val="002F125E"/>
    <w:rsid w:val="002F1929"/>
    <w:rsid w:val="002F19AD"/>
    <w:rsid w:val="002F1E96"/>
    <w:rsid w:val="002F2B70"/>
    <w:rsid w:val="002F3444"/>
    <w:rsid w:val="002F3691"/>
    <w:rsid w:val="002F3DA1"/>
    <w:rsid w:val="002F4792"/>
    <w:rsid w:val="002F5059"/>
    <w:rsid w:val="002F510D"/>
    <w:rsid w:val="002F5A42"/>
    <w:rsid w:val="002F7BA7"/>
    <w:rsid w:val="00300A3E"/>
    <w:rsid w:val="00300EB7"/>
    <w:rsid w:val="00301814"/>
    <w:rsid w:val="00302097"/>
    <w:rsid w:val="00302D6E"/>
    <w:rsid w:val="00302DE5"/>
    <w:rsid w:val="00302E13"/>
    <w:rsid w:val="00303F5E"/>
    <w:rsid w:val="003049B5"/>
    <w:rsid w:val="003055A6"/>
    <w:rsid w:val="003058BB"/>
    <w:rsid w:val="00305D40"/>
    <w:rsid w:val="003064FD"/>
    <w:rsid w:val="003073F6"/>
    <w:rsid w:val="003075EF"/>
    <w:rsid w:val="00307879"/>
    <w:rsid w:val="00307F3C"/>
    <w:rsid w:val="003101A2"/>
    <w:rsid w:val="00310771"/>
    <w:rsid w:val="00310C3D"/>
    <w:rsid w:val="00311265"/>
    <w:rsid w:val="003113C4"/>
    <w:rsid w:val="00311502"/>
    <w:rsid w:val="00311AC0"/>
    <w:rsid w:val="003125EF"/>
    <w:rsid w:val="003127B1"/>
    <w:rsid w:val="00312DAD"/>
    <w:rsid w:val="003130CE"/>
    <w:rsid w:val="0031336B"/>
    <w:rsid w:val="00313D04"/>
    <w:rsid w:val="00314C8F"/>
    <w:rsid w:val="00314E7A"/>
    <w:rsid w:val="00315A06"/>
    <w:rsid w:val="00315FE6"/>
    <w:rsid w:val="00316513"/>
    <w:rsid w:val="00316C7E"/>
    <w:rsid w:val="00317FA0"/>
    <w:rsid w:val="0032113A"/>
    <w:rsid w:val="00321FE7"/>
    <w:rsid w:val="00323026"/>
    <w:rsid w:val="0032386C"/>
    <w:rsid w:val="00323B51"/>
    <w:rsid w:val="00323D24"/>
    <w:rsid w:val="00324C0D"/>
    <w:rsid w:val="003256C5"/>
    <w:rsid w:val="003259CB"/>
    <w:rsid w:val="00325AC3"/>
    <w:rsid w:val="00327447"/>
    <w:rsid w:val="003274E1"/>
    <w:rsid w:val="00327868"/>
    <w:rsid w:val="00331134"/>
    <w:rsid w:val="0033182A"/>
    <w:rsid w:val="00331F40"/>
    <w:rsid w:val="00332AFC"/>
    <w:rsid w:val="00333B6F"/>
    <w:rsid w:val="00333C21"/>
    <w:rsid w:val="003342E8"/>
    <w:rsid w:val="00334BEB"/>
    <w:rsid w:val="00336AAE"/>
    <w:rsid w:val="00336BD2"/>
    <w:rsid w:val="00340850"/>
    <w:rsid w:val="00340BDB"/>
    <w:rsid w:val="00340C65"/>
    <w:rsid w:val="00340DCA"/>
    <w:rsid w:val="00340EEC"/>
    <w:rsid w:val="00341382"/>
    <w:rsid w:val="00342683"/>
    <w:rsid w:val="00342688"/>
    <w:rsid w:val="00342CCB"/>
    <w:rsid w:val="00342D41"/>
    <w:rsid w:val="003441E2"/>
    <w:rsid w:val="0034491D"/>
    <w:rsid w:val="00345054"/>
    <w:rsid w:val="0034561D"/>
    <w:rsid w:val="00345E3E"/>
    <w:rsid w:val="003467A8"/>
    <w:rsid w:val="003472A5"/>
    <w:rsid w:val="00351791"/>
    <w:rsid w:val="003519AC"/>
    <w:rsid w:val="00351D9D"/>
    <w:rsid w:val="00351F0C"/>
    <w:rsid w:val="00352FBB"/>
    <w:rsid w:val="00353225"/>
    <w:rsid w:val="00353D77"/>
    <w:rsid w:val="00354693"/>
    <w:rsid w:val="00355884"/>
    <w:rsid w:val="00355CE3"/>
    <w:rsid w:val="00355D51"/>
    <w:rsid w:val="003566FB"/>
    <w:rsid w:val="003568F9"/>
    <w:rsid w:val="00356A02"/>
    <w:rsid w:val="00356F71"/>
    <w:rsid w:val="00357682"/>
    <w:rsid w:val="003578AD"/>
    <w:rsid w:val="00360275"/>
    <w:rsid w:val="00360E82"/>
    <w:rsid w:val="00361657"/>
    <w:rsid w:val="00361CE7"/>
    <w:rsid w:val="00363313"/>
    <w:rsid w:val="003636D0"/>
    <w:rsid w:val="003637E7"/>
    <w:rsid w:val="0036386E"/>
    <w:rsid w:val="00363B43"/>
    <w:rsid w:val="00363C67"/>
    <w:rsid w:val="003646C2"/>
    <w:rsid w:val="0036624D"/>
    <w:rsid w:val="00367857"/>
    <w:rsid w:val="003678E7"/>
    <w:rsid w:val="00367936"/>
    <w:rsid w:val="0036793F"/>
    <w:rsid w:val="003679DA"/>
    <w:rsid w:val="00370C39"/>
    <w:rsid w:val="00371434"/>
    <w:rsid w:val="00371A32"/>
    <w:rsid w:val="003727B3"/>
    <w:rsid w:val="00373301"/>
    <w:rsid w:val="00373D0D"/>
    <w:rsid w:val="00374B58"/>
    <w:rsid w:val="0037617F"/>
    <w:rsid w:val="00377698"/>
    <w:rsid w:val="00380A6E"/>
    <w:rsid w:val="00380F93"/>
    <w:rsid w:val="003812F3"/>
    <w:rsid w:val="00381E49"/>
    <w:rsid w:val="0038238A"/>
    <w:rsid w:val="00382541"/>
    <w:rsid w:val="003828B2"/>
    <w:rsid w:val="003833AD"/>
    <w:rsid w:val="0038390B"/>
    <w:rsid w:val="00383FE7"/>
    <w:rsid w:val="0038436C"/>
    <w:rsid w:val="00384776"/>
    <w:rsid w:val="003851DD"/>
    <w:rsid w:val="00385655"/>
    <w:rsid w:val="00385762"/>
    <w:rsid w:val="00385E48"/>
    <w:rsid w:val="0038694F"/>
    <w:rsid w:val="00387282"/>
    <w:rsid w:val="00387787"/>
    <w:rsid w:val="00390060"/>
    <w:rsid w:val="00391E63"/>
    <w:rsid w:val="003927C5"/>
    <w:rsid w:val="0039335D"/>
    <w:rsid w:val="003935A4"/>
    <w:rsid w:val="00393919"/>
    <w:rsid w:val="00393FD3"/>
    <w:rsid w:val="00394463"/>
    <w:rsid w:val="00394B96"/>
    <w:rsid w:val="003957C6"/>
    <w:rsid w:val="00395F52"/>
    <w:rsid w:val="00395FDB"/>
    <w:rsid w:val="00396518"/>
    <w:rsid w:val="00396C20"/>
    <w:rsid w:val="003975A3"/>
    <w:rsid w:val="003A0001"/>
    <w:rsid w:val="003A0627"/>
    <w:rsid w:val="003A0685"/>
    <w:rsid w:val="003A0E9C"/>
    <w:rsid w:val="003A11FC"/>
    <w:rsid w:val="003A20E3"/>
    <w:rsid w:val="003A24A2"/>
    <w:rsid w:val="003A2D86"/>
    <w:rsid w:val="003A305B"/>
    <w:rsid w:val="003A30E1"/>
    <w:rsid w:val="003A31FF"/>
    <w:rsid w:val="003A45CA"/>
    <w:rsid w:val="003A48B1"/>
    <w:rsid w:val="003A4B28"/>
    <w:rsid w:val="003A4BDB"/>
    <w:rsid w:val="003A4E7E"/>
    <w:rsid w:val="003A5DA5"/>
    <w:rsid w:val="003A6842"/>
    <w:rsid w:val="003A7028"/>
    <w:rsid w:val="003A7087"/>
    <w:rsid w:val="003B0F76"/>
    <w:rsid w:val="003B10F0"/>
    <w:rsid w:val="003B228F"/>
    <w:rsid w:val="003B275F"/>
    <w:rsid w:val="003B2C4C"/>
    <w:rsid w:val="003B40FF"/>
    <w:rsid w:val="003B4134"/>
    <w:rsid w:val="003B41DC"/>
    <w:rsid w:val="003B4ADB"/>
    <w:rsid w:val="003B4CA5"/>
    <w:rsid w:val="003B6241"/>
    <w:rsid w:val="003B68F3"/>
    <w:rsid w:val="003B6B85"/>
    <w:rsid w:val="003B7076"/>
    <w:rsid w:val="003B771D"/>
    <w:rsid w:val="003B7827"/>
    <w:rsid w:val="003C0451"/>
    <w:rsid w:val="003C051C"/>
    <w:rsid w:val="003C05AA"/>
    <w:rsid w:val="003C1104"/>
    <w:rsid w:val="003C1589"/>
    <w:rsid w:val="003C1D2F"/>
    <w:rsid w:val="003C214F"/>
    <w:rsid w:val="003C248C"/>
    <w:rsid w:val="003C262E"/>
    <w:rsid w:val="003C2703"/>
    <w:rsid w:val="003C2D7A"/>
    <w:rsid w:val="003C315D"/>
    <w:rsid w:val="003C3240"/>
    <w:rsid w:val="003C41CA"/>
    <w:rsid w:val="003C47C2"/>
    <w:rsid w:val="003C590B"/>
    <w:rsid w:val="003C5985"/>
    <w:rsid w:val="003C5F91"/>
    <w:rsid w:val="003C5FCD"/>
    <w:rsid w:val="003C65CB"/>
    <w:rsid w:val="003D07E0"/>
    <w:rsid w:val="003D1B89"/>
    <w:rsid w:val="003D1D06"/>
    <w:rsid w:val="003D2985"/>
    <w:rsid w:val="003D2A90"/>
    <w:rsid w:val="003D2B5F"/>
    <w:rsid w:val="003D352E"/>
    <w:rsid w:val="003D3F6D"/>
    <w:rsid w:val="003D477B"/>
    <w:rsid w:val="003D55BF"/>
    <w:rsid w:val="003D56C1"/>
    <w:rsid w:val="003D5E3A"/>
    <w:rsid w:val="003D61AC"/>
    <w:rsid w:val="003D62DF"/>
    <w:rsid w:val="003D6AC5"/>
    <w:rsid w:val="003E0F86"/>
    <w:rsid w:val="003E128C"/>
    <w:rsid w:val="003E1D6F"/>
    <w:rsid w:val="003E257A"/>
    <w:rsid w:val="003E36C8"/>
    <w:rsid w:val="003E39CD"/>
    <w:rsid w:val="003E4D2A"/>
    <w:rsid w:val="003E4F88"/>
    <w:rsid w:val="003E5B28"/>
    <w:rsid w:val="003E6152"/>
    <w:rsid w:val="003E6676"/>
    <w:rsid w:val="003E69CF"/>
    <w:rsid w:val="003E77D3"/>
    <w:rsid w:val="003F0425"/>
    <w:rsid w:val="003F0619"/>
    <w:rsid w:val="003F0E51"/>
    <w:rsid w:val="003F2F45"/>
    <w:rsid w:val="003F338D"/>
    <w:rsid w:val="003F3BF9"/>
    <w:rsid w:val="003F4354"/>
    <w:rsid w:val="003F49B1"/>
    <w:rsid w:val="003F5445"/>
    <w:rsid w:val="003F55D0"/>
    <w:rsid w:val="003F58C1"/>
    <w:rsid w:val="003F6A55"/>
    <w:rsid w:val="003F6D83"/>
    <w:rsid w:val="003F6E0C"/>
    <w:rsid w:val="003F724A"/>
    <w:rsid w:val="003F7495"/>
    <w:rsid w:val="003F77C9"/>
    <w:rsid w:val="0040186B"/>
    <w:rsid w:val="00401B04"/>
    <w:rsid w:val="00401B88"/>
    <w:rsid w:val="00402156"/>
    <w:rsid w:val="004026AF"/>
    <w:rsid w:val="00403063"/>
    <w:rsid w:val="004049FC"/>
    <w:rsid w:val="00404DA5"/>
    <w:rsid w:val="0040619A"/>
    <w:rsid w:val="004061F5"/>
    <w:rsid w:val="0040654C"/>
    <w:rsid w:val="00406A5E"/>
    <w:rsid w:val="00406C17"/>
    <w:rsid w:val="0041376C"/>
    <w:rsid w:val="004139B1"/>
    <w:rsid w:val="00414187"/>
    <w:rsid w:val="00414660"/>
    <w:rsid w:val="00414AEA"/>
    <w:rsid w:val="00416569"/>
    <w:rsid w:val="00417772"/>
    <w:rsid w:val="004203C1"/>
    <w:rsid w:val="0042165A"/>
    <w:rsid w:val="00422E29"/>
    <w:rsid w:val="00423023"/>
    <w:rsid w:val="004238ED"/>
    <w:rsid w:val="00423D80"/>
    <w:rsid w:val="004245F4"/>
    <w:rsid w:val="00424C5C"/>
    <w:rsid w:val="0042501F"/>
    <w:rsid w:val="00425AE3"/>
    <w:rsid w:val="00425BC5"/>
    <w:rsid w:val="00425DF1"/>
    <w:rsid w:val="00426990"/>
    <w:rsid w:val="004271C4"/>
    <w:rsid w:val="00427AF2"/>
    <w:rsid w:val="00427F99"/>
    <w:rsid w:val="004313F1"/>
    <w:rsid w:val="00433720"/>
    <w:rsid w:val="00433B74"/>
    <w:rsid w:val="00433C22"/>
    <w:rsid w:val="00434685"/>
    <w:rsid w:val="00434E66"/>
    <w:rsid w:val="004357EC"/>
    <w:rsid w:val="00435E2D"/>
    <w:rsid w:val="0043636F"/>
    <w:rsid w:val="00436EDF"/>
    <w:rsid w:val="00437405"/>
    <w:rsid w:val="00437BDD"/>
    <w:rsid w:val="00437C94"/>
    <w:rsid w:val="00440758"/>
    <w:rsid w:val="00440A4B"/>
    <w:rsid w:val="00440A97"/>
    <w:rsid w:val="00441086"/>
    <w:rsid w:val="004411E6"/>
    <w:rsid w:val="004412D3"/>
    <w:rsid w:val="00441B66"/>
    <w:rsid w:val="00441B7C"/>
    <w:rsid w:val="00441F02"/>
    <w:rsid w:val="004425A4"/>
    <w:rsid w:val="00442DAB"/>
    <w:rsid w:val="00443B69"/>
    <w:rsid w:val="00444165"/>
    <w:rsid w:val="00444431"/>
    <w:rsid w:val="00444AC0"/>
    <w:rsid w:val="00444EB6"/>
    <w:rsid w:val="004457DD"/>
    <w:rsid w:val="004459BC"/>
    <w:rsid w:val="00445D2A"/>
    <w:rsid w:val="00445EFB"/>
    <w:rsid w:val="00446055"/>
    <w:rsid w:val="004469D1"/>
    <w:rsid w:val="00446D57"/>
    <w:rsid w:val="004474AD"/>
    <w:rsid w:val="0044752B"/>
    <w:rsid w:val="00447E94"/>
    <w:rsid w:val="00450038"/>
    <w:rsid w:val="00450AEE"/>
    <w:rsid w:val="004525D4"/>
    <w:rsid w:val="004538A5"/>
    <w:rsid w:val="0045432A"/>
    <w:rsid w:val="00454A1D"/>
    <w:rsid w:val="00455BDC"/>
    <w:rsid w:val="00455F6F"/>
    <w:rsid w:val="0045672A"/>
    <w:rsid w:val="0045739F"/>
    <w:rsid w:val="004573F6"/>
    <w:rsid w:val="00457C3A"/>
    <w:rsid w:val="00457ED9"/>
    <w:rsid w:val="00457FE9"/>
    <w:rsid w:val="00460238"/>
    <w:rsid w:val="00460635"/>
    <w:rsid w:val="004614D4"/>
    <w:rsid w:val="00461B65"/>
    <w:rsid w:val="00462A07"/>
    <w:rsid w:val="00462E98"/>
    <w:rsid w:val="0046532B"/>
    <w:rsid w:val="0046697F"/>
    <w:rsid w:val="00467891"/>
    <w:rsid w:val="00470049"/>
    <w:rsid w:val="00470D50"/>
    <w:rsid w:val="00470F71"/>
    <w:rsid w:val="00471937"/>
    <w:rsid w:val="00471BCF"/>
    <w:rsid w:val="00473559"/>
    <w:rsid w:val="004737AE"/>
    <w:rsid w:val="00473EBC"/>
    <w:rsid w:val="00474800"/>
    <w:rsid w:val="00475CA2"/>
    <w:rsid w:val="00475DAA"/>
    <w:rsid w:val="004762B5"/>
    <w:rsid w:val="00476358"/>
    <w:rsid w:val="00476B13"/>
    <w:rsid w:val="00476D82"/>
    <w:rsid w:val="00477BB7"/>
    <w:rsid w:val="00477FE1"/>
    <w:rsid w:val="00480DD7"/>
    <w:rsid w:val="0048146A"/>
    <w:rsid w:val="0048173B"/>
    <w:rsid w:val="00481BA2"/>
    <w:rsid w:val="00481BAD"/>
    <w:rsid w:val="00482A5E"/>
    <w:rsid w:val="00482D18"/>
    <w:rsid w:val="0048325C"/>
    <w:rsid w:val="004837E2"/>
    <w:rsid w:val="00483C44"/>
    <w:rsid w:val="00484047"/>
    <w:rsid w:val="004847EF"/>
    <w:rsid w:val="00484F5E"/>
    <w:rsid w:val="0048508B"/>
    <w:rsid w:val="0048530D"/>
    <w:rsid w:val="00490806"/>
    <w:rsid w:val="00490A8F"/>
    <w:rsid w:val="00491674"/>
    <w:rsid w:val="00491AEC"/>
    <w:rsid w:val="00491F9C"/>
    <w:rsid w:val="004924F6"/>
    <w:rsid w:val="004926F8"/>
    <w:rsid w:val="00493E98"/>
    <w:rsid w:val="00494171"/>
    <w:rsid w:val="004941EB"/>
    <w:rsid w:val="00494575"/>
    <w:rsid w:val="0049471F"/>
    <w:rsid w:val="00494C0E"/>
    <w:rsid w:val="00494EE3"/>
    <w:rsid w:val="0049568C"/>
    <w:rsid w:val="004959EC"/>
    <w:rsid w:val="00497D8D"/>
    <w:rsid w:val="004A04D7"/>
    <w:rsid w:val="004A139F"/>
    <w:rsid w:val="004A1EF1"/>
    <w:rsid w:val="004A31E2"/>
    <w:rsid w:val="004A375D"/>
    <w:rsid w:val="004A3944"/>
    <w:rsid w:val="004A413C"/>
    <w:rsid w:val="004A55E6"/>
    <w:rsid w:val="004A5A4A"/>
    <w:rsid w:val="004A5B7A"/>
    <w:rsid w:val="004A5C3D"/>
    <w:rsid w:val="004A717A"/>
    <w:rsid w:val="004B010D"/>
    <w:rsid w:val="004B0234"/>
    <w:rsid w:val="004B1218"/>
    <w:rsid w:val="004B1B44"/>
    <w:rsid w:val="004B2DED"/>
    <w:rsid w:val="004B3691"/>
    <w:rsid w:val="004B3888"/>
    <w:rsid w:val="004B3983"/>
    <w:rsid w:val="004B3D67"/>
    <w:rsid w:val="004B4F19"/>
    <w:rsid w:val="004B5678"/>
    <w:rsid w:val="004C085E"/>
    <w:rsid w:val="004C0B3C"/>
    <w:rsid w:val="004C11F1"/>
    <w:rsid w:val="004C155A"/>
    <w:rsid w:val="004C1624"/>
    <w:rsid w:val="004C232A"/>
    <w:rsid w:val="004C2368"/>
    <w:rsid w:val="004C25FC"/>
    <w:rsid w:val="004C3DE9"/>
    <w:rsid w:val="004C7F0B"/>
    <w:rsid w:val="004D0479"/>
    <w:rsid w:val="004D117C"/>
    <w:rsid w:val="004D131D"/>
    <w:rsid w:val="004D18E5"/>
    <w:rsid w:val="004D1A31"/>
    <w:rsid w:val="004D1C81"/>
    <w:rsid w:val="004D1F0E"/>
    <w:rsid w:val="004D2F22"/>
    <w:rsid w:val="004D4648"/>
    <w:rsid w:val="004D4B4B"/>
    <w:rsid w:val="004D4F6A"/>
    <w:rsid w:val="004D5C62"/>
    <w:rsid w:val="004D6569"/>
    <w:rsid w:val="004D73FD"/>
    <w:rsid w:val="004D7DBF"/>
    <w:rsid w:val="004E0D8D"/>
    <w:rsid w:val="004E128D"/>
    <w:rsid w:val="004E1FAC"/>
    <w:rsid w:val="004E2671"/>
    <w:rsid w:val="004E2789"/>
    <w:rsid w:val="004E2899"/>
    <w:rsid w:val="004E2977"/>
    <w:rsid w:val="004E2E1C"/>
    <w:rsid w:val="004E2FBC"/>
    <w:rsid w:val="004E305D"/>
    <w:rsid w:val="004E325B"/>
    <w:rsid w:val="004E4445"/>
    <w:rsid w:val="004E44D8"/>
    <w:rsid w:val="004E4A5C"/>
    <w:rsid w:val="004E4B48"/>
    <w:rsid w:val="004E5E39"/>
    <w:rsid w:val="004E5FEF"/>
    <w:rsid w:val="004E6517"/>
    <w:rsid w:val="004E7497"/>
    <w:rsid w:val="004E790C"/>
    <w:rsid w:val="004E7CF4"/>
    <w:rsid w:val="004F0032"/>
    <w:rsid w:val="004F07F3"/>
    <w:rsid w:val="004F0B62"/>
    <w:rsid w:val="004F1078"/>
    <w:rsid w:val="004F1E60"/>
    <w:rsid w:val="004F330E"/>
    <w:rsid w:val="004F4585"/>
    <w:rsid w:val="004F4612"/>
    <w:rsid w:val="004F52E4"/>
    <w:rsid w:val="004F5502"/>
    <w:rsid w:val="004F608A"/>
    <w:rsid w:val="004F6720"/>
    <w:rsid w:val="004F75E7"/>
    <w:rsid w:val="005004E0"/>
    <w:rsid w:val="0050050F"/>
    <w:rsid w:val="005009D7"/>
    <w:rsid w:val="00501356"/>
    <w:rsid w:val="00501442"/>
    <w:rsid w:val="00501554"/>
    <w:rsid w:val="005022A9"/>
    <w:rsid w:val="00502D03"/>
    <w:rsid w:val="0050326C"/>
    <w:rsid w:val="0050367B"/>
    <w:rsid w:val="00503955"/>
    <w:rsid w:val="00504BB8"/>
    <w:rsid w:val="00505993"/>
    <w:rsid w:val="00505A1A"/>
    <w:rsid w:val="00505F07"/>
    <w:rsid w:val="0050627B"/>
    <w:rsid w:val="005066F7"/>
    <w:rsid w:val="00507726"/>
    <w:rsid w:val="005077D4"/>
    <w:rsid w:val="0051023D"/>
    <w:rsid w:val="005103B8"/>
    <w:rsid w:val="00511276"/>
    <w:rsid w:val="0051192F"/>
    <w:rsid w:val="0051286B"/>
    <w:rsid w:val="0051334B"/>
    <w:rsid w:val="00513B05"/>
    <w:rsid w:val="00514103"/>
    <w:rsid w:val="00514371"/>
    <w:rsid w:val="00514D3E"/>
    <w:rsid w:val="00517109"/>
    <w:rsid w:val="005173CE"/>
    <w:rsid w:val="0051778A"/>
    <w:rsid w:val="00517F44"/>
    <w:rsid w:val="00520507"/>
    <w:rsid w:val="00521944"/>
    <w:rsid w:val="00521DEB"/>
    <w:rsid w:val="005224BA"/>
    <w:rsid w:val="005227B7"/>
    <w:rsid w:val="005228B9"/>
    <w:rsid w:val="00523709"/>
    <w:rsid w:val="005239D4"/>
    <w:rsid w:val="00524208"/>
    <w:rsid w:val="00524D15"/>
    <w:rsid w:val="00526046"/>
    <w:rsid w:val="0052741D"/>
    <w:rsid w:val="00527732"/>
    <w:rsid w:val="00527BF0"/>
    <w:rsid w:val="00527F06"/>
    <w:rsid w:val="00530CA0"/>
    <w:rsid w:val="0053145E"/>
    <w:rsid w:val="00531668"/>
    <w:rsid w:val="00532562"/>
    <w:rsid w:val="00533070"/>
    <w:rsid w:val="00533435"/>
    <w:rsid w:val="005337B2"/>
    <w:rsid w:val="0053416D"/>
    <w:rsid w:val="00535764"/>
    <w:rsid w:val="005357EE"/>
    <w:rsid w:val="00536843"/>
    <w:rsid w:val="00536C64"/>
    <w:rsid w:val="00536CEB"/>
    <w:rsid w:val="005379E6"/>
    <w:rsid w:val="005402D5"/>
    <w:rsid w:val="0054038D"/>
    <w:rsid w:val="00540467"/>
    <w:rsid w:val="005404DF"/>
    <w:rsid w:val="005406A1"/>
    <w:rsid w:val="005406C4"/>
    <w:rsid w:val="005429DE"/>
    <w:rsid w:val="00542E4A"/>
    <w:rsid w:val="0054392A"/>
    <w:rsid w:val="00543B80"/>
    <w:rsid w:val="005441DE"/>
    <w:rsid w:val="00544876"/>
    <w:rsid w:val="00544AC8"/>
    <w:rsid w:val="00545BED"/>
    <w:rsid w:val="00545C6D"/>
    <w:rsid w:val="0054607D"/>
    <w:rsid w:val="00550868"/>
    <w:rsid w:val="00551010"/>
    <w:rsid w:val="005517CD"/>
    <w:rsid w:val="00551A00"/>
    <w:rsid w:val="00551FF9"/>
    <w:rsid w:val="0055206D"/>
    <w:rsid w:val="005527F5"/>
    <w:rsid w:val="0055285E"/>
    <w:rsid w:val="00552BE6"/>
    <w:rsid w:val="00552DC8"/>
    <w:rsid w:val="0055332A"/>
    <w:rsid w:val="0055417B"/>
    <w:rsid w:val="00554DCD"/>
    <w:rsid w:val="00554F9E"/>
    <w:rsid w:val="0055533F"/>
    <w:rsid w:val="00555EBB"/>
    <w:rsid w:val="00556885"/>
    <w:rsid w:val="00557360"/>
    <w:rsid w:val="005578AE"/>
    <w:rsid w:val="00560748"/>
    <w:rsid w:val="00560BBA"/>
    <w:rsid w:val="005618D4"/>
    <w:rsid w:val="0056259D"/>
    <w:rsid w:val="0056294D"/>
    <w:rsid w:val="00562C8E"/>
    <w:rsid w:val="00563D01"/>
    <w:rsid w:val="0056412A"/>
    <w:rsid w:val="0056431F"/>
    <w:rsid w:val="00565002"/>
    <w:rsid w:val="005653A6"/>
    <w:rsid w:val="00566BD3"/>
    <w:rsid w:val="005670DD"/>
    <w:rsid w:val="00567BF1"/>
    <w:rsid w:val="005703D0"/>
    <w:rsid w:val="005706B4"/>
    <w:rsid w:val="00570B31"/>
    <w:rsid w:val="0057183A"/>
    <w:rsid w:val="00572263"/>
    <w:rsid w:val="0057425F"/>
    <w:rsid w:val="0057426C"/>
    <w:rsid w:val="00574615"/>
    <w:rsid w:val="00575109"/>
    <w:rsid w:val="00575195"/>
    <w:rsid w:val="00576002"/>
    <w:rsid w:val="0057668F"/>
    <w:rsid w:val="0058075D"/>
    <w:rsid w:val="00580A60"/>
    <w:rsid w:val="005811DE"/>
    <w:rsid w:val="0058166C"/>
    <w:rsid w:val="00582141"/>
    <w:rsid w:val="00582369"/>
    <w:rsid w:val="00583069"/>
    <w:rsid w:val="00584AAC"/>
    <w:rsid w:val="00584B52"/>
    <w:rsid w:val="00585232"/>
    <w:rsid w:val="00585DC9"/>
    <w:rsid w:val="005863B0"/>
    <w:rsid w:val="00590056"/>
    <w:rsid w:val="005908FF"/>
    <w:rsid w:val="0059148E"/>
    <w:rsid w:val="0059148F"/>
    <w:rsid w:val="005921FD"/>
    <w:rsid w:val="005924D5"/>
    <w:rsid w:val="005925E7"/>
    <w:rsid w:val="005927C2"/>
    <w:rsid w:val="00592C63"/>
    <w:rsid w:val="0059446D"/>
    <w:rsid w:val="005951A2"/>
    <w:rsid w:val="005959D9"/>
    <w:rsid w:val="0059721B"/>
    <w:rsid w:val="0059763C"/>
    <w:rsid w:val="0059799D"/>
    <w:rsid w:val="00597B63"/>
    <w:rsid w:val="005A001C"/>
    <w:rsid w:val="005A0382"/>
    <w:rsid w:val="005A0564"/>
    <w:rsid w:val="005A15A5"/>
    <w:rsid w:val="005A185F"/>
    <w:rsid w:val="005A1A16"/>
    <w:rsid w:val="005A287C"/>
    <w:rsid w:val="005A3943"/>
    <w:rsid w:val="005A42C7"/>
    <w:rsid w:val="005A4415"/>
    <w:rsid w:val="005A45F5"/>
    <w:rsid w:val="005A5273"/>
    <w:rsid w:val="005A59F6"/>
    <w:rsid w:val="005A5B0C"/>
    <w:rsid w:val="005A5D08"/>
    <w:rsid w:val="005A6103"/>
    <w:rsid w:val="005A6961"/>
    <w:rsid w:val="005A78AC"/>
    <w:rsid w:val="005A7D2F"/>
    <w:rsid w:val="005B03F8"/>
    <w:rsid w:val="005B0564"/>
    <w:rsid w:val="005B0AF0"/>
    <w:rsid w:val="005B12C4"/>
    <w:rsid w:val="005B20CA"/>
    <w:rsid w:val="005B2574"/>
    <w:rsid w:val="005B2D8E"/>
    <w:rsid w:val="005B3774"/>
    <w:rsid w:val="005B3BB2"/>
    <w:rsid w:val="005B4152"/>
    <w:rsid w:val="005B49FA"/>
    <w:rsid w:val="005B5A56"/>
    <w:rsid w:val="005B5BDA"/>
    <w:rsid w:val="005B6749"/>
    <w:rsid w:val="005B6DF6"/>
    <w:rsid w:val="005B6FC1"/>
    <w:rsid w:val="005B7C35"/>
    <w:rsid w:val="005B7E77"/>
    <w:rsid w:val="005C0D0E"/>
    <w:rsid w:val="005C17AF"/>
    <w:rsid w:val="005C24F3"/>
    <w:rsid w:val="005C258C"/>
    <w:rsid w:val="005C258E"/>
    <w:rsid w:val="005C327A"/>
    <w:rsid w:val="005C3B25"/>
    <w:rsid w:val="005C4D9B"/>
    <w:rsid w:val="005C55D9"/>
    <w:rsid w:val="005C5BC9"/>
    <w:rsid w:val="005C5E87"/>
    <w:rsid w:val="005C6FA8"/>
    <w:rsid w:val="005C721E"/>
    <w:rsid w:val="005C79F0"/>
    <w:rsid w:val="005D082A"/>
    <w:rsid w:val="005D0C5A"/>
    <w:rsid w:val="005D0D30"/>
    <w:rsid w:val="005D0F47"/>
    <w:rsid w:val="005D1933"/>
    <w:rsid w:val="005D21BC"/>
    <w:rsid w:val="005D2570"/>
    <w:rsid w:val="005D26C2"/>
    <w:rsid w:val="005D3599"/>
    <w:rsid w:val="005D414E"/>
    <w:rsid w:val="005D48B6"/>
    <w:rsid w:val="005D48DB"/>
    <w:rsid w:val="005D55F5"/>
    <w:rsid w:val="005D5EDF"/>
    <w:rsid w:val="005D68E2"/>
    <w:rsid w:val="005D6C90"/>
    <w:rsid w:val="005D747D"/>
    <w:rsid w:val="005D74A9"/>
    <w:rsid w:val="005D7DD4"/>
    <w:rsid w:val="005D7E1C"/>
    <w:rsid w:val="005E04DB"/>
    <w:rsid w:val="005E1164"/>
    <w:rsid w:val="005E2723"/>
    <w:rsid w:val="005E281B"/>
    <w:rsid w:val="005E2C3A"/>
    <w:rsid w:val="005E3059"/>
    <w:rsid w:val="005E35FD"/>
    <w:rsid w:val="005E39FD"/>
    <w:rsid w:val="005E444A"/>
    <w:rsid w:val="005E4854"/>
    <w:rsid w:val="005E4A17"/>
    <w:rsid w:val="005E4FF5"/>
    <w:rsid w:val="005E624C"/>
    <w:rsid w:val="005E669F"/>
    <w:rsid w:val="005E6801"/>
    <w:rsid w:val="005E79CA"/>
    <w:rsid w:val="005E7B2D"/>
    <w:rsid w:val="005F048C"/>
    <w:rsid w:val="005F0BD9"/>
    <w:rsid w:val="005F15AA"/>
    <w:rsid w:val="005F46F5"/>
    <w:rsid w:val="005F5158"/>
    <w:rsid w:val="005F6948"/>
    <w:rsid w:val="005F6BCD"/>
    <w:rsid w:val="005F7E3C"/>
    <w:rsid w:val="005F7E8F"/>
    <w:rsid w:val="006004BD"/>
    <w:rsid w:val="006025DC"/>
    <w:rsid w:val="00602A82"/>
    <w:rsid w:val="00602B0C"/>
    <w:rsid w:val="00602C81"/>
    <w:rsid w:val="006045D2"/>
    <w:rsid w:val="0060620A"/>
    <w:rsid w:val="00606F62"/>
    <w:rsid w:val="00607431"/>
    <w:rsid w:val="00607BCA"/>
    <w:rsid w:val="00607C65"/>
    <w:rsid w:val="006109F1"/>
    <w:rsid w:val="0061135B"/>
    <w:rsid w:val="00611AC0"/>
    <w:rsid w:val="00611BF4"/>
    <w:rsid w:val="0061307F"/>
    <w:rsid w:val="00613093"/>
    <w:rsid w:val="00613C48"/>
    <w:rsid w:val="00614319"/>
    <w:rsid w:val="00614832"/>
    <w:rsid w:val="00622117"/>
    <w:rsid w:val="006236C6"/>
    <w:rsid w:val="00623B69"/>
    <w:rsid w:val="00623F88"/>
    <w:rsid w:val="00624757"/>
    <w:rsid w:val="00624FA8"/>
    <w:rsid w:val="006250B5"/>
    <w:rsid w:val="00625106"/>
    <w:rsid w:val="00625793"/>
    <w:rsid w:val="00625FD6"/>
    <w:rsid w:val="00626544"/>
    <w:rsid w:val="00626790"/>
    <w:rsid w:val="0062740F"/>
    <w:rsid w:val="00627748"/>
    <w:rsid w:val="00630040"/>
    <w:rsid w:val="00630620"/>
    <w:rsid w:val="006308B1"/>
    <w:rsid w:val="006312AF"/>
    <w:rsid w:val="00633001"/>
    <w:rsid w:val="006339E8"/>
    <w:rsid w:val="00633A6B"/>
    <w:rsid w:val="00633F85"/>
    <w:rsid w:val="00633FCC"/>
    <w:rsid w:val="006341D4"/>
    <w:rsid w:val="00634EED"/>
    <w:rsid w:val="00635674"/>
    <w:rsid w:val="00635D37"/>
    <w:rsid w:val="0063643C"/>
    <w:rsid w:val="00636A4A"/>
    <w:rsid w:val="00636F04"/>
    <w:rsid w:val="00637209"/>
    <w:rsid w:val="006403CF"/>
    <w:rsid w:val="00640529"/>
    <w:rsid w:val="00640799"/>
    <w:rsid w:val="00640C9A"/>
    <w:rsid w:val="00640EE8"/>
    <w:rsid w:val="00641121"/>
    <w:rsid w:val="00641686"/>
    <w:rsid w:val="00641952"/>
    <w:rsid w:val="006422FC"/>
    <w:rsid w:val="006423EC"/>
    <w:rsid w:val="0064257D"/>
    <w:rsid w:val="00642A85"/>
    <w:rsid w:val="006433CA"/>
    <w:rsid w:val="00643EFD"/>
    <w:rsid w:val="006440E6"/>
    <w:rsid w:val="00644D5E"/>
    <w:rsid w:val="00645073"/>
    <w:rsid w:val="00645AF9"/>
    <w:rsid w:val="0064611F"/>
    <w:rsid w:val="006465D9"/>
    <w:rsid w:val="00646A1A"/>
    <w:rsid w:val="00646CB0"/>
    <w:rsid w:val="00646DA6"/>
    <w:rsid w:val="00646F2D"/>
    <w:rsid w:val="00650F78"/>
    <w:rsid w:val="006512C5"/>
    <w:rsid w:val="0065208B"/>
    <w:rsid w:val="006532BF"/>
    <w:rsid w:val="00653382"/>
    <w:rsid w:val="00653423"/>
    <w:rsid w:val="006535A6"/>
    <w:rsid w:val="00655A15"/>
    <w:rsid w:val="00656D84"/>
    <w:rsid w:val="0065706B"/>
    <w:rsid w:val="00657F52"/>
    <w:rsid w:val="0066037A"/>
    <w:rsid w:val="00660679"/>
    <w:rsid w:val="00660F37"/>
    <w:rsid w:val="006612FF"/>
    <w:rsid w:val="0066149C"/>
    <w:rsid w:val="00661667"/>
    <w:rsid w:val="006616DD"/>
    <w:rsid w:val="00662306"/>
    <w:rsid w:val="00662336"/>
    <w:rsid w:val="00662AEF"/>
    <w:rsid w:val="00662E37"/>
    <w:rsid w:val="006633B7"/>
    <w:rsid w:val="00663668"/>
    <w:rsid w:val="00663683"/>
    <w:rsid w:val="00663E22"/>
    <w:rsid w:val="00663E3F"/>
    <w:rsid w:val="006641E1"/>
    <w:rsid w:val="006642E6"/>
    <w:rsid w:val="00664462"/>
    <w:rsid w:val="00665BEB"/>
    <w:rsid w:val="00665C51"/>
    <w:rsid w:val="006661E4"/>
    <w:rsid w:val="00666869"/>
    <w:rsid w:val="006675A9"/>
    <w:rsid w:val="006718E5"/>
    <w:rsid w:val="00671F90"/>
    <w:rsid w:val="006728BD"/>
    <w:rsid w:val="0067353F"/>
    <w:rsid w:val="00673E58"/>
    <w:rsid w:val="0067405C"/>
    <w:rsid w:val="006745A6"/>
    <w:rsid w:val="006746CB"/>
    <w:rsid w:val="00674ABA"/>
    <w:rsid w:val="00674B2B"/>
    <w:rsid w:val="00674B43"/>
    <w:rsid w:val="00674DB8"/>
    <w:rsid w:val="00674FD8"/>
    <w:rsid w:val="00675236"/>
    <w:rsid w:val="00675481"/>
    <w:rsid w:val="00675774"/>
    <w:rsid w:val="00675908"/>
    <w:rsid w:val="0067670B"/>
    <w:rsid w:val="00676E20"/>
    <w:rsid w:val="006770F0"/>
    <w:rsid w:val="0067794A"/>
    <w:rsid w:val="00677ABF"/>
    <w:rsid w:val="00677BF8"/>
    <w:rsid w:val="00677D84"/>
    <w:rsid w:val="006802FF"/>
    <w:rsid w:val="00680F52"/>
    <w:rsid w:val="006812DC"/>
    <w:rsid w:val="00681676"/>
    <w:rsid w:val="0068285A"/>
    <w:rsid w:val="00682CB4"/>
    <w:rsid w:val="006833F4"/>
    <w:rsid w:val="00683F86"/>
    <w:rsid w:val="00684FC1"/>
    <w:rsid w:val="00685C66"/>
    <w:rsid w:val="006868DB"/>
    <w:rsid w:val="00686C0F"/>
    <w:rsid w:val="00686F31"/>
    <w:rsid w:val="006872E3"/>
    <w:rsid w:val="006879F0"/>
    <w:rsid w:val="00687F78"/>
    <w:rsid w:val="00690FAC"/>
    <w:rsid w:val="006913F4"/>
    <w:rsid w:val="00691BF6"/>
    <w:rsid w:val="00691C1D"/>
    <w:rsid w:val="00692291"/>
    <w:rsid w:val="00692508"/>
    <w:rsid w:val="00692FD8"/>
    <w:rsid w:val="00694137"/>
    <w:rsid w:val="00694290"/>
    <w:rsid w:val="006945D0"/>
    <w:rsid w:val="00695872"/>
    <w:rsid w:val="006958B1"/>
    <w:rsid w:val="00695BE6"/>
    <w:rsid w:val="006968AD"/>
    <w:rsid w:val="00696AB2"/>
    <w:rsid w:val="00697327"/>
    <w:rsid w:val="00697C3A"/>
    <w:rsid w:val="006A0D87"/>
    <w:rsid w:val="006A0EE2"/>
    <w:rsid w:val="006A233C"/>
    <w:rsid w:val="006A2AB2"/>
    <w:rsid w:val="006A48A3"/>
    <w:rsid w:val="006A49BD"/>
    <w:rsid w:val="006A4AFF"/>
    <w:rsid w:val="006A59DD"/>
    <w:rsid w:val="006A5B62"/>
    <w:rsid w:val="006A75DA"/>
    <w:rsid w:val="006A7661"/>
    <w:rsid w:val="006A7BB6"/>
    <w:rsid w:val="006A7E1B"/>
    <w:rsid w:val="006A7FCC"/>
    <w:rsid w:val="006B1569"/>
    <w:rsid w:val="006B2C19"/>
    <w:rsid w:val="006B3226"/>
    <w:rsid w:val="006B332B"/>
    <w:rsid w:val="006B355C"/>
    <w:rsid w:val="006B3671"/>
    <w:rsid w:val="006B3D6B"/>
    <w:rsid w:val="006B465E"/>
    <w:rsid w:val="006B49A0"/>
    <w:rsid w:val="006B4A26"/>
    <w:rsid w:val="006B5507"/>
    <w:rsid w:val="006B552F"/>
    <w:rsid w:val="006B56DF"/>
    <w:rsid w:val="006B6BF1"/>
    <w:rsid w:val="006B7B4A"/>
    <w:rsid w:val="006C05B4"/>
    <w:rsid w:val="006C0E8D"/>
    <w:rsid w:val="006C1132"/>
    <w:rsid w:val="006C2397"/>
    <w:rsid w:val="006C4303"/>
    <w:rsid w:val="006C4D4A"/>
    <w:rsid w:val="006C4D78"/>
    <w:rsid w:val="006C5990"/>
    <w:rsid w:val="006C6454"/>
    <w:rsid w:val="006C6E7E"/>
    <w:rsid w:val="006C708A"/>
    <w:rsid w:val="006C74BF"/>
    <w:rsid w:val="006C789F"/>
    <w:rsid w:val="006C7F24"/>
    <w:rsid w:val="006D0480"/>
    <w:rsid w:val="006D0A63"/>
    <w:rsid w:val="006D0CC2"/>
    <w:rsid w:val="006D143D"/>
    <w:rsid w:val="006D15DD"/>
    <w:rsid w:val="006D3FF3"/>
    <w:rsid w:val="006D4827"/>
    <w:rsid w:val="006D48A6"/>
    <w:rsid w:val="006D7F1C"/>
    <w:rsid w:val="006E002A"/>
    <w:rsid w:val="006E04C2"/>
    <w:rsid w:val="006E08EE"/>
    <w:rsid w:val="006E09B1"/>
    <w:rsid w:val="006E1B46"/>
    <w:rsid w:val="006E2767"/>
    <w:rsid w:val="006E2931"/>
    <w:rsid w:val="006E324D"/>
    <w:rsid w:val="006E345A"/>
    <w:rsid w:val="006E3EA2"/>
    <w:rsid w:val="006E43E5"/>
    <w:rsid w:val="006E4A76"/>
    <w:rsid w:val="006E4EA9"/>
    <w:rsid w:val="006E56D6"/>
    <w:rsid w:val="006E5F6B"/>
    <w:rsid w:val="006E5FE5"/>
    <w:rsid w:val="006E6017"/>
    <w:rsid w:val="006E665E"/>
    <w:rsid w:val="006E6786"/>
    <w:rsid w:val="006E7315"/>
    <w:rsid w:val="006E7F5E"/>
    <w:rsid w:val="006F003D"/>
    <w:rsid w:val="006F0FC5"/>
    <w:rsid w:val="006F111A"/>
    <w:rsid w:val="006F11CE"/>
    <w:rsid w:val="006F14DB"/>
    <w:rsid w:val="006F1737"/>
    <w:rsid w:val="006F1CBF"/>
    <w:rsid w:val="006F22E3"/>
    <w:rsid w:val="006F317D"/>
    <w:rsid w:val="006F36F5"/>
    <w:rsid w:val="006F384B"/>
    <w:rsid w:val="006F3F64"/>
    <w:rsid w:val="006F4600"/>
    <w:rsid w:val="006F4C75"/>
    <w:rsid w:val="006F5489"/>
    <w:rsid w:val="006F7832"/>
    <w:rsid w:val="006F7B2A"/>
    <w:rsid w:val="0070012B"/>
    <w:rsid w:val="00700C6E"/>
    <w:rsid w:val="0070111C"/>
    <w:rsid w:val="00701319"/>
    <w:rsid w:val="00701BBA"/>
    <w:rsid w:val="007038E6"/>
    <w:rsid w:val="00704143"/>
    <w:rsid w:val="00707E11"/>
    <w:rsid w:val="0071181D"/>
    <w:rsid w:val="00711E08"/>
    <w:rsid w:val="00712350"/>
    <w:rsid w:val="00714A6A"/>
    <w:rsid w:val="00715272"/>
    <w:rsid w:val="00715CEA"/>
    <w:rsid w:val="0071674F"/>
    <w:rsid w:val="00716D57"/>
    <w:rsid w:val="00717D5A"/>
    <w:rsid w:val="0072024A"/>
    <w:rsid w:val="00720934"/>
    <w:rsid w:val="00721ED8"/>
    <w:rsid w:val="00721FDB"/>
    <w:rsid w:val="00723173"/>
    <w:rsid w:val="007234E7"/>
    <w:rsid w:val="00723A41"/>
    <w:rsid w:val="00723F03"/>
    <w:rsid w:val="00724218"/>
    <w:rsid w:val="0072461F"/>
    <w:rsid w:val="00724AE8"/>
    <w:rsid w:val="00724BBD"/>
    <w:rsid w:val="00724C19"/>
    <w:rsid w:val="00725049"/>
    <w:rsid w:val="007257DC"/>
    <w:rsid w:val="00725805"/>
    <w:rsid w:val="00726880"/>
    <w:rsid w:val="00726A7A"/>
    <w:rsid w:val="007270DC"/>
    <w:rsid w:val="007271BD"/>
    <w:rsid w:val="00727FB6"/>
    <w:rsid w:val="00730AAB"/>
    <w:rsid w:val="00731284"/>
    <w:rsid w:val="00731A4C"/>
    <w:rsid w:val="00732449"/>
    <w:rsid w:val="00732AFC"/>
    <w:rsid w:val="00732C9F"/>
    <w:rsid w:val="00732CA5"/>
    <w:rsid w:val="00733AEC"/>
    <w:rsid w:val="007344D9"/>
    <w:rsid w:val="00734E4F"/>
    <w:rsid w:val="00734EB9"/>
    <w:rsid w:val="00735C34"/>
    <w:rsid w:val="00735D0C"/>
    <w:rsid w:val="00737938"/>
    <w:rsid w:val="0073797D"/>
    <w:rsid w:val="00737E81"/>
    <w:rsid w:val="0074027D"/>
    <w:rsid w:val="007404AD"/>
    <w:rsid w:val="00740874"/>
    <w:rsid w:val="00740953"/>
    <w:rsid w:val="00740C8C"/>
    <w:rsid w:val="00741338"/>
    <w:rsid w:val="007419A7"/>
    <w:rsid w:val="00741AFB"/>
    <w:rsid w:val="0074240A"/>
    <w:rsid w:val="007427F5"/>
    <w:rsid w:val="00742D3A"/>
    <w:rsid w:val="00743ABD"/>
    <w:rsid w:val="007445B8"/>
    <w:rsid w:val="0074512D"/>
    <w:rsid w:val="00745547"/>
    <w:rsid w:val="00745A9C"/>
    <w:rsid w:val="007471DD"/>
    <w:rsid w:val="00747AD3"/>
    <w:rsid w:val="0075075E"/>
    <w:rsid w:val="007515CA"/>
    <w:rsid w:val="007530F8"/>
    <w:rsid w:val="00754663"/>
    <w:rsid w:val="00754F42"/>
    <w:rsid w:val="0075542E"/>
    <w:rsid w:val="007556BD"/>
    <w:rsid w:val="00755A82"/>
    <w:rsid w:val="00757B09"/>
    <w:rsid w:val="00760150"/>
    <w:rsid w:val="00760D47"/>
    <w:rsid w:val="00761305"/>
    <w:rsid w:val="0076244E"/>
    <w:rsid w:val="007627E2"/>
    <w:rsid w:val="00762ADC"/>
    <w:rsid w:val="00762C91"/>
    <w:rsid w:val="00763005"/>
    <w:rsid w:val="007633BE"/>
    <w:rsid w:val="00763E98"/>
    <w:rsid w:val="00764256"/>
    <w:rsid w:val="00764C87"/>
    <w:rsid w:val="00764D61"/>
    <w:rsid w:val="00767087"/>
    <w:rsid w:val="00767CAB"/>
    <w:rsid w:val="007703CB"/>
    <w:rsid w:val="00770463"/>
    <w:rsid w:val="007707CA"/>
    <w:rsid w:val="007718BF"/>
    <w:rsid w:val="00772922"/>
    <w:rsid w:val="00773A89"/>
    <w:rsid w:val="00775ACA"/>
    <w:rsid w:val="0077642E"/>
    <w:rsid w:val="00777845"/>
    <w:rsid w:val="007805D5"/>
    <w:rsid w:val="00780BB8"/>
    <w:rsid w:val="0078105C"/>
    <w:rsid w:val="00781404"/>
    <w:rsid w:val="00781B9D"/>
    <w:rsid w:val="00782007"/>
    <w:rsid w:val="00782A6C"/>
    <w:rsid w:val="00782CBC"/>
    <w:rsid w:val="007832E5"/>
    <w:rsid w:val="007837D6"/>
    <w:rsid w:val="00783843"/>
    <w:rsid w:val="00784717"/>
    <w:rsid w:val="00784827"/>
    <w:rsid w:val="00784884"/>
    <w:rsid w:val="00784934"/>
    <w:rsid w:val="00785566"/>
    <w:rsid w:val="007859C1"/>
    <w:rsid w:val="00785D63"/>
    <w:rsid w:val="00785E9E"/>
    <w:rsid w:val="0078649D"/>
    <w:rsid w:val="0078659E"/>
    <w:rsid w:val="00786B7D"/>
    <w:rsid w:val="007874AD"/>
    <w:rsid w:val="007874D6"/>
    <w:rsid w:val="00787DC4"/>
    <w:rsid w:val="0079017A"/>
    <w:rsid w:val="00790730"/>
    <w:rsid w:val="00791578"/>
    <w:rsid w:val="00791CC7"/>
    <w:rsid w:val="00792F86"/>
    <w:rsid w:val="007932F5"/>
    <w:rsid w:val="00793607"/>
    <w:rsid w:val="0079365E"/>
    <w:rsid w:val="007937D4"/>
    <w:rsid w:val="00793BF1"/>
    <w:rsid w:val="00794171"/>
    <w:rsid w:val="00794229"/>
    <w:rsid w:val="00794591"/>
    <w:rsid w:val="00794B7C"/>
    <w:rsid w:val="00795A7E"/>
    <w:rsid w:val="00796598"/>
    <w:rsid w:val="00796BBA"/>
    <w:rsid w:val="00796E4A"/>
    <w:rsid w:val="00796FE2"/>
    <w:rsid w:val="007A000F"/>
    <w:rsid w:val="007A0C24"/>
    <w:rsid w:val="007A10FC"/>
    <w:rsid w:val="007A12DE"/>
    <w:rsid w:val="007A136B"/>
    <w:rsid w:val="007A1FF0"/>
    <w:rsid w:val="007A220F"/>
    <w:rsid w:val="007A2E12"/>
    <w:rsid w:val="007A31FF"/>
    <w:rsid w:val="007A3A4F"/>
    <w:rsid w:val="007A5793"/>
    <w:rsid w:val="007A57ED"/>
    <w:rsid w:val="007A5C59"/>
    <w:rsid w:val="007A6513"/>
    <w:rsid w:val="007A68C9"/>
    <w:rsid w:val="007A69B3"/>
    <w:rsid w:val="007B094F"/>
    <w:rsid w:val="007B2C65"/>
    <w:rsid w:val="007B425A"/>
    <w:rsid w:val="007B508C"/>
    <w:rsid w:val="007B530D"/>
    <w:rsid w:val="007B5409"/>
    <w:rsid w:val="007B5A88"/>
    <w:rsid w:val="007B67B2"/>
    <w:rsid w:val="007B6925"/>
    <w:rsid w:val="007B6E29"/>
    <w:rsid w:val="007B7BD7"/>
    <w:rsid w:val="007B7D47"/>
    <w:rsid w:val="007C00B1"/>
    <w:rsid w:val="007C02D8"/>
    <w:rsid w:val="007C032F"/>
    <w:rsid w:val="007C0ECD"/>
    <w:rsid w:val="007C15E8"/>
    <w:rsid w:val="007C1FB3"/>
    <w:rsid w:val="007C27DF"/>
    <w:rsid w:val="007C3E6C"/>
    <w:rsid w:val="007C454A"/>
    <w:rsid w:val="007C50B5"/>
    <w:rsid w:val="007C528F"/>
    <w:rsid w:val="007C5D06"/>
    <w:rsid w:val="007C6546"/>
    <w:rsid w:val="007C665F"/>
    <w:rsid w:val="007C6A06"/>
    <w:rsid w:val="007C754E"/>
    <w:rsid w:val="007C7E19"/>
    <w:rsid w:val="007D048A"/>
    <w:rsid w:val="007D0665"/>
    <w:rsid w:val="007D0F3A"/>
    <w:rsid w:val="007D14CB"/>
    <w:rsid w:val="007D1BE9"/>
    <w:rsid w:val="007D1C1C"/>
    <w:rsid w:val="007D1D3A"/>
    <w:rsid w:val="007D26F5"/>
    <w:rsid w:val="007D2F12"/>
    <w:rsid w:val="007D3B7A"/>
    <w:rsid w:val="007D4904"/>
    <w:rsid w:val="007D4A20"/>
    <w:rsid w:val="007D590A"/>
    <w:rsid w:val="007D5C3A"/>
    <w:rsid w:val="007D605A"/>
    <w:rsid w:val="007D625D"/>
    <w:rsid w:val="007D635D"/>
    <w:rsid w:val="007D733F"/>
    <w:rsid w:val="007E00AC"/>
    <w:rsid w:val="007E16FB"/>
    <w:rsid w:val="007E1831"/>
    <w:rsid w:val="007E1C8A"/>
    <w:rsid w:val="007E2C34"/>
    <w:rsid w:val="007E314F"/>
    <w:rsid w:val="007E3394"/>
    <w:rsid w:val="007E3650"/>
    <w:rsid w:val="007E37D1"/>
    <w:rsid w:val="007E44F5"/>
    <w:rsid w:val="007E4771"/>
    <w:rsid w:val="007E4A7D"/>
    <w:rsid w:val="007E5213"/>
    <w:rsid w:val="007E566D"/>
    <w:rsid w:val="007E67DB"/>
    <w:rsid w:val="007E69A2"/>
    <w:rsid w:val="007E6BF7"/>
    <w:rsid w:val="007E7ECF"/>
    <w:rsid w:val="007F0713"/>
    <w:rsid w:val="007F0AA2"/>
    <w:rsid w:val="007F0C4C"/>
    <w:rsid w:val="007F2101"/>
    <w:rsid w:val="007F245F"/>
    <w:rsid w:val="007F2B69"/>
    <w:rsid w:val="007F2B7A"/>
    <w:rsid w:val="007F2D66"/>
    <w:rsid w:val="007F3CC8"/>
    <w:rsid w:val="007F3F8E"/>
    <w:rsid w:val="007F3FC6"/>
    <w:rsid w:val="007F4AB1"/>
    <w:rsid w:val="007F5107"/>
    <w:rsid w:val="007F538E"/>
    <w:rsid w:val="007F5E94"/>
    <w:rsid w:val="007F6345"/>
    <w:rsid w:val="007F646E"/>
    <w:rsid w:val="007F65B1"/>
    <w:rsid w:val="007F71A6"/>
    <w:rsid w:val="007F7325"/>
    <w:rsid w:val="007F7467"/>
    <w:rsid w:val="007F7584"/>
    <w:rsid w:val="008002A0"/>
    <w:rsid w:val="00802029"/>
    <w:rsid w:val="00802964"/>
    <w:rsid w:val="00802BC0"/>
    <w:rsid w:val="00803FF5"/>
    <w:rsid w:val="00804D54"/>
    <w:rsid w:val="00804F0A"/>
    <w:rsid w:val="008065B3"/>
    <w:rsid w:val="0080663F"/>
    <w:rsid w:val="00807088"/>
    <w:rsid w:val="008076BA"/>
    <w:rsid w:val="00807FF8"/>
    <w:rsid w:val="00810E47"/>
    <w:rsid w:val="00811723"/>
    <w:rsid w:val="008127C0"/>
    <w:rsid w:val="008133AD"/>
    <w:rsid w:val="00813E8B"/>
    <w:rsid w:val="00814F9A"/>
    <w:rsid w:val="00814FE5"/>
    <w:rsid w:val="0081522D"/>
    <w:rsid w:val="008156E2"/>
    <w:rsid w:val="00815DFD"/>
    <w:rsid w:val="00815F18"/>
    <w:rsid w:val="00816373"/>
    <w:rsid w:val="008165A2"/>
    <w:rsid w:val="00816D13"/>
    <w:rsid w:val="00816DF1"/>
    <w:rsid w:val="00817146"/>
    <w:rsid w:val="00817635"/>
    <w:rsid w:val="008203AD"/>
    <w:rsid w:val="008210DF"/>
    <w:rsid w:val="0082185A"/>
    <w:rsid w:val="00822162"/>
    <w:rsid w:val="00822E85"/>
    <w:rsid w:val="00822FF4"/>
    <w:rsid w:val="008231E1"/>
    <w:rsid w:val="008235BF"/>
    <w:rsid w:val="00824543"/>
    <w:rsid w:val="00825472"/>
    <w:rsid w:val="008255A6"/>
    <w:rsid w:val="0082736C"/>
    <w:rsid w:val="0083027D"/>
    <w:rsid w:val="00830D37"/>
    <w:rsid w:val="00831A51"/>
    <w:rsid w:val="0083336A"/>
    <w:rsid w:val="00833C56"/>
    <w:rsid w:val="0083498D"/>
    <w:rsid w:val="0083550F"/>
    <w:rsid w:val="008356ED"/>
    <w:rsid w:val="00836166"/>
    <w:rsid w:val="00836546"/>
    <w:rsid w:val="008366FA"/>
    <w:rsid w:val="008369A5"/>
    <w:rsid w:val="008370DD"/>
    <w:rsid w:val="00837441"/>
    <w:rsid w:val="00837F19"/>
    <w:rsid w:val="00840A67"/>
    <w:rsid w:val="008414C3"/>
    <w:rsid w:val="008415C9"/>
    <w:rsid w:val="0084176C"/>
    <w:rsid w:val="00841A99"/>
    <w:rsid w:val="00841FF9"/>
    <w:rsid w:val="00842C38"/>
    <w:rsid w:val="00842D72"/>
    <w:rsid w:val="008437A1"/>
    <w:rsid w:val="00844F46"/>
    <w:rsid w:val="00845B2D"/>
    <w:rsid w:val="00845D6C"/>
    <w:rsid w:val="00845F24"/>
    <w:rsid w:val="00847BC8"/>
    <w:rsid w:val="008502A5"/>
    <w:rsid w:val="00850302"/>
    <w:rsid w:val="00850830"/>
    <w:rsid w:val="0085166B"/>
    <w:rsid w:val="00852606"/>
    <w:rsid w:val="00852751"/>
    <w:rsid w:val="00852F38"/>
    <w:rsid w:val="008534D6"/>
    <w:rsid w:val="00853A1C"/>
    <w:rsid w:val="00853CF0"/>
    <w:rsid w:val="008542DD"/>
    <w:rsid w:val="0085459D"/>
    <w:rsid w:val="00854C73"/>
    <w:rsid w:val="00855E51"/>
    <w:rsid w:val="00855EDD"/>
    <w:rsid w:val="00856026"/>
    <w:rsid w:val="008564AA"/>
    <w:rsid w:val="008576CC"/>
    <w:rsid w:val="00860431"/>
    <w:rsid w:val="00860604"/>
    <w:rsid w:val="0086172C"/>
    <w:rsid w:val="008625A8"/>
    <w:rsid w:val="00862678"/>
    <w:rsid w:val="00863458"/>
    <w:rsid w:val="00864578"/>
    <w:rsid w:val="00864708"/>
    <w:rsid w:val="0086470C"/>
    <w:rsid w:val="008672E2"/>
    <w:rsid w:val="0086732B"/>
    <w:rsid w:val="00867AB4"/>
    <w:rsid w:val="00867FE4"/>
    <w:rsid w:val="008701C3"/>
    <w:rsid w:val="00870880"/>
    <w:rsid w:val="008708D9"/>
    <w:rsid w:val="00870A69"/>
    <w:rsid w:val="00870F25"/>
    <w:rsid w:val="00871939"/>
    <w:rsid w:val="008739BF"/>
    <w:rsid w:val="00873F60"/>
    <w:rsid w:val="00873F75"/>
    <w:rsid w:val="00874067"/>
    <w:rsid w:val="0087486C"/>
    <w:rsid w:val="00874B04"/>
    <w:rsid w:val="00874E94"/>
    <w:rsid w:val="00874ED2"/>
    <w:rsid w:val="008759C6"/>
    <w:rsid w:val="0087602E"/>
    <w:rsid w:val="00876223"/>
    <w:rsid w:val="00880C1E"/>
    <w:rsid w:val="008825F3"/>
    <w:rsid w:val="008835AC"/>
    <w:rsid w:val="00884A48"/>
    <w:rsid w:val="0088539B"/>
    <w:rsid w:val="00885639"/>
    <w:rsid w:val="008858D9"/>
    <w:rsid w:val="0088622E"/>
    <w:rsid w:val="00886394"/>
    <w:rsid w:val="00886A70"/>
    <w:rsid w:val="00886F52"/>
    <w:rsid w:val="008879F0"/>
    <w:rsid w:val="008879FC"/>
    <w:rsid w:val="00887C73"/>
    <w:rsid w:val="00890885"/>
    <w:rsid w:val="00891041"/>
    <w:rsid w:val="0089147D"/>
    <w:rsid w:val="00891C6A"/>
    <w:rsid w:val="00892008"/>
    <w:rsid w:val="00892B80"/>
    <w:rsid w:val="00893218"/>
    <w:rsid w:val="00893B41"/>
    <w:rsid w:val="00894911"/>
    <w:rsid w:val="00895232"/>
    <w:rsid w:val="008953F1"/>
    <w:rsid w:val="0089556F"/>
    <w:rsid w:val="0089570C"/>
    <w:rsid w:val="008958F1"/>
    <w:rsid w:val="00895B15"/>
    <w:rsid w:val="00895CF1"/>
    <w:rsid w:val="00896B59"/>
    <w:rsid w:val="008974D8"/>
    <w:rsid w:val="00897523"/>
    <w:rsid w:val="008A016F"/>
    <w:rsid w:val="008A0C3D"/>
    <w:rsid w:val="008A1976"/>
    <w:rsid w:val="008A2A96"/>
    <w:rsid w:val="008A32D3"/>
    <w:rsid w:val="008A3D53"/>
    <w:rsid w:val="008A498A"/>
    <w:rsid w:val="008A4E01"/>
    <w:rsid w:val="008A59AD"/>
    <w:rsid w:val="008A5FB2"/>
    <w:rsid w:val="008A69FF"/>
    <w:rsid w:val="008B0341"/>
    <w:rsid w:val="008B05D8"/>
    <w:rsid w:val="008B0825"/>
    <w:rsid w:val="008B0D71"/>
    <w:rsid w:val="008B1048"/>
    <w:rsid w:val="008B28A5"/>
    <w:rsid w:val="008B2B5B"/>
    <w:rsid w:val="008B2DC4"/>
    <w:rsid w:val="008B388A"/>
    <w:rsid w:val="008B4EE6"/>
    <w:rsid w:val="008B56AB"/>
    <w:rsid w:val="008B610A"/>
    <w:rsid w:val="008B62FA"/>
    <w:rsid w:val="008B680C"/>
    <w:rsid w:val="008B6CF0"/>
    <w:rsid w:val="008B7264"/>
    <w:rsid w:val="008B74A6"/>
    <w:rsid w:val="008B798F"/>
    <w:rsid w:val="008B7DC5"/>
    <w:rsid w:val="008C0014"/>
    <w:rsid w:val="008C043F"/>
    <w:rsid w:val="008C0E43"/>
    <w:rsid w:val="008C1844"/>
    <w:rsid w:val="008C2010"/>
    <w:rsid w:val="008C2770"/>
    <w:rsid w:val="008C2923"/>
    <w:rsid w:val="008C2A2F"/>
    <w:rsid w:val="008C3073"/>
    <w:rsid w:val="008C4413"/>
    <w:rsid w:val="008C44E5"/>
    <w:rsid w:val="008C52C5"/>
    <w:rsid w:val="008C5C71"/>
    <w:rsid w:val="008C5E0C"/>
    <w:rsid w:val="008C732F"/>
    <w:rsid w:val="008C7350"/>
    <w:rsid w:val="008C7663"/>
    <w:rsid w:val="008C7879"/>
    <w:rsid w:val="008D0026"/>
    <w:rsid w:val="008D1F7A"/>
    <w:rsid w:val="008D22FE"/>
    <w:rsid w:val="008D24F2"/>
    <w:rsid w:val="008D45F5"/>
    <w:rsid w:val="008D4AF8"/>
    <w:rsid w:val="008D4F7C"/>
    <w:rsid w:val="008D5C74"/>
    <w:rsid w:val="008D6003"/>
    <w:rsid w:val="008D66C6"/>
    <w:rsid w:val="008D67CD"/>
    <w:rsid w:val="008D68F4"/>
    <w:rsid w:val="008D697E"/>
    <w:rsid w:val="008D7016"/>
    <w:rsid w:val="008D7540"/>
    <w:rsid w:val="008E078F"/>
    <w:rsid w:val="008E0A4D"/>
    <w:rsid w:val="008E0BB4"/>
    <w:rsid w:val="008E0D78"/>
    <w:rsid w:val="008E163A"/>
    <w:rsid w:val="008E1A53"/>
    <w:rsid w:val="008E2094"/>
    <w:rsid w:val="008E2361"/>
    <w:rsid w:val="008E2673"/>
    <w:rsid w:val="008E2C54"/>
    <w:rsid w:val="008E3A2E"/>
    <w:rsid w:val="008E42D7"/>
    <w:rsid w:val="008E4583"/>
    <w:rsid w:val="008E4C85"/>
    <w:rsid w:val="008E4D6B"/>
    <w:rsid w:val="008E68A0"/>
    <w:rsid w:val="008E6997"/>
    <w:rsid w:val="008E6FEE"/>
    <w:rsid w:val="008F0906"/>
    <w:rsid w:val="008F0C77"/>
    <w:rsid w:val="008F1B04"/>
    <w:rsid w:val="008F1CDF"/>
    <w:rsid w:val="008F2A82"/>
    <w:rsid w:val="008F3766"/>
    <w:rsid w:val="008F6183"/>
    <w:rsid w:val="008F6D09"/>
    <w:rsid w:val="008F6F6C"/>
    <w:rsid w:val="008F7F6D"/>
    <w:rsid w:val="0090039D"/>
    <w:rsid w:val="0090079A"/>
    <w:rsid w:val="009011AA"/>
    <w:rsid w:val="00901DDC"/>
    <w:rsid w:val="00902143"/>
    <w:rsid w:val="009022C7"/>
    <w:rsid w:val="0090234D"/>
    <w:rsid w:val="00902C26"/>
    <w:rsid w:val="00903022"/>
    <w:rsid w:val="009037CD"/>
    <w:rsid w:val="009054AC"/>
    <w:rsid w:val="00905B1B"/>
    <w:rsid w:val="009065C3"/>
    <w:rsid w:val="0090684D"/>
    <w:rsid w:val="00906D41"/>
    <w:rsid w:val="0090747B"/>
    <w:rsid w:val="009075A4"/>
    <w:rsid w:val="009075D0"/>
    <w:rsid w:val="009106F1"/>
    <w:rsid w:val="00910D96"/>
    <w:rsid w:val="00911168"/>
    <w:rsid w:val="00911D42"/>
    <w:rsid w:val="00913111"/>
    <w:rsid w:val="009155A2"/>
    <w:rsid w:val="00915CA0"/>
    <w:rsid w:val="009165E7"/>
    <w:rsid w:val="0091680C"/>
    <w:rsid w:val="00917268"/>
    <w:rsid w:val="00917576"/>
    <w:rsid w:val="00917E89"/>
    <w:rsid w:val="009200D1"/>
    <w:rsid w:val="0092069C"/>
    <w:rsid w:val="009208D2"/>
    <w:rsid w:val="00921034"/>
    <w:rsid w:val="009217EE"/>
    <w:rsid w:val="00921A30"/>
    <w:rsid w:val="00921ADC"/>
    <w:rsid w:val="00921DB5"/>
    <w:rsid w:val="00921F58"/>
    <w:rsid w:val="009223A0"/>
    <w:rsid w:val="009223B0"/>
    <w:rsid w:val="00922CF0"/>
    <w:rsid w:val="00922F4F"/>
    <w:rsid w:val="00923785"/>
    <w:rsid w:val="00923BD2"/>
    <w:rsid w:val="00924BFC"/>
    <w:rsid w:val="00925F61"/>
    <w:rsid w:val="00926137"/>
    <w:rsid w:val="009263C5"/>
    <w:rsid w:val="009264E7"/>
    <w:rsid w:val="00926550"/>
    <w:rsid w:val="00926F37"/>
    <w:rsid w:val="0092788E"/>
    <w:rsid w:val="00927E57"/>
    <w:rsid w:val="0093077E"/>
    <w:rsid w:val="0093107D"/>
    <w:rsid w:val="0093135B"/>
    <w:rsid w:val="009318BD"/>
    <w:rsid w:val="009321E5"/>
    <w:rsid w:val="00932819"/>
    <w:rsid w:val="009332C3"/>
    <w:rsid w:val="0093346C"/>
    <w:rsid w:val="00934C0A"/>
    <w:rsid w:val="00935573"/>
    <w:rsid w:val="0093582D"/>
    <w:rsid w:val="00936042"/>
    <w:rsid w:val="00936232"/>
    <w:rsid w:val="00937821"/>
    <w:rsid w:val="00937FE1"/>
    <w:rsid w:val="00940385"/>
    <w:rsid w:val="00940949"/>
    <w:rsid w:val="00942A9C"/>
    <w:rsid w:val="00942D9D"/>
    <w:rsid w:val="00943D50"/>
    <w:rsid w:val="009443F0"/>
    <w:rsid w:val="00944CD1"/>
    <w:rsid w:val="00944F68"/>
    <w:rsid w:val="0094535F"/>
    <w:rsid w:val="009454D3"/>
    <w:rsid w:val="009454D7"/>
    <w:rsid w:val="00946227"/>
    <w:rsid w:val="00946588"/>
    <w:rsid w:val="00946A50"/>
    <w:rsid w:val="009471E4"/>
    <w:rsid w:val="009472F2"/>
    <w:rsid w:val="00947CE4"/>
    <w:rsid w:val="00947DFC"/>
    <w:rsid w:val="00950FB9"/>
    <w:rsid w:val="009513DD"/>
    <w:rsid w:val="0095192C"/>
    <w:rsid w:val="00951F6E"/>
    <w:rsid w:val="009520A7"/>
    <w:rsid w:val="009526AF"/>
    <w:rsid w:val="00952A02"/>
    <w:rsid w:val="00952A2E"/>
    <w:rsid w:val="00952B6F"/>
    <w:rsid w:val="00953650"/>
    <w:rsid w:val="00955426"/>
    <w:rsid w:val="00955B5A"/>
    <w:rsid w:val="00955B71"/>
    <w:rsid w:val="00955EDA"/>
    <w:rsid w:val="0095729B"/>
    <w:rsid w:val="009578FF"/>
    <w:rsid w:val="00957DB1"/>
    <w:rsid w:val="00957F9B"/>
    <w:rsid w:val="00960328"/>
    <w:rsid w:val="009606E1"/>
    <w:rsid w:val="009607B3"/>
    <w:rsid w:val="00961CC7"/>
    <w:rsid w:val="00961FE3"/>
    <w:rsid w:val="0096246D"/>
    <w:rsid w:val="0096259C"/>
    <w:rsid w:val="00962A98"/>
    <w:rsid w:val="00963858"/>
    <w:rsid w:val="00963D97"/>
    <w:rsid w:val="00963DEE"/>
    <w:rsid w:val="0096482F"/>
    <w:rsid w:val="00965612"/>
    <w:rsid w:val="00965AD4"/>
    <w:rsid w:val="00965E21"/>
    <w:rsid w:val="00965F11"/>
    <w:rsid w:val="0096663F"/>
    <w:rsid w:val="00967175"/>
    <w:rsid w:val="009678F2"/>
    <w:rsid w:val="00967FF9"/>
    <w:rsid w:val="00970910"/>
    <w:rsid w:val="009712B5"/>
    <w:rsid w:val="009713ED"/>
    <w:rsid w:val="00971D67"/>
    <w:rsid w:val="009725F1"/>
    <w:rsid w:val="00973434"/>
    <w:rsid w:val="009738AC"/>
    <w:rsid w:val="009742B1"/>
    <w:rsid w:val="009746AD"/>
    <w:rsid w:val="00974AA8"/>
    <w:rsid w:val="00974B9E"/>
    <w:rsid w:val="00975283"/>
    <w:rsid w:val="00975F12"/>
    <w:rsid w:val="00976A55"/>
    <w:rsid w:val="00976DE8"/>
    <w:rsid w:val="00977573"/>
    <w:rsid w:val="00977B9A"/>
    <w:rsid w:val="009806FB"/>
    <w:rsid w:val="00980BFA"/>
    <w:rsid w:val="00980FD8"/>
    <w:rsid w:val="009812E8"/>
    <w:rsid w:val="009818DC"/>
    <w:rsid w:val="00981FA1"/>
    <w:rsid w:val="00982659"/>
    <w:rsid w:val="00982957"/>
    <w:rsid w:val="0098371F"/>
    <w:rsid w:val="009843AE"/>
    <w:rsid w:val="009850A6"/>
    <w:rsid w:val="00985236"/>
    <w:rsid w:val="009854B6"/>
    <w:rsid w:val="00985EA0"/>
    <w:rsid w:val="0098612D"/>
    <w:rsid w:val="0098645A"/>
    <w:rsid w:val="00986537"/>
    <w:rsid w:val="0099037A"/>
    <w:rsid w:val="00990508"/>
    <w:rsid w:val="0099124E"/>
    <w:rsid w:val="00992125"/>
    <w:rsid w:val="00992B03"/>
    <w:rsid w:val="00992EE0"/>
    <w:rsid w:val="00993658"/>
    <w:rsid w:val="009936F1"/>
    <w:rsid w:val="00994830"/>
    <w:rsid w:val="009949F8"/>
    <w:rsid w:val="00995505"/>
    <w:rsid w:val="009959E7"/>
    <w:rsid w:val="00996132"/>
    <w:rsid w:val="00997A6A"/>
    <w:rsid w:val="00997D7B"/>
    <w:rsid w:val="009A080E"/>
    <w:rsid w:val="009A0AEC"/>
    <w:rsid w:val="009A0BB3"/>
    <w:rsid w:val="009A251E"/>
    <w:rsid w:val="009A39BC"/>
    <w:rsid w:val="009A3E74"/>
    <w:rsid w:val="009A457E"/>
    <w:rsid w:val="009A4B6D"/>
    <w:rsid w:val="009A53C8"/>
    <w:rsid w:val="009A649C"/>
    <w:rsid w:val="009A6689"/>
    <w:rsid w:val="009A69E8"/>
    <w:rsid w:val="009A778E"/>
    <w:rsid w:val="009A7BEF"/>
    <w:rsid w:val="009B08F4"/>
    <w:rsid w:val="009B0DF7"/>
    <w:rsid w:val="009B10E9"/>
    <w:rsid w:val="009B1F4C"/>
    <w:rsid w:val="009B22BC"/>
    <w:rsid w:val="009B4A80"/>
    <w:rsid w:val="009B4BF8"/>
    <w:rsid w:val="009B5642"/>
    <w:rsid w:val="009B73B9"/>
    <w:rsid w:val="009C00B4"/>
    <w:rsid w:val="009C1490"/>
    <w:rsid w:val="009C2552"/>
    <w:rsid w:val="009C29B8"/>
    <w:rsid w:val="009C31FD"/>
    <w:rsid w:val="009C3327"/>
    <w:rsid w:val="009C53A3"/>
    <w:rsid w:val="009C544D"/>
    <w:rsid w:val="009C5FD9"/>
    <w:rsid w:val="009C66A9"/>
    <w:rsid w:val="009C6AFC"/>
    <w:rsid w:val="009C6B56"/>
    <w:rsid w:val="009C7888"/>
    <w:rsid w:val="009D1265"/>
    <w:rsid w:val="009D1C26"/>
    <w:rsid w:val="009D2E9A"/>
    <w:rsid w:val="009D348B"/>
    <w:rsid w:val="009D3AAF"/>
    <w:rsid w:val="009D437A"/>
    <w:rsid w:val="009D4697"/>
    <w:rsid w:val="009D4776"/>
    <w:rsid w:val="009D4F98"/>
    <w:rsid w:val="009D5980"/>
    <w:rsid w:val="009D5F0D"/>
    <w:rsid w:val="009D6391"/>
    <w:rsid w:val="009D664D"/>
    <w:rsid w:val="009D6BFB"/>
    <w:rsid w:val="009D7980"/>
    <w:rsid w:val="009D7B1C"/>
    <w:rsid w:val="009E1BA2"/>
    <w:rsid w:val="009E290C"/>
    <w:rsid w:val="009E3112"/>
    <w:rsid w:val="009E3CD7"/>
    <w:rsid w:val="009E4065"/>
    <w:rsid w:val="009E4888"/>
    <w:rsid w:val="009E5533"/>
    <w:rsid w:val="009E5A7B"/>
    <w:rsid w:val="009E5B44"/>
    <w:rsid w:val="009E6A50"/>
    <w:rsid w:val="009E7854"/>
    <w:rsid w:val="009E7934"/>
    <w:rsid w:val="009F09BF"/>
    <w:rsid w:val="009F130D"/>
    <w:rsid w:val="009F237F"/>
    <w:rsid w:val="009F3156"/>
    <w:rsid w:val="009F4962"/>
    <w:rsid w:val="009F4BA2"/>
    <w:rsid w:val="009F4FD5"/>
    <w:rsid w:val="009F66CB"/>
    <w:rsid w:val="009F6CF9"/>
    <w:rsid w:val="009F6D67"/>
    <w:rsid w:val="009F7226"/>
    <w:rsid w:val="009F78C8"/>
    <w:rsid w:val="00A00045"/>
    <w:rsid w:val="00A003A4"/>
    <w:rsid w:val="00A00469"/>
    <w:rsid w:val="00A0062E"/>
    <w:rsid w:val="00A00674"/>
    <w:rsid w:val="00A00E4E"/>
    <w:rsid w:val="00A0148A"/>
    <w:rsid w:val="00A014FE"/>
    <w:rsid w:val="00A01644"/>
    <w:rsid w:val="00A01919"/>
    <w:rsid w:val="00A01F82"/>
    <w:rsid w:val="00A02EC0"/>
    <w:rsid w:val="00A03E6B"/>
    <w:rsid w:val="00A04C84"/>
    <w:rsid w:val="00A053BE"/>
    <w:rsid w:val="00A05EB8"/>
    <w:rsid w:val="00A066CD"/>
    <w:rsid w:val="00A06757"/>
    <w:rsid w:val="00A07007"/>
    <w:rsid w:val="00A07819"/>
    <w:rsid w:val="00A07B63"/>
    <w:rsid w:val="00A07D48"/>
    <w:rsid w:val="00A07E1A"/>
    <w:rsid w:val="00A07EB8"/>
    <w:rsid w:val="00A10AD2"/>
    <w:rsid w:val="00A10F72"/>
    <w:rsid w:val="00A11951"/>
    <w:rsid w:val="00A12587"/>
    <w:rsid w:val="00A13529"/>
    <w:rsid w:val="00A1393B"/>
    <w:rsid w:val="00A144DC"/>
    <w:rsid w:val="00A16E58"/>
    <w:rsid w:val="00A16F10"/>
    <w:rsid w:val="00A17308"/>
    <w:rsid w:val="00A17BE8"/>
    <w:rsid w:val="00A17E16"/>
    <w:rsid w:val="00A204D7"/>
    <w:rsid w:val="00A2107F"/>
    <w:rsid w:val="00A2239F"/>
    <w:rsid w:val="00A2254D"/>
    <w:rsid w:val="00A22919"/>
    <w:rsid w:val="00A24912"/>
    <w:rsid w:val="00A2507B"/>
    <w:rsid w:val="00A25451"/>
    <w:rsid w:val="00A2594A"/>
    <w:rsid w:val="00A26117"/>
    <w:rsid w:val="00A2648C"/>
    <w:rsid w:val="00A271ED"/>
    <w:rsid w:val="00A30385"/>
    <w:rsid w:val="00A30615"/>
    <w:rsid w:val="00A30681"/>
    <w:rsid w:val="00A306C0"/>
    <w:rsid w:val="00A30788"/>
    <w:rsid w:val="00A30EA0"/>
    <w:rsid w:val="00A315CB"/>
    <w:rsid w:val="00A317BD"/>
    <w:rsid w:val="00A31F93"/>
    <w:rsid w:val="00A3226B"/>
    <w:rsid w:val="00A32275"/>
    <w:rsid w:val="00A32510"/>
    <w:rsid w:val="00A329A1"/>
    <w:rsid w:val="00A32A20"/>
    <w:rsid w:val="00A3324A"/>
    <w:rsid w:val="00A334A5"/>
    <w:rsid w:val="00A3354A"/>
    <w:rsid w:val="00A34857"/>
    <w:rsid w:val="00A35340"/>
    <w:rsid w:val="00A35576"/>
    <w:rsid w:val="00A35BB5"/>
    <w:rsid w:val="00A35EED"/>
    <w:rsid w:val="00A3607C"/>
    <w:rsid w:val="00A36B3F"/>
    <w:rsid w:val="00A4040B"/>
    <w:rsid w:val="00A40DF0"/>
    <w:rsid w:val="00A4126B"/>
    <w:rsid w:val="00A4161F"/>
    <w:rsid w:val="00A41B80"/>
    <w:rsid w:val="00A41B96"/>
    <w:rsid w:val="00A42786"/>
    <w:rsid w:val="00A4279E"/>
    <w:rsid w:val="00A43AD1"/>
    <w:rsid w:val="00A4592B"/>
    <w:rsid w:val="00A45F1E"/>
    <w:rsid w:val="00A467F7"/>
    <w:rsid w:val="00A46C15"/>
    <w:rsid w:val="00A46FBF"/>
    <w:rsid w:val="00A47717"/>
    <w:rsid w:val="00A502DC"/>
    <w:rsid w:val="00A51C80"/>
    <w:rsid w:val="00A523C9"/>
    <w:rsid w:val="00A553E3"/>
    <w:rsid w:val="00A555A2"/>
    <w:rsid w:val="00A560A2"/>
    <w:rsid w:val="00A562D5"/>
    <w:rsid w:val="00A565CA"/>
    <w:rsid w:val="00A56A0E"/>
    <w:rsid w:val="00A56C7D"/>
    <w:rsid w:val="00A579BA"/>
    <w:rsid w:val="00A57B1A"/>
    <w:rsid w:val="00A60A4D"/>
    <w:rsid w:val="00A612DA"/>
    <w:rsid w:val="00A61C86"/>
    <w:rsid w:val="00A61F6F"/>
    <w:rsid w:val="00A63119"/>
    <w:rsid w:val="00A64483"/>
    <w:rsid w:val="00A649B1"/>
    <w:rsid w:val="00A64C5E"/>
    <w:rsid w:val="00A64E0C"/>
    <w:rsid w:val="00A6512D"/>
    <w:rsid w:val="00A65ACF"/>
    <w:rsid w:val="00A65F94"/>
    <w:rsid w:val="00A663AB"/>
    <w:rsid w:val="00A66D45"/>
    <w:rsid w:val="00A6745F"/>
    <w:rsid w:val="00A6768D"/>
    <w:rsid w:val="00A70421"/>
    <w:rsid w:val="00A70664"/>
    <w:rsid w:val="00A7077A"/>
    <w:rsid w:val="00A7081F"/>
    <w:rsid w:val="00A71E01"/>
    <w:rsid w:val="00A71F13"/>
    <w:rsid w:val="00A73072"/>
    <w:rsid w:val="00A731B8"/>
    <w:rsid w:val="00A739DA"/>
    <w:rsid w:val="00A740D7"/>
    <w:rsid w:val="00A74336"/>
    <w:rsid w:val="00A74A9D"/>
    <w:rsid w:val="00A74DAE"/>
    <w:rsid w:val="00A75510"/>
    <w:rsid w:val="00A7555F"/>
    <w:rsid w:val="00A756D2"/>
    <w:rsid w:val="00A76165"/>
    <w:rsid w:val="00A76700"/>
    <w:rsid w:val="00A76704"/>
    <w:rsid w:val="00A76AA3"/>
    <w:rsid w:val="00A76ED8"/>
    <w:rsid w:val="00A80357"/>
    <w:rsid w:val="00A810B2"/>
    <w:rsid w:val="00A8220A"/>
    <w:rsid w:val="00A82847"/>
    <w:rsid w:val="00A82B86"/>
    <w:rsid w:val="00A830A9"/>
    <w:rsid w:val="00A84E1C"/>
    <w:rsid w:val="00A84EEB"/>
    <w:rsid w:val="00A851B5"/>
    <w:rsid w:val="00A85228"/>
    <w:rsid w:val="00A85EAE"/>
    <w:rsid w:val="00A866CA"/>
    <w:rsid w:val="00A86CA3"/>
    <w:rsid w:val="00A87E45"/>
    <w:rsid w:val="00A90257"/>
    <w:rsid w:val="00A90AF3"/>
    <w:rsid w:val="00A90B85"/>
    <w:rsid w:val="00A90DC0"/>
    <w:rsid w:val="00A91E19"/>
    <w:rsid w:val="00A92668"/>
    <w:rsid w:val="00A92B4E"/>
    <w:rsid w:val="00A92C41"/>
    <w:rsid w:val="00A93100"/>
    <w:rsid w:val="00A932F1"/>
    <w:rsid w:val="00A93B71"/>
    <w:rsid w:val="00A93F88"/>
    <w:rsid w:val="00A943F0"/>
    <w:rsid w:val="00A97677"/>
    <w:rsid w:val="00AA0154"/>
    <w:rsid w:val="00AA0329"/>
    <w:rsid w:val="00AA1850"/>
    <w:rsid w:val="00AA2072"/>
    <w:rsid w:val="00AA3144"/>
    <w:rsid w:val="00AA3586"/>
    <w:rsid w:val="00AA4287"/>
    <w:rsid w:val="00AA4E33"/>
    <w:rsid w:val="00AA7E39"/>
    <w:rsid w:val="00AB007C"/>
    <w:rsid w:val="00AB1F9C"/>
    <w:rsid w:val="00AB289C"/>
    <w:rsid w:val="00AB2AFE"/>
    <w:rsid w:val="00AB2B51"/>
    <w:rsid w:val="00AB2B82"/>
    <w:rsid w:val="00AB2E1C"/>
    <w:rsid w:val="00AB3005"/>
    <w:rsid w:val="00AB38C6"/>
    <w:rsid w:val="00AB4E35"/>
    <w:rsid w:val="00AB51C6"/>
    <w:rsid w:val="00AB55E0"/>
    <w:rsid w:val="00AB6090"/>
    <w:rsid w:val="00AB6FB7"/>
    <w:rsid w:val="00AB71AA"/>
    <w:rsid w:val="00AC01C4"/>
    <w:rsid w:val="00AC02CD"/>
    <w:rsid w:val="00AC0F61"/>
    <w:rsid w:val="00AC25AB"/>
    <w:rsid w:val="00AC31F9"/>
    <w:rsid w:val="00AC42E2"/>
    <w:rsid w:val="00AC49BE"/>
    <w:rsid w:val="00AC4CC1"/>
    <w:rsid w:val="00AC5035"/>
    <w:rsid w:val="00AC5266"/>
    <w:rsid w:val="00AC5BAB"/>
    <w:rsid w:val="00AC6444"/>
    <w:rsid w:val="00AC7B29"/>
    <w:rsid w:val="00AD0941"/>
    <w:rsid w:val="00AD1B4E"/>
    <w:rsid w:val="00AD2596"/>
    <w:rsid w:val="00AD261D"/>
    <w:rsid w:val="00AD2D89"/>
    <w:rsid w:val="00AD359F"/>
    <w:rsid w:val="00AD3A62"/>
    <w:rsid w:val="00AD4663"/>
    <w:rsid w:val="00AD4C15"/>
    <w:rsid w:val="00AD4FB4"/>
    <w:rsid w:val="00AD50D3"/>
    <w:rsid w:val="00AD5B1F"/>
    <w:rsid w:val="00AD638F"/>
    <w:rsid w:val="00AD752E"/>
    <w:rsid w:val="00AD7679"/>
    <w:rsid w:val="00AD7F38"/>
    <w:rsid w:val="00AE06E2"/>
    <w:rsid w:val="00AE16B3"/>
    <w:rsid w:val="00AE326F"/>
    <w:rsid w:val="00AE3327"/>
    <w:rsid w:val="00AE344B"/>
    <w:rsid w:val="00AE37BA"/>
    <w:rsid w:val="00AE3F2E"/>
    <w:rsid w:val="00AE5527"/>
    <w:rsid w:val="00AE7E57"/>
    <w:rsid w:val="00AE7F5F"/>
    <w:rsid w:val="00AF006D"/>
    <w:rsid w:val="00AF0C46"/>
    <w:rsid w:val="00AF0D84"/>
    <w:rsid w:val="00AF0E50"/>
    <w:rsid w:val="00AF105D"/>
    <w:rsid w:val="00AF1375"/>
    <w:rsid w:val="00AF1587"/>
    <w:rsid w:val="00AF1757"/>
    <w:rsid w:val="00AF1E4B"/>
    <w:rsid w:val="00AF23D6"/>
    <w:rsid w:val="00AF27FC"/>
    <w:rsid w:val="00AF2D43"/>
    <w:rsid w:val="00AF3C66"/>
    <w:rsid w:val="00AF3F25"/>
    <w:rsid w:val="00AF45EF"/>
    <w:rsid w:val="00AF470F"/>
    <w:rsid w:val="00AF4D99"/>
    <w:rsid w:val="00AF5576"/>
    <w:rsid w:val="00AF5D64"/>
    <w:rsid w:val="00AF66E8"/>
    <w:rsid w:val="00AF6C28"/>
    <w:rsid w:val="00AF6C95"/>
    <w:rsid w:val="00AF6EE4"/>
    <w:rsid w:val="00B00032"/>
    <w:rsid w:val="00B003BE"/>
    <w:rsid w:val="00B0040D"/>
    <w:rsid w:val="00B011CF"/>
    <w:rsid w:val="00B01BB7"/>
    <w:rsid w:val="00B01DFE"/>
    <w:rsid w:val="00B02544"/>
    <w:rsid w:val="00B025A3"/>
    <w:rsid w:val="00B02D7D"/>
    <w:rsid w:val="00B035E8"/>
    <w:rsid w:val="00B03D6C"/>
    <w:rsid w:val="00B0404C"/>
    <w:rsid w:val="00B0450B"/>
    <w:rsid w:val="00B04ED7"/>
    <w:rsid w:val="00B04F88"/>
    <w:rsid w:val="00B05D93"/>
    <w:rsid w:val="00B06265"/>
    <w:rsid w:val="00B06FDA"/>
    <w:rsid w:val="00B11D0E"/>
    <w:rsid w:val="00B122A0"/>
    <w:rsid w:val="00B123E2"/>
    <w:rsid w:val="00B13B1A"/>
    <w:rsid w:val="00B1530A"/>
    <w:rsid w:val="00B15A7C"/>
    <w:rsid w:val="00B15FCF"/>
    <w:rsid w:val="00B16160"/>
    <w:rsid w:val="00B1690F"/>
    <w:rsid w:val="00B16C04"/>
    <w:rsid w:val="00B1702A"/>
    <w:rsid w:val="00B17315"/>
    <w:rsid w:val="00B2077A"/>
    <w:rsid w:val="00B20931"/>
    <w:rsid w:val="00B211C5"/>
    <w:rsid w:val="00B21391"/>
    <w:rsid w:val="00B216B7"/>
    <w:rsid w:val="00B22610"/>
    <w:rsid w:val="00B23254"/>
    <w:rsid w:val="00B233DE"/>
    <w:rsid w:val="00B24C22"/>
    <w:rsid w:val="00B24C7C"/>
    <w:rsid w:val="00B256E5"/>
    <w:rsid w:val="00B25849"/>
    <w:rsid w:val="00B26315"/>
    <w:rsid w:val="00B27893"/>
    <w:rsid w:val="00B278AC"/>
    <w:rsid w:val="00B27DE8"/>
    <w:rsid w:val="00B3000A"/>
    <w:rsid w:val="00B30589"/>
    <w:rsid w:val="00B3067C"/>
    <w:rsid w:val="00B30C36"/>
    <w:rsid w:val="00B313D6"/>
    <w:rsid w:val="00B31AC7"/>
    <w:rsid w:val="00B324C2"/>
    <w:rsid w:val="00B324DD"/>
    <w:rsid w:val="00B32769"/>
    <w:rsid w:val="00B33E23"/>
    <w:rsid w:val="00B34061"/>
    <w:rsid w:val="00B34953"/>
    <w:rsid w:val="00B34E53"/>
    <w:rsid w:val="00B357D1"/>
    <w:rsid w:val="00B35B25"/>
    <w:rsid w:val="00B36A1C"/>
    <w:rsid w:val="00B36F41"/>
    <w:rsid w:val="00B379CA"/>
    <w:rsid w:val="00B37A9A"/>
    <w:rsid w:val="00B37FE5"/>
    <w:rsid w:val="00B401CC"/>
    <w:rsid w:val="00B41982"/>
    <w:rsid w:val="00B41A94"/>
    <w:rsid w:val="00B41D13"/>
    <w:rsid w:val="00B41EF8"/>
    <w:rsid w:val="00B4248D"/>
    <w:rsid w:val="00B4292F"/>
    <w:rsid w:val="00B42E08"/>
    <w:rsid w:val="00B4335E"/>
    <w:rsid w:val="00B43389"/>
    <w:rsid w:val="00B435C2"/>
    <w:rsid w:val="00B43ABA"/>
    <w:rsid w:val="00B44179"/>
    <w:rsid w:val="00B44424"/>
    <w:rsid w:val="00B446E8"/>
    <w:rsid w:val="00B44944"/>
    <w:rsid w:val="00B44976"/>
    <w:rsid w:val="00B44BC5"/>
    <w:rsid w:val="00B44D9E"/>
    <w:rsid w:val="00B45D4D"/>
    <w:rsid w:val="00B45D98"/>
    <w:rsid w:val="00B45EA8"/>
    <w:rsid w:val="00B45FE2"/>
    <w:rsid w:val="00B46416"/>
    <w:rsid w:val="00B47F39"/>
    <w:rsid w:val="00B50E55"/>
    <w:rsid w:val="00B51456"/>
    <w:rsid w:val="00B519A1"/>
    <w:rsid w:val="00B523DA"/>
    <w:rsid w:val="00B52BCB"/>
    <w:rsid w:val="00B52E79"/>
    <w:rsid w:val="00B534A1"/>
    <w:rsid w:val="00B5394A"/>
    <w:rsid w:val="00B53A94"/>
    <w:rsid w:val="00B53D45"/>
    <w:rsid w:val="00B54849"/>
    <w:rsid w:val="00B549E8"/>
    <w:rsid w:val="00B54E54"/>
    <w:rsid w:val="00B55B8E"/>
    <w:rsid w:val="00B564A5"/>
    <w:rsid w:val="00B56925"/>
    <w:rsid w:val="00B57732"/>
    <w:rsid w:val="00B60CDD"/>
    <w:rsid w:val="00B6136F"/>
    <w:rsid w:val="00B62A15"/>
    <w:rsid w:val="00B62DF1"/>
    <w:rsid w:val="00B630B9"/>
    <w:rsid w:val="00B639B6"/>
    <w:rsid w:val="00B64122"/>
    <w:rsid w:val="00B6462F"/>
    <w:rsid w:val="00B65107"/>
    <w:rsid w:val="00B65701"/>
    <w:rsid w:val="00B65FDA"/>
    <w:rsid w:val="00B67091"/>
    <w:rsid w:val="00B670B4"/>
    <w:rsid w:val="00B670FD"/>
    <w:rsid w:val="00B67327"/>
    <w:rsid w:val="00B67DCA"/>
    <w:rsid w:val="00B70430"/>
    <w:rsid w:val="00B70D60"/>
    <w:rsid w:val="00B70FEF"/>
    <w:rsid w:val="00B71300"/>
    <w:rsid w:val="00B717D8"/>
    <w:rsid w:val="00B71F57"/>
    <w:rsid w:val="00B7220B"/>
    <w:rsid w:val="00B7258A"/>
    <w:rsid w:val="00B72C5A"/>
    <w:rsid w:val="00B73499"/>
    <w:rsid w:val="00B73CAD"/>
    <w:rsid w:val="00B742F3"/>
    <w:rsid w:val="00B74515"/>
    <w:rsid w:val="00B7514C"/>
    <w:rsid w:val="00B76E16"/>
    <w:rsid w:val="00B805B2"/>
    <w:rsid w:val="00B8080A"/>
    <w:rsid w:val="00B822FC"/>
    <w:rsid w:val="00B829CB"/>
    <w:rsid w:val="00B829E6"/>
    <w:rsid w:val="00B82F03"/>
    <w:rsid w:val="00B834BE"/>
    <w:rsid w:val="00B84091"/>
    <w:rsid w:val="00B845C7"/>
    <w:rsid w:val="00B84687"/>
    <w:rsid w:val="00B850D6"/>
    <w:rsid w:val="00B8543F"/>
    <w:rsid w:val="00B859A1"/>
    <w:rsid w:val="00B85CB6"/>
    <w:rsid w:val="00B861A9"/>
    <w:rsid w:val="00B87756"/>
    <w:rsid w:val="00B87904"/>
    <w:rsid w:val="00B87BF9"/>
    <w:rsid w:val="00B91100"/>
    <w:rsid w:val="00B9122B"/>
    <w:rsid w:val="00B920A7"/>
    <w:rsid w:val="00B924A3"/>
    <w:rsid w:val="00B93677"/>
    <w:rsid w:val="00B93B1C"/>
    <w:rsid w:val="00B93F11"/>
    <w:rsid w:val="00B94AD9"/>
    <w:rsid w:val="00B94D21"/>
    <w:rsid w:val="00B95392"/>
    <w:rsid w:val="00B95CAA"/>
    <w:rsid w:val="00B95F88"/>
    <w:rsid w:val="00B96719"/>
    <w:rsid w:val="00B968E1"/>
    <w:rsid w:val="00B97378"/>
    <w:rsid w:val="00B97605"/>
    <w:rsid w:val="00B97724"/>
    <w:rsid w:val="00B97A0A"/>
    <w:rsid w:val="00BA0443"/>
    <w:rsid w:val="00BA0B62"/>
    <w:rsid w:val="00BA41BE"/>
    <w:rsid w:val="00BA5516"/>
    <w:rsid w:val="00BA5ADE"/>
    <w:rsid w:val="00BA5F48"/>
    <w:rsid w:val="00BA7240"/>
    <w:rsid w:val="00BA729D"/>
    <w:rsid w:val="00BA7BA6"/>
    <w:rsid w:val="00BA7C0D"/>
    <w:rsid w:val="00BB0039"/>
    <w:rsid w:val="00BB05F0"/>
    <w:rsid w:val="00BB130C"/>
    <w:rsid w:val="00BB1471"/>
    <w:rsid w:val="00BB2FBD"/>
    <w:rsid w:val="00BB43C8"/>
    <w:rsid w:val="00BB5362"/>
    <w:rsid w:val="00BB565C"/>
    <w:rsid w:val="00BB5868"/>
    <w:rsid w:val="00BB5AA3"/>
    <w:rsid w:val="00BB610E"/>
    <w:rsid w:val="00BB62AA"/>
    <w:rsid w:val="00BB679F"/>
    <w:rsid w:val="00BB7865"/>
    <w:rsid w:val="00BB7968"/>
    <w:rsid w:val="00BB7A32"/>
    <w:rsid w:val="00BB7A84"/>
    <w:rsid w:val="00BB7D7A"/>
    <w:rsid w:val="00BC003B"/>
    <w:rsid w:val="00BC007E"/>
    <w:rsid w:val="00BC036D"/>
    <w:rsid w:val="00BC09CE"/>
    <w:rsid w:val="00BC167E"/>
    <w:rsid w:val="00BC1791"/>
    <w:rsid w:val="00BC2458"/>
    <w:rsid w:val="00BC2773"/>
    <w:rsid w:val="00BC27BB"/>
    <w:rsid w:val="00BC3030"/>
    <w:rsid w:val="00BC341B"/>
    <w:rsid w:val="00BC345A"/>
    <w:rsid w:val="00BC3E7F"/>
    <w:rsid w:val="00BC3F8D"/>
    <w:rsid w:val="00BC48A1"/>
    <w:rsid w:val="00BC4A81"/>
    <w:rsid w:val="00BC4AB6"/>
    <w:rsid w:val="00BC50C1"/>
    <w:rsid w:val="00BC5290"/>
    <w:rsid w:val="00BC5AC4"/>
    <w:rsid w:val="00BC6800"/>
    <w:rsid w:val="00BC754A"/>
    <w:rsid w:val="00BD06F5"/>
    <w:rsid w:val="00BD0BEB"/>
    <w:rsid w:val="00BD0CCD"/>
    <w:rsid w:val="00BD100A"/>
    <w:rsid w:val="00BD1418"/>
    <w:rsid w:val="00BD1D1E"/>
    <w:rsid w:val="00BD1DA6"/>
    <w:rsid w:val="00BD1E69"/>
    <w:rsid w:val="00BD2B3D"/>
    <w:rsid w:val="00BD2CA6"/>
    <w:rsid w:val="00BD318E"/>
    <w:rsid w:val="00BD49FC"/>
    <w:rsid w:val="00BD4AC1"/>
    <w:rsid w:val="00BD4E99"/>
    <w:rsid w:val="00BD552D"/>
    <w:rsid w:val="00BD6134"/>
    <w:rsid w:val="00BD6439"/>
    <w:rsid w:val="00BD6683"/>
    <w:rsid w:val="00BD6996"/>
    <w:rsid w:val="00BD6B5A"/>
    <w:rsid w:val="00BD6C1B"/>
    <w:rsid w:val="00BD7045"/>
    <w:rsid w:val="00BD7539"/>
    <w:rsid w:val="00BD7C0F"/>
    <w:rsid w:val="00BD7E32"/>
    <w:rsid w:val="00BE1365"/>
    <w:rsid w:val="00BE18CC"/>
    <w:rsid w:val="00BE1958"/>
    <w:rsid w:val="00BE37FF"/>
    <w:rsid w:val="00BE3C6D"/>
    <w:rsid w:val="00BE3D3F"/>
    <w:rsid w:val="00BE4434"/>
    <w:rsid w:val="00BE488D"/>
    <w:rsid w:val="00BE53CB"/>
    <w:rsid w:val="00BE6200"/>
    <w:rsid w:val="00BE6981"/>
    <w:rsid w:val="00BE7425"/>
    <w:rsid w:val="00BE7CC0"/>
    <w:rsid w:val="00BF058A"/>
    <w:rsid w:val="00BF0AAD"/>
    <w:rsid w:val="00BF17A0"/>
    <w:rsid w:val="00BF17A7"/>
    <w:rsid w:val="00BF1FD1"/>
    <w:rsid w:val="00BF2E23"/>
    <w:rsid w:val="00BF30AB"/>
    <w:rsid w:val="00BF3602"/>
    <w:rsid w:val="00BF3C7B"/>
    <w:rsid w:val="00BF3C87"/>
    <w:rsid w:val="00BF4549"/>
    <w:rsid w:val="00BF454A"/>
    <w:rsid w:val="00BF4D5E"/>
    <w:rsid w:val="00BF53B3"/>
    <w:rsid w:val="00BF5D00"/>
    <w:rsid w:val="00BF5DD4"/>
    <w:rsid w:val="00BF5E2D"/>
    <w:rsid w:val="00BF60EE"/>
    <w:rsid w:val="00BF6868"/>
    <w:rsid w:val="00BF78F3"/>
    <w:rsid w:val="00BF7D8C"/>
    <w:rsid w:val="00C00522"/>
    <w:rsid w:val="00C0061A"/>
    <w:rsid w:val="00C006A6"/>
    <w:rsid w:val="00C009C2"/>
    <w:rsid w:val="00C00F44"/>
    <w:rsid w:val="00C01130"/>
    <w:rsid w:val="00C019F4"/>
    <w:rsid w:val="00C01B34"/>
    <w:rsid w:val="00C01DBA"/>
    <w:rsid w:val="00C01F00"/>
    <w:rsid w:val="00C01F69"/>
    <w:rsid w:val="00C0253D"/>
    <w:rsid w:val="00C02867"/>
    <w:rsid w:val="00C034EA"/>
    <w:rsid w:val="00C03634"/>
    <w:rsid w:val="00C04612"/>
    <w:rsid w:val="00C04BA2"/>
    <w:rsid w:val="00C066DF"/>
    <w:rsid w:val="00C06BA9"/>
    <w:rsid w:val="00C07E1C"/>
    <w:rsid w:val="00C1001D"/>
    <w:rsid w:val="00C107BF"/>
    <w:rsid w:val="00C1104E"/>
    <w:rsid w:val="00C122D6"/>
    <w:rsid w:val="00C12F9A"/>
    <w:rsid w:val="00C12FCC"/>
    <w:rsid w:val="00C131F6"/>
    <w:rsid w:val="00C13C9D"/>
    <w:rsid w:val="00C141A1"/>
    <w:rsid w:val="00C14827"/>
    <w:rsid w:val="00C148BC"/>
    <w:rsid w:val="00C14C37"/>
    <w:rsid w:val="00C14DCA"/>
    <w:rsid w:val="00C14ED0"/>
    <w:rsid w:val="00C15383"/>
    <w:rsid w:val="00C15869"/>
    <w:rsid w:val="00C1589F"/>
    <w:rsid w:val="00C15E20"/>
    <w:rsid w:val="00C160C1"/>
    <w:rsid w:val="00C16634"/>
    <w:rsid w:val="00C169F1"/>
    <w:rsid w:val="00C173C1"/>
    <w:rsid w:val="00C175CB"/>
    <w:rsid w:val="00C177A8"/>
    <w:rsid w:val="00C17DB8"/>
    <w:rsid w:val="00C20ACE"/>
    <w:rsid w:val="00C2178A"/>
    <w:rsid w:val="00C2193E"/>
    <w:rsid w:val="00C21BB9"/>
    <w:rsid w:val="00C22227"/>
    <w:rsid w:val="00C225AE"/>
    <w:rsid w:val="00C22C73"/>
    <w:rsid w:val="00C22CC1"/>
    <w:rsid w:val="00C22DCC"/>
    <w:rsid w:val="00C2357A"/>
    <w:rsid w:val="00C23734"/>
    <w:rsid w:val="00C23BE0"/>
    <w:rsid w:val="00C23DFC"/>
    <w:rsid w:val="00C23FBB"/>
    <w:rsid w:val="00C24534"/>
    <w:rsid w:val="00C245E7"/>
    <w:rsid w:val="00C248B1"/>
    <w:rsid w:val="00C24DD8"/>
    <w:rsid w:val="00C250FA"/>
    <w:rsid w:val="00C253F0"/>
    <w:rsid w:val="00C26003"/>
    <w:rsid w:val="00C26719"/>
    <w:rsid w:val="00C3021F"/>
    <w:rsid w:val="00C302C9"/>
    <w:rsid w:val="00C31CAE"/>
    <w:rsid w:val="00C32163"/>
    <w:rsid w:val="00C3238E"/>
    <w:rsid w:val="00C32C59"/>
    <w:rsid w:val="00C33F62"/>
    <w:rsid w:val="00C344AC"/>
    <w:rsid w:val="00C34AD0"/>
    <w:rsid w:val="00C34ECC"/>
    <w:rsid w:val="00C36024"/>
    <w:rsid w:val="00C3779F"/>
    <w:rsid w:val="00C40382"/>
    <w:rsid w:val="00C4054F"/>
    <w:rsid w:val="00C4083A"/>
    <w:rsid w:val="00C4168E"/>
    <w:rsid w:val="00C41969"/>
    <w:rsid w:val="00C41D38"/>
    <w:rsid w:val="00C41FAA"/>
    <w:rsid w:val="00C4268E"/>
    <w:rsid w:val="00C4275E"/>
    <w:rsid w:val="00C43759"/>
    <w:rsid w:val="00C43811"/>
    <w:rsid w:val="00C43923"/>
    <w:rsid w:val="00C43D20"/>
    <w:rsid w:val="00C44C7F"/>
    <w:rsid w:val="00C45D5B"/>
    <w:rsid w:val="00C46280"/>
    <w:rsid w:val="00C46834"/>
    <w:rsid w:val="00C479F8"/>
    <w:rsid w:val="00C5016E"/>
    <w:rsid w:val="00C50562"/>
    <w:rsid w:val="00C50B2D"/>
    <w:rsid w:val="00C516D3"/>
    <w:rsid w:val="00C51726"/>
    <w:rsid w:val="00C51B55"/>
    <w:rsid w:val="00C52095"/>
    <w:rsid w:val="00C52FC2"/>
    <w:rsid w:val="00C5495C"/>
    <w:rsid w:val="00C54A32"/>
    <w:rsid w:val="00C54D73"/>
    <w:rsid w:val="00C55413"/>
    <w:rsid w:val="00C559DB"/>
    <w:rsid w:val="00C55F69"/>
    <w:rsid w:val="00C563B8"/>
    <w:rsid w:val="00C56A8B"/>
    <w:rsid w:val="00C57D92"/>
    <w:rsid w:val="00C61005"/>
    <w:rsid w:val="00C62050"/>
    <w:rsid w:val="00C624BD"/>
    <w:rsid w:val="00C626EC"/>
    <w:rsid w:val="00C628E0"/>
    <w:rsid w:val="00C62E3C"/>
    <w:rsid w:val="00C634D0"/>
    <w:rsid w:val="00C63712"/>
    <w:rsid w:val="00C63EF2"/>
    <w:rsid w:val="00C65638"/>
    <w:rsid w:val="00C66B3D"/>
    <w:rsid w:val="00C66B68"/>
    <w:rsid w:val="00C672EC"/>
    <w:rsid w:val="00C6759A"/>
    <w:rsid w:val="00C67CB3"/>
    <w:rsid w:val="00C70226"/>
    <w:rsid w:val="00C70D31"/>
    <w:rsid w:val="00C716A3"/>
    <w:rsid w:val="00C7211C"/>
    <w:rsid w:val="00C723F6"/>
    <w:rsid w:val="00C728D7"/>
    <w:rsid w:val="00C748D6"/>
    <w:rsid w:val="00C7572C"/>
    <w:rsid w:val="00C75B3B"/>
    <w:rsid w:val="00C75E2D"/>
    <w:rsid w:val="00C777A9"/>
    <w:rsid w:val="00C77952"/>
    <w:rsid w:val="00C80205"/>
    <w:rsid w:val="00C80D78"/>
    <w:rsid w:val="00C80F0F"/>
    <w:rsid w:val="00C81137"/>
    <w:rsid w:val="00C81A98"/>
    <w:rsid w:val="00C81BFC"/>
    <w:rsid w:val="00C82A19"/>
    <w:rsid w:val="00C830F7"/>
    <w:rsid w:val="00C83D54"/>
    <w:rsid w:val="00C83ED0"/>
    <w:rsid w:val="00C840E8"/>
    <w:rsid w:val="00C84911"/>
    <w:rsid w:val="00C84CE3"/>
    <w:rsid w:val="00C84E64"/>
    <w:rsid w:val="00C84E8A"/>
    <w:rsid w:val="00C85B88"/>
    <w:rsid w:val="00C86112"/>
    <w:rsid w:val="00C871D7"/>
    <w:rsid w:val="00C87775"/>
    <w:rsid w:val="00C90102"/>
    <w:rsid w:val="00C9146B"/>
    <w:rsid w:val="00C9188D"/>
    <w:rsid w:val="00C91968"/>
    <w:rsid w:val="00C92653"/>
    <w:rsid w:val="00C9333B"/>
    <w:rsid w:val="00C93811"/>
    <w:rsid w:val="00C93841"/>
    <w:rsid w:val="00C93954"/>
    <w:rsid w:val="00C94476"/>
    <w:rsid w:val="00C95D74"/>
    <w:rsid w:val="00C95E35"/>
    <w:rsid w:val="00C95E63"/>
    <w:rsid w:val="00C96EB7"/>
    <w:rsid w:val="00C9722B"/>
    <w:rsid w:val="00C97CB9"/>
    <w:rsid w:val="00C97F5D"/>
    <w:rsid w:val="00CA01E9"/>
    <w:rsid w:val="00CA0816"/>
    <w:rsid w:val="00CA1925"/>
    <w:rsid w:val="00CA1F0B"/>
    <w:rsid w:val="00CA1FA0"/>
    <w:rsid w:val="00CA2681"/>
    <w:rsid w:val="00CA3496"/>
    <w:rsid w:val="00CA3700"/>
    <w:rsid w:val="00CA37E2"/>
    <w:rsid w:val="00CA56D9"/>
    <w:rsid w:val="00CA5ACB"/>
    <w:rsid w:val="00CA61DB"/>
    <w:rsid w:val="00CA6405"/>
    <w:rsid w:val="00CA6504"/>
    <w:rsid w:val="00CA7634"/>
    <w:rsid w:val="00CB0171"/>
    <w:rsid w:val="00CB03BA"/>
    <w:rsid w:val="00CB0D52"/>
    <w:rsid w:val="00CB1227"/>
    <w:rsid w:val="00CB1FF7"/>
    <w:rsid w:val="00CB245D"/>
    <w:rsid w:val="00CB2D10"/>
    <w:rsid w:val="00CB3F4A"/>
    <w:rsid w:val="00CB49E5"/>
    <w:rsid w:val="00CB4B68"/>
    <w:rsid w:val="00CB5D67"/>
    <w:rsid w:val="00CB7085"/>
    <w:rsid w:val="00CB77BF"/>
    <w:rsid w:val="00CB7DBA"/>
    <w:rsid w:val="00CC026B"/>
    <w:rsid w:val="00CC066B"/>
    <w:rsid w:val="00CC12F2"/>
    <w:rsid w:val="00CC188C"/>
    <w:rsid w:val="00CC2152"/>
    <w:rsid w:val="00CC227D"/>
    <w:rsid w:val="00CC2923"/>
    <w:rsid w:val="00CC30DF"/>
    <w:rsid w:val="00CC31BA"/>
    <w:rsid w:val="00CC342A"/>
    <w:rsid w:val="00CC3F38"/>
    <w:rsid w:val="00CC4042"/>
    <w:rsid w:val="00CC4820"/>
    <w:rsid w:val="00CC5699"/>
    <w:rsid w:val="00CC5A5A"/>
    <w:rsid w:val="00CC5D7E"/>
    <w:rsid w:val="00CC6E6B"/>
    <w:rsid w:val="00CC6F33"/>
    <w:rsid w:val="00CD046C"/>
    <w:rsid w:val="00CD056B"/>
    <w:rsid w:val="00CD11B4"/>
    <w:rsid w:val="00CD1ED3"/>
    <w:rsid w:val="00CD24FA"/>
    <w:rsid w:val="00CD3800"/>
    <w:rsid w:val="00CD5BDC"/>
    <w:rsid w:val="00CD6D1F"/>
    <w:rsid w:val="00CD6EAE"/>
    <w:rsid w:val="00CD7472"/>
    <w:rsid w:val="00CE1382"/>
    <w:rsid w:val="00CE18BC"/>
    <w:rsid w:val="00CE1D17"/>
    <w:rsid w:val="00CE1F5D"/>
    <w:rsid w:val="00CE2387"/>
    <w:rsid w:val="00CE2BF5"/>
    <w:rsid w:val="00CE311B"/>
    <w:rsid w:val="00CE47EC"/>
    <w:rsid w:val="00CE4E1C"/>
    <w:rsid w:val="00CE5260"/>
    <w:rsid w:val="00CE53B6"/>
    <w:rsid w:val="00CE5779"/>
    <w:rsid w:val="00CE5869"/>
    <w:rsid w:val="00CE64DD"/>
    <w:rsid w:val="00CE7FE6"/>
    <w:rsid w:val="00CF037F"/>
    <w:rsid w:val="00CF1B8A"/>
    <w:rsid w:val="00CF28A6"/>
    <w:rsid w:val="00CF309D"/>
    <w:rsid w:val="00CF39DD"/>
    <w:rsid w:val="00CF3A26"/>
    <w:rsid w:val="00CF3D7A"/>
    <w:rsid w:val="00CF3DDB"/>
    <w:rsid w:val="00CF408E"/>
    <w:rsid w:val="00CF4FDD"/>
    <w:rsid w:val="00CF5995"/>
    <w:rsid w:val="00CF653F"/>
    <w:rsid w:val="00CF7E8C"/>
    <w:rsid w:val="00CF7F43"/>
    <w:rsid w:val="00CF7FCD"/>
    <w:rsid w:val="00D00178"/>
    <w:rsid w:val="00D00368"/>
    <w:rsid w:val="00D00600"/>
    <w:rsid w:val="00D01198"/>
    <w:rsid w:val="00D01D97"/>
    <w:rsid w:val="00D01E77"/>
    <w:rsid w:val="00D02322"/>
    <w:rsid w:val="00D0267E"/>
    <w:rsid w:val="00D02775"/>
    <w:rsid w:val="00D02F24"/>
    <w:rsid w:val="00D036E9"/>
    <w:rsid w:val="00D039A0"/>
    <w:rsid w:val="00D03B79"/>
    <w:rsid w:val="00D03F26"/>
    <w:rsid w:val="00D0486D"/>
    <w:rsid w:val="00D04DE5"/>
    <w:rsid w:val="00D051AD"/>
    <w:rsid w:val="00D06315"/>
    <w:rsid w:val="00D06DDA"/>
    <w:rsid w:val="00D06FEA"/>
    <w:rsid w:val="00D1013B"/>
    <w:rsid w:val="00D110D4"/>
    <w:rsid w:val="00D11375"/>
    <w:rsid w:val="00D114B4"/>
    <w:rsid w:val="00D11699"/>
    <w:rsid w:val="00D11750"/>
    <w:rsid w:val="00D12001"/>
    <w:rsid w:val="00D12D1C"/>
    <w:rsid w:val="00D139FB"/>
    <w:rsid w:val="00D13AC1"/>
    <w:rsid w:val="00D13F34"/>
    <w:rsid w:val="00D144C8"/>
    <w:rsid w:val="00D145E8"/>
    <w:rsid w:val="00D15180"/>
    <w:rsid w:val="00D15603"/>
    <w:rsid w:val="00D16437"/>
    <w:rsid w:val="00D16603"/>
    <w:rsid w:val="00D17B31"/>
    <w:rsid w:val="00D17D6A"/>
    <w:rsid w:val="00D20439"/>
    <w:rsid w:val="00D20B63"/>
    <w:rsid w:val="00D20F10"/>
    <w:rsid w:val="00D218BB"/>
    <w:rsid w:val="00D21923"/>
    <w:rsid w:val="00D21AC9"/>
    <w:rsid w:val="00D220B6"/>
    <w:rsid w:val="00D22784"/>
    <w:rsid w:val="00D22993"/>
    <w:rsid w:val="00D23151"/>
    <w:rsid w:val="00D23816"/>
    <w:rsid w:val="00D23EC9"/>
    <w:rsid w:val="00D24053"/>
    <w:rsid w:val="00D242BD"/>
    <w:rsid w:val="00D24A92"/>
    <w:rsid w:val="00D24E74"/>
    <w:rsid w:val="00D25493"/>
    <w:rsid w:val="00D257B3"/>
    <w:rsid w:val="00D25CB8"/>
    <w:rsid w:val="00D25DDA"/>
    <w:rsid w:val="00D261F6"/>
    <w:rsid w:val="00D26351"/>
    <w:rsid w:val="00D26F60"/>
    <w:rsid w:val="00D27ADD"/>
    <w:rsid w:val="00D3000C"/>
    <w:rsid w:val="00D30500"/>
    <w:rsid w:val="00D3226E"/>
    <w:rsid w:val="00D32B13"/>
    <w:rsid w:val="00D32B61"/>
    <w:rsid w:val="00D346E7"/>
    <w:rsid w:val="00D3483B"/>
    <w:rsid w:val="00D350A9"/>
    <w:rsid w:val="00D357DF"/>
    <w:rsid w:val="00D36236"/>
    <w:rsid w:val="00D3637B"/>
    <w:rsid w:val="00D3688F"/>
    <w:rsid w:val="00D36A73"/>
    <w:rsid w:val="00D36D6F"/>
    <w:rsid w:val="00D404CB"/>
    <w:rsid w:val="00D40FBB"/>
    <w:rsid w:val="00D41A6B"/>
    <w:rsid w:val="00D41CB1"/>
    <w:rsid w:val="00D4234D"/>
    <w:rsid w:val="00D42F41"/>
    <w:rsid w:val="00D436A6"/>
    <w:rsid w:val="00D43BF8"/>
    <w:rsid w:val="00D44103"/>
    <w:rsid w:val="00D44157"/>
    <w:rsid w:val="00D442F3"/>
    <w:rsid w:val="00D44F91"/>
    <w:rsid w:val="00D45F8B"/>
    <w:rsid w:val="00D4658D"/>
    <w:rsid w:val="00D46AA5"/>
    <w:rsid w:val="00D47257"/>
    <w:rsid w:val="00D47C20"/>
    <w:rsid w:val="00D50344"/>
    <w:rsid w:val="00D509DC"/>
    <w:rsid w:val="00D5164E"/>
    <w:rsid w:val="00D5167C"/>
    <w:rsid w:val="00D51730"/>
    <w:rsid w:val="00D51F39"/>
    <w:rsid w:val="00D520F0"/>
    <w:rsid w:val="00D53606"/>
    <w:rsid w:val="00D53B17"/>
    <w:rsid w:val="00D54B3F"/>
    <w:rsid w:val="00D5546F"/>
    <w:rsid w:val="00D558FF"/>
    <w:rsid w:val="00D56FEE"/>
    <w:rsid w:val="00D57EF3"/>
    <w:rsid w:val="00D5A8C8"/>
    <w:rsid w:val="00D6492D"/>
    <w:rsid w:val="00D64AAB"/>
    <w:rsid w:val="00D6515A"/>
    <w:rsid w:val="00D653AD"/>
    <w:rsid w:val="00D65638"/>
    <w:rsid w:val="00D65D06"/>
    <w:rsid w:val="00D65FA9"/>
    <w:rsid w:val="00D6610C"/>
    <w:rsid w:val="00D661F1"/>
    <w:rsid w:val="00D66283"/>
    <w:rsid w:val="00D66411"/>
    <w:rsid w:val="00D670E6"/>
    <w:rsid w:val="00D67E63"/>
    <w:rsid w:val="00D701BD"/>
    <w:rsid w:val="00D70A41"/>
    <w:rsid w:val="00D71559"/>
    <w:rsid w:val="00D71715"/>
    <w:rsid w:val="00D71A4E"/>
    <w:rsid w:val="00D72D29"/>
    <w:rsid w:val="00D75780"/>
    <w:rsid w:val="00D773CA"/>
    <w:rsid w:val="00D7755A"/>
    <w:rsid w:val="00D77586"/>
    <w:rsid w:val="00D80B04"/>
    <w:rsid w:val="00D80E76"/>
    <w:rsid w:val="00D80FCF"/>
    <w:rsid w:val="00D8151B"/>
    <w:rsid w:val="00D815D1"/>
    <w:rsid w:val="00D8227A"/>
    <w:rsid w:val="00D82482"/>
    <w:rsid w:val="00D82730"/>
    <w:rsid w:val="00D82AFA"/>
    <w:rsid w:val="00D82EC3"/>
    <w:rsid w:val="00D83800"/>
    <w:rsid w:val="00D84B85"/>
    <w:rsid w:val="00D84C43"/>
    <w:rsid w:val="00D85BBA"/>
    <w:rsid w:val="00D86358"/>
    <w:rsid w:val="00D86583"/>
    <w:rsid w:val="00D8769C"/>
    <w:rsid w:val="00D90488"/>
    <w:rsid w:val="00D9105F"/>
    <w:rsid w:val="00D91CBD"/>
    <w:rsid w:val="00D93915"/>
    <w:rsid w:val="00D93F51"/>
    <w:rsid w:val="00D94070"/>
    <w:rsid w:val="00D941DE"/>
    <w:rsid w:val="00D9472D"/>
    <w:rsid w:val="00D94EF0"/>
    <w:rsid w:val="00D95060"/>
    <w:rsid w:val="00D956D4"/>
    <w:rsid w:val="00D9629C"/>
    <w:rsid w:val="00D9655A"/>
    <w:rsid w:val="00D9693F"/>
    <w:rsid w:val="00D969CA"/>
    <w:rsid w:val="00D975C7"/>
    <w:rsid w:val="00D97D92"/>
    <w:rsid w:val="00DA02CA"/>
    <w:rsid w:val="00DA030C"/>
    <w:rsid w:val="00DA048B"/>
    <w:rsid w:val="00DA0535"/>
    <w:rsid w:val="00DA1B51"/>
    <w:rsid w:val="00DA21F0"/>
    <w:rsid w:val="00DA2612"/>
    <w:rsid w:val="00DA26E6"/>
    <w:rsid w:val="00DA2913"/>
    <w:rsid w:val="00DA2C99"/>
    <w:rsid w:val="00DA36A0"/>
    <w:rsid w:val="00DA3741"/>
    <w:rsid w:val="00DA4021"/>
    <w:rsid w:val="00DA4566"/>
    <w:rsid w:val="00DA474F"/>
    <w:rsid w:val="00DA4959"/>
    <w:rsid w:val="00DA4BF5"/>
    <w:rsid w:val="00DA4EF3"/>
    <w:rsid w:val="00DA5629"/>
    <w:rsid w:val="00DA68F6"/>
    <w:rsid w:val="00DA69D9"/>
    <w:rsid w:val="00DA7307"/>
    <w:rsid w:val="00DA7A0B"/>
    <w:rsid w:val="00DA7E31"/>
    <w:rsid w:val="00DB028D"/>
    <w:rsid w:val="00DB0743"/>
    <w:rsid w:val="00DB11E9"/>
    <w:rsid w:val="00DB13BA"/>
    <w:rsid w:val="00DB1953"/>
    <w:rsid w:val="00DB1A81"/>
    <w:rsid w:val="00DB1B86"/>
    <w:rsid w:val="00DB1ED1"/>
    <w:rsid w:val="00DB1F5D"/>
    <w:rsid w:val="00DB1FB2"/>
    <w:rsid w:val="00DB2AC5"/>
    <w:rsid w:val="00DB2D93"/>
    <w:rsid w:val="00DB2F23"/>
    <w:rsid w:val="00DB49F3"/>
    <w:rsid w:val="00DB727B"/>
    <w:rsid w:val="00DB7539"/>
    <w:rsid w:val="00DB7E43"/>
    <w:rsid w:val="00DC1094"/>
    <w:rsid w:val="00DC1A1D"/>
    <w:rsid w:val="00DC216C"/>
    <w:rsid w:val="00DC251E"/>
    <w:rsid w:val="00DC2C21"/>
    <w:rsid w:val="00DC3777"/>
    <w:rsid w:val="00DC4F31"/>
    <w:rsid w:val="00DC4FDD"/>
    <w:rsid w:val="00DC5205"/>
    <w:rsid w:val="00DC5B65"/>
    <w:rsid w:val="00DC6968"/>
    <w:rsid w:val="00DC764F"/>
    <w:rsid w:val="00DC79BB"/>
    <w:rsid w:val="00DD15E9"/>
    <w:rsid w:val="00DD1A8F"/>
    <w:rsid w:val="00DD2263"/>
    <w:rsid w:val="00DD4267"/>
    <w:rsid w:val="00DD498F"/>
    <w:rsid w:val="00DD4C74"/>
    <w:rsid w:val="00DD53B5"/>
    <w:rsid w:val="00DD5E1D"/>
    <w:rsid w:val="00DD60B7"/>
    <w:rsid w:val="00DD61E9"/>
    <w:rsid w:val="00DE08A6"/>
    <w:rsid w:val="00DE0C5D"/>
    <w:rsid w:val="00DE0CDA"/>
    <w:rsid w:val="00DE19CA"/>
    <w:rsid w:val="00DE211E"/>
    <w:rsid w:val="00DE31ED"/>
    <w:rsid w:val="00DE33B0"/>
    <w:rsid w:val="00DE391F"/>
    <w:rsid w:val="00DE4AD6"/>
    <w:rsid w:val="00DE4AFD"/>
    <w:rsid w:val="00DE5432"/>
    <w:rsid w:val="00DE57E5"/>
    <w:rsid w:val="00DE59DA"/>
    <w:rsid w:val="00DE602C"/>
    <w:rsid w:val="00DE6349"/>
    <w:rsid w:val="00DE7620"/>
    <w:rsid w:val="00DF0408"/>
    <w:rsid w:val="00DF05A8"/>
    <w:rsid w:val="00DF0C39"/>
    <w:rsid w:val="00DF0E28"/>
    <w:rsid w:val="00DF19C2"/>
    <w:rsid w:val="00DF1B6F"/>
    <w:rsid w:val="00DF1C22"/>
    <w:rsid w:val="00DF1E7A"/>
    <w:rsid w:val="00DF2123"/>
    <w:rsid w:val="00DF243E"/>
    <w:rsid w:val="00DF2A15"/>
    <w:rsid w:val="00DF3316"/>
    <w:rsid w:val="00DF4A60"/>
    <w:rsid w:val="00DF4AF3"/>
    <w:rsid w:val="00DF54BD"/>
    <w:rsid w:val="00DF63C6"/>
    <w:rsid w:val="00DF6763"/>
    <w:rsid w:val="00DF6BB8"/>
    <w:rsid w:val="00DF74D5"/>
    <w:rsid w:val="00E01A9D"/>
    <w:rsid w:val="00E0230A"/>
    <w:rsid w:val="00E02496"/>
    <w:rsid w:val="00E02E93"/>
    <w:rsid w:val="00E03068"/>
    <w:rsid w:val="00E04054"/>
    <w:rsid w:val="00E04CB4"/>
    <w:rsid w:val="00E04DDD"/>
    <w:rsid w:val="00E0507A"/>
    <w:rsid w:val="00E056C0"/>
    <w:rsid w:val="00E05CA2"/>
    <w:rsid w:val="00E065EC"/>
    <w:rsid w:val="00E068D7"/>
    <w:rsid w:val="00E06FC4"/>
    <w:rsid w:val="00E07031"/>
    <w:rsid w:val="00E0714A"/>
    <w:rsid w:val="00E078EA"/>
    <w:rsid w:val="00E07F40"/>
    <w:rsid w:val="00E102D0"/>
    <w:rsid w:val="00E103F3"/>
    <w:rsid w:val="00E109EA"/>
    <w:rsid w:val="00E10AEA"/>
    <w:rsid w:val="00E1102C"/>
    <w:rsid w:val="00E12395"/>
    <w:rsid w:val="00E12927"/>
    <w:rsid w:val="00E13A2E"/>
    <w:rsid w:val="00E13A7F"/>
    <w:rsid w:val="00E14197"/>
    <w:rsid w:val="00E1570C"/>
    <w:rsid w:val="00E158F1"/>
    <w:rsid w:val="00E1701B"/>
    <w:rsid w:val="00E173FD"/>
    <w:rsid w:val="00E17524"/>
    <w:rsid w:val="00E177A1"/>
    <w:rsid w:val="00E21444"/>
    <w:rsid w:val="00E215A2"/>
    <w:rsid w:val="00E22198"/>
    <w:rsid w:val="00E230FA"/>
    <w:rsid w:val="00E23C32"/>
    <w:rsid w:val="00E23C71"/>
    <w:rsid w:val="00E24445"/>
    <w:rsid w:val="00E246E5"/>
    <w:rsid w:val="00E24B04"/>
    <w:rsid w:val="00E26024"/>
    <w:rsid w:val="00E26129"/>
    <w:rsid w:val="00E26B01"/>
    <w:rsid w:val="00E271DE"/>
    <w:rsid w:val="00E27870"/>
    <w:rsid w:val="00E27EB1"/>
    <w:rsid w:val="00E30641"/>
    <w:rsid w:val="00E311CA"/>
    <w:rsid w:val="00E33CBF"/>
    <w:rsid w:val="00E33F00"/>
    <w:rsid w:val="00E33F70"/>
    <w:rsid w:val="00E34F77"/>
    <w:rsid w:val="00E35960"/>
    <w:rsid w:val="00E35A27"/>
    <w:rsid w:val="00E362DD"/>
    <w:rsid w:val="00E3639C"/>
    <w:rsid w:val="00E366CC"/>
    <w:rsid w:val="00E37722"/>
    <w:rsid w:val="00E37AC4"/>
    <w:rsid w:val="00E37FDF"/>
    <w:rsid w:val="00E407DD"/>
    <w:rsid w:val="00E41DCE"/>
    <w:rsid w:val="00E4278F"/>
    <w:rsid w:val="00E42A53"/>
    <w:rsid w:val="00E42A89"/>
    <w:rsid w:val="00E42D47"/>
    <w:rsid w:val="00E42DFC"/>
    <w:rsid w:val="00E43153"/>
    <w:rsid w:val="00E43EA1"/>
    <w:rsid w:val="00E444D7"/>
    <w:rsid w:val="00E44E7E"/>
    <w:rsid w:val="00E4577E"/>
    <w:rsid w:val="00E459CF"/>
    <w:rsid w:val="00E45DA5"/>
    <w:rsid w:val="00E46209"/>
    <w:rsid w:val="00E469FD"/>
    <w:rsid w:val="00E46B83"/>
    <w:rsid w:val="00E47571"/>
    <w:rsid w:val="00E477FB"/>
    <w:rsid w:val="00E478E8"/>
    <w:rsid w:val="00E47968"/>
    <w:rsid w:val="00E50BFD"/>
    <w:rsid w:val="00E50E90"/>
    <w:rsid w:val="00E51CBE"/>
    <w:rsid w:val="00E52D19"/>
    <w:rsid w:val="00E54171"/>
    <w:rsid w:val="00E54453"/>
    <w:rsid w:val="00E547DA"/>
    <w:rsid w:val="00E54971"/>
    <w:rsid w:val="00E54DA1"/>
    <w:rsid w:val="00E5600A"/>
    <w:rsid w:val="00E56529"/>
    <w:rsid w:val="00E56548"/>
    <w:rsid w:val="00E5780C"/>
    <w:rsid w:val="00E57DAB"/>
    <w:rsid w:val="00E606ED"/>
    <w:rsid w:val="00E60C30"/>
    <w:rsid w:val="00E61419"/>
    <w:rsid w:val="00E62656"/>
    <w:rsid w:val="00E62C80"/>
    <w:rsid w:val="00E63BC0"/>
    <w:rsid w:val="00E641A5"/>
    <w:rsid w:val="00E6457B"/>
    <w:rsid w:val="00E64BF1"/>
    <w:rsid w:val="00E652C7"/>
    <w:rsid w:val="00E65BA4"/>
    <w:rsid w:val="00E66FF8"/>
    <w:rsid w:val="00E67172"/>
    <w:rsid w:val="00E678DE"/>
    <w:rsid w:val="00E67C8C"/>
    <w:rsid w:val="00E701F9"/>
    <w:rsid w:val="00E70426"/>
    <w:rsid w:val="00E705DF"/>
    <w:rsid w:val="00E705E3"/>
    <w:rsid w:val="00E709E6"/>
    <w:rsid w:val="00E709F6"/>
    <w:rsid w:val="00E71851"/>
    <w:rsid w:val="00E72817"/>
    <w:rsid w:val="00E72C3E"/>
    <w:rsid w:val="00E72E5E"/>
    <w:rsid w:val="00E73133"/>
    <w:rsid w:val="00E73D14"/>
    <w:rsid w:val="00E74506"/>
    <w:rsid w:val="00E746DE"/>
    <w:rsid w:val="00E74EFD"/>
    <w:rsid w:val="00E74FF3"/>
    <w:rsid w:val="00E75989"/>
    <w:rsid w:val="00E75BC1"/>
    <w:rsid w:val="00E75C29"/>
    <w:rsid w:val="00E766D5"/>
    <w:rsid w:val="00E76AC2"/>
    <w:rsid w:val="00E77884"/>
    <w:rsid w:val="00E77F6A"/>
    <w:rsid w:val="00E8029B"/>
    <w:rsid w:val="00E80E66"/>
    <w:rsid w:val="00E81B9D"/>
    <w:rsid w:val="00E8281E"/>
    <w:rsid w:val="00E82FC1"/>
    <w:rsid w:val="00E836A1"/>
    <w:rsid w:val="00E8391F"/>
    <w:rsid w:val="00E8427B"/>
    <w:rsid w:val="00E842F9"/>
    <w:rsid w:val="00E8651F"/>
    <w:rsid w:val="00E871F8"/>
    <w:rsid w:val="00E87C8A"/>
    <w:rsid w:val="00E907AE"/>
    <w:rsid w:val="00E9101D"/>
    <w:rsid w:val="00E9187C"/>
    <w:rsid w:val="00E91DCF"/>
    <w:rsid w:val="00E91F2D"/>
    <w:rsid w:val="00E91F49"/>
    <w:rsid w:val="00E93FD8"/>
    <w:rsid w:val="00E956AA"/>
    <w:rsid w:val="00E95A48"/>
    <w:rsid w:val="00E95AC5"/>
    <w:rsid w:val="00E962AD"/>
    <w:rsid w:val="00E972CC"/>
    <w:rsid w:val="00E9756C"/>
    <w:rsid w:val="00E97B8B"/>
    <w:rsid w:val="00EA01F2"/>
    <w:rsid w:val="00EA0306"/>
    <w:rsid w:val="00EA05C8"/>
    <w:rsid w:val="00EA0764"/>
    <w:rsid w:val="00EA0B06"/>
    <w:rsid w:val="00EA0E07"/>
    <w:rsid w:val="00EA2357"/>
    <w:rsid w:val="00EA23EB"/>
    <w:rsid w:val="00EA2F90"/>
    <w:rsid w:val="00EA3090"/>
    <w:rsid w:val="00EA4934"/>
    <w:rsid w:val="00EA518D"/>
    <w:rsid w:val="00EA58C5"/>
    <w:rsid w:val="00EA60FF"/>
    <w:rsid w:val="00EA73FC"/>
    <w:rsid w:val="00EB033C"/>
    <w:rsid w:val="00EB042D"/>
    <w:rsid w:val="00EB1EB2"/>
    <w:rsid w:val="00EB22D8"/>
    <w:rsid w:val="00EB27F6"/>
    <w:rsid w:val="00EB4741"/>
    <w:rsid w:val="00EB4E7D"/>
    <w:rsid w:val="00EB5FBA"/>
    <w:rsid w:val="00EB70D3"/>
    <w:rsid w:val="00EB712F"/>
    <w:rsid w:val="00EB76A6"/>
    <w:rsid w:val="00EB77E6"/>
    <w:rsid w:val="00EB79FA"/>
    <w:rsid w:val="00EC0011"/>
    <w:rsid w:val="00EC007B"/>
    <w:rsid w:val="00EC0AEE"/>
    <w:rsid w:val="00EC0E37"/>
    <w:rsid w:val="00EC13D2"/>
    <w:rsid w:val="00EC19A5"/>
    <w:rsid w:val="00EC1AD8"/>
    <w:rsid w:val="00EC1D7E"/>
    <w:rsid w:val="00EC333B"/>
    <w:rsid w:val="00EC425B"/>
    <w:rsid w:val="00EC42BA"/>
    <w:rsid w:val="00EC4601"/>
    <w:rsid w:val="00EC58C3"/>
    <w:rsid w:val="00EC58EF"/>
    <w:rsid w:val="00EC64F8"/>
    <w:rsid w:val="00EC6637"/>
    <w:rsid w:val="00EC666C"/>
    <w:rsid w:val="00EC73E4"/>
    <w:rsid w:val="00EC76C9"/>
    <w:rsid w:val="00EC7BFB"/>
    <w:rsid w:val="00ED05BF"/>
    <w:rsid w:val="00ED0622"/>
    <w:rsid w:val="00ED1BB9"/>
    <w:rsid w:val="00ED1E11"/>
    <w:rsid w:val="00ED238F"/>
    <w:rsid w:val="00ED29EE"/>
    <w:rsid w:val="00ED50B4"/>
    <w:rsid w:val="00ED6CBB"/>
    <w:rsid w:val="00ED705F"/>
    <w:rsid w:val="00ED7E52"/>
    <w:rsid w:val="00ED7FC1"/>
    <w:rsid w:val="00EE0E23"/>
    <w:rsid w:val="00EE1551"/>
    <w:rsid w:val="00EE1CEE"/>
    <w:rsid w:val="00EE22B7"/>
    <w:rsid w:val="00EE2364"/>
    <w:rsid w:val="00EE2C4D"/>
    <w:rsid w:val="00EE37D4"/>
    <w:rsid w:val="00EE499C"/>
    <w:rsid w:val="00EE4FA4"/>
    <w:rsid w:val="00EE73AF"/>
    <w:rsid w:val="00EE7CC3"/>
    <w:rsid w:val="00EF05A1"/>
    <w:rsid w:val="00EF05F4"/>
    <w:rsid w:val="00EF1953"/>
    <w:rsid w:val="00EF1B26"/>
    <w:rsid w:val="00EF2178"/>
    <w:rsid w:val="00EF229C"/>
    <w:rsid w:val="00EF26AF"/>
    <w:rsid w:val="00EF2B7B"/>
    <w:rsid w:val="00EF2DDB"/>
    <w:rsid w:val="00EF3320"/>
    <w:rsid w:val="00EF3714"/>
    <w:rsid w:val="00EF3FA3"/>
    <w:rsid w:val="00EF548D"/>
    <w:rsid w:val="00EF5980"/>
    <w:rsid w:val="00EF68C5"/>
    <w:rsid w:val="00EF71EA"/>
    <w:rsid w:val="00EF7362"/>
    <w:rsid w:val="00F008EA"/>
    <w:rsid w:val="00F00F82"/>
    <w:rsid w:val="00F014B0"/>
    <w:rsid w:val="00F02078"/>
    <w:rsid w:val="00F027EF"/>
    <w:rsid w:val="00F02C34"/>
    <w:rsid w:val="00F04294"/>
    <w:rsid w:val="00F049A1"/>
    <w:rsid w:val="00F04A6F"/>
    <w:rsid w:val="00F0526C"/>
    <w:rsid w:val="00F06608"/>
    <w:rsid w:val="00F07280"/>
    <w:rsid w:val="00F07780"/>
    <w:rsid w:val="00F07CAF"/>
    <w:rsid w:val="00F07CB0"/>
    <w:rsid w:val="00F105DB"/>
    <w:rsid w:val="00F10DE2"/>
    <w:rsid w:val="00F116DF"/>
    <w:rsid w:val="00F11967"/>
    <w:rsid w:val="00F12063"/>
    <w:rsid w:val="00F122D7"/>
    <w:rsid w:val="00F124BF"/>
    <w:rsid w:val="00F125A0"/>
    <w:rsid w:val="00F126FA"/>
    <w:rsid w:val="00F134C8"/>
    <w:rsid w:val="00F13A1A"/>
    <w:rsid w:val="00F13B13"/>
    <w:rsid w:val="00F149C5"/>
    <w:rsid w:val="00F14A12"/>
    <w:rsid w:val="00F15EA9"/>
    <w:rsid w:val="00F162A5"/>
    <w:rsid w:val="00F173C0"/>
    <w:rsid w:val="00F17826"/>
    <w:rsid w:val="00F179D2"/>
    <w:rsid w:val="00F17A51"/>
    <w:rsid w:val="00F17B2F"/>
    <w:rsid w:val="00F17BF2"/>
    <w:rsid w:val="00F21373"/>
    <w:rsid w:val="00F213A7"/>
    <w:rsid w:val="00F214C7"/>
    <w:rsid w:val="00F22805"/>
    <w:rsid w:val="00F22991"/>
    <w:rsid w:val="00F22BA8"/>
    <w:rsid w:val="00F22DDF"/>
    <w:rsid w:val="00F22E1A"/>
    <w:rsid w:val="00F22FC6"/>
    <w:rsid w:val="00F232E4"/>
    <w:rsid w:val="00F23576"/>
    <w:rsid w:val="00F243B2"/>
    <w:rsid w:val="00F24BC3"/>
    <w:rsid w:val="00F25748"/>
    <w:rsid w:val="00F26233"/>
    <w:rsid w:val="00F264F4"/>
    <w:rsid w:val="00F27CDC"/>
    <w:rsid w:val="00F27D1D"/>
    <w:rsid w:val="00F307B5"/>
    <w:rsid w:val="00F31565"/>
    <w:rsid w:val="00F33153"/>
    <w:rsid w:val="00F3499D"/>
    <w:rsid w:val="00F34AFD"/>
    <w:rsid w:val="00F34C39"/>
    <w:rsid w:val="00F351F3"/>
    <w:rsid w:val="00F356A1"/>
    <w:rsid w:val="00F356BA"/>
    <w:rsid w:val="00F35B24"/>
    <w:rsid w:val="00F35B58"/>
    <w:rsid w:val="00F36752"/>
    <w:rsid w:val="00F37EA1"/>
    <w:rsid w:val="00F40DAE"/>
    <w:rsid w:val="00F419EE"/>
    <w:rsid w:val="00F423BA"/>
    <w:rsid w:val="00F42463"/>
    <w:rsid w:val="00F4254B"/>
    <w:rsid w:val="00F42A73"/>
    <w:rsid w:val="00F42B4D"/>
    <w:rsid w:val="00F42DB8"/>
    <w:rsid w:val="00F43C20"/>
    <w:rsid w:val="00F43F39"/>
    <w:rsid w:val="00F44B1F"/>
    <w:rsid w:val="00F45DEB"/>
    <w:rsid w:val="00F462CF"/>
    <w:rsid w:val="00F46D4D"/>
    <w:rsid w:val="00F472D0"/>
    <w:rsid w:val="00F4744E"/>
    <w:rsid w:val="00F50B3A"/>
    <w:rsid w:val="00F511A8"/>
    <w:rsid w:val="00F51413"/>
    <w:rsid w:val="00F517BC"/>
    <w:rsid w:val="00F51A57"/>
    <w:rsid w:val="00F52958"/>
    <w:rsid w:val="00F52B4A"/>
    <w:rsid w:val="00F52D86"/>
    <w:rsid w:val="00F52F16"/>
    <w:rsid w:val="00F532F9"/>
    <w:rsid w:val="00F537D7"/>
    <w:rsid w:val="00F5395B"/>
    <w:rsid w:val="00F53D95"/>
    <w:rsid w:val="00F54340"/>
    <w:rsid w:val="00F5446E"/>
    <w:rsid w:val="00F54C52"/>
    <w:rsid w:val="00F55553"/>
    <w:rsid w:val="00F5592F"/>
    <w:rsid w:val="00F55963"/>
    <w:rsid w:val="00F55A04"/>
    <w:rsid w:val="00F55AF9"/>
    <w:rsid w:val="00F5684C"/>
    <w:rsid w:val="00F56A0F"/>
    <w:rsid w:val="00F5737A"/>
    <w:rsid w:val="00F60892"/>
    <w:rsid w:val="00F61BB5"/>
    <w:rsid w:val="00F62D59"/>
    <w:rsid w:val="00F62DDC"/>
    <w:rsid w:val="00F62E67"/>
    <w:rsid w:val="00F6478E"/>
    <w:rsid w:val="00F649CB"/>
    <w:rsid w:val="00F64DA9"/>
    <w:rsid w:val="00F65D44"/>
    <w:rsid w:val="00F65DF0"/>
    <w:rsid w:val="00F67453"/>
    <w:rsid w:val="00F67D34"/>
    <w:rsid w:val="00F70779"/>
    <w:rsid w:val="00F7103A"/>
    <w:rsid w:val="00F72500"/>
    <w:rsid w:val="00F743A8"/>
    <w:rsid w:val="00F748FD"/>
    <w:rsid w:val="00F74D7E"/>
    <w:rsid w:val="00F75C58"/>
    <w:rsid w:val="00F77494"/>
    <w:rsid w:val="00F7792F"/>
    <w:rsid w:val="00F80900"/>
    <w:rsid w:val="00F81426"/>
    <w:rsid w:val="00F82287"/>
    <w:rsid w:val="00F8573E"/>
    <w:rsid w:val="00F85E21"/>
    <w:rsid w:val="00F8676C"/>
    <w:rsid w:val="00F8709F"/>
    <w:rsid w:val="00F870A3"/>
    <w:rsid w:val="00F906DF"/>
    <w:rsid w:val="00F907CD"/>
    <w:rsid w:val="00F92AB6"/>
    <w:rsid w:val="00F92C26"/>
    <w:rsid w:val="00F93646"/>
    <w:rsid w:val="00F93BFD"/>
    <w:rsid w:val="00F94998"/>
    <w:rsid w:val="00F95CA3"/>
    <w:rsid w:val="00F9637A"/>
    <w:rsid w:val="00F9661F"/>
    <w:rsid w:val="00F9746E"/>
    <w:rsid w:val="00FA051E"/>
    <w:rsid w:val="00FA094E"/>
    <w:rsid w:val="00FA0AEB"/>
    <w:rsid w:val="00FA0F5B"/>
    <w:rsid w:val="00FA1348"/>
    <w:rsid w:val="00FA1962"/>
    <w:rsid w:val="00FA1C71"/>
    <w:rsid w:val="00FA28C6"/>
    <w:rsid w:val="00FA29CB"/>
    <w:rsid w:val="00FA4C63"/>
    <w:rsid w:val="00FA500A"/>
    <w:rsid w:val="00FA56AF"/>
    <w:rsid w:val="00FA5F2C"/>
    <w:rsid w:val="00FA70FA"/>
    <w:rsid w:val="00FB09C7"/>
    <w:rsid w:val="00FB0CC9"/>
    <w:rsid w:val="00FB1985"/>
    <w:rsid w:val="00FB2351"/>
    <w:rsid w:val="00FB28F9"/>
    <w:rsid w:val="00FB2BB2"/>
    <w:rsid w:val="00FB2F4A"/>
    <w:rsid w:val="00FB4109"/>
    <w:rsid w:val="00FB5101"/>
    <w:rsid w:val="00FB56F5"/>
    <w:rsid w:val="00FB5C59"/>
    <w:rsid w:val="00FB6316"/>
    <w:rsid w:val="00FB648B"/>
    <w:rsid w:val="00FB6884"/>
    <w:rsid w:val="00FB77FC"/>
    <w:rsid w:val="00FB7E9B"/>
    <w:rsid w:val="00FC00DA"/>
    <w:rsid w:val="00FC033A"/>
    <w:rsid w:val="00FC05C1"/>
    <w:rsid w:val="00FC079C"/>
    <w:rsid w:val="00FC0B3C"/>
    <w:rsid w:val="00FC1114"/>
    <w:rsid w:val="00FC1AD8"/>
    <w:rsid w:val="00FC2623"/>
    <w:rsid w:val="00FC295E"/>
    <w:rsid w:val="00FC3103"/>
    <w:rsid w:val="00FC321C"/>
    <w:rsid w:val="00FC448B"/>
    <w:rsid w:val="00FC453F"/>
    <w:rsid w:val="00FC4974"/>
    <w:rsid w:val="00FC52C9"/>
    <w:rsid w:val="00FC5BA1"/>
    <w:rsid w:val="00FC5E28"/>
    <w:rsid w:val="00FC70A4"/>
    <w:rsid w:val="00FC748D"/>
    <w:rsid w:val="00FC7DC0"/>
    <w:rsid w:val="00FC7DC4"/>
    <w:rsid w:val="00FD040C"/>
    <w:rsid w:val="00FD0E9D"/>
    <w:rsid w:val="00FD1007"/>
    <w:rsid w:val="00FD15E0"/>
    <w:rsid w:val="00FD1874"/>
    <w:rsid w:val="00FD2E0E"/>
    <w:rsid w:val="00FD2E5A"/>
    <w:rsid w:val="00FD3AA8"/>
    <w:rsid w:val="00FD3B60"/>
    <w:rsid w:val="00FD41B6"/>
    <w:rsid w:val="00FD493F"/>
    <w:rsid w:val="00FD5AA8"/>
    <w:rsid w:val="00FD605E"/>
    <w:rsid w:val="00FD623C"/>
    <w:rsid w:val="00FE0A6D"/>
    <w:rsid w:val="00FE0DDC"/>
    <w:rsid w:val="00FE0EBA"/>
    <w:rsid w:val="00FE1863"/>
    <w:rsid w:val="00FE1952"/>
    <w:rsid w:val="00FE1D0D"/>
    <w:rsid w:val="00FE2B34"/>
    <w:rsid w:val="00FE2D69"/>
    <w:rsid w:val="00FE2EA2"/>
    <w:rsid w:val="00FE3054"/>
    <w:rsid w:val="00FE30DC"/>
    <w:rsid w:val="00FE374B"/>
    <w:rsid w:val="00FE4646"/>
    <w:rsid w:val="00FE4B58"/>
    <w:rsid w:val="00FE4CF9"/>
    <w:rsid w:val="00FE53AD"/>
    <w:rsid w:val="00FE5B2C"/>
    <w:rsid w:val="00FE5E88"/>
    <w:rsid w:val="00FE6938"/>
    <w:rsid w:val="00FE6EAF"/>
    <w:rsid w:val="00FE7047"/>
    <w:rsid w:val="00FE7852"/>
    <w:rsid w:val="00FF12E3"/>
    <w:rsid w:val="00FF15CF"/>
    <w:rsid w:val="00FF18BE"/>
    <w:rsid w:val="00FF1974"/>
    <w:rsid w:val="00FF2434"/>
    <w:rsid w:val="00FF2537"/>
    <w:rsid w:val="00FF2838"/>
    <w:rsid w:val="00FF2F41"/>
    <w:rsid w:val="00FF35C2"/>
    <w:rsid w:val="00FF3DAE"/>
    <w:rsid w:val="00FF4131"/>
    <w:rsid w:val="00FF421F"/>
    <w:rsid w:val="00FF45B0"/>
    <w:rsid w:val="00FF4DBB"/>
    <w:rsid w:val="00FF516C"/>
    <w:rsid w:val="00FF767C"/>
    <w:rsid w:val="0100AB0D"/>
    <w:rsid w:val="0123F0D1"/>
    <w:rsid w:val="01400ABD"/>
    <w:rsid w:val="0149F081"/>
    <w:rsid w:val="0150C900"/>
    <w:rsid w:val="01511873"/>
    <w:rsid w:val="01D90602"/>
    <w:rsid w:val="01F5F265"/>
    <w:rsid w:val="01FB92D4"/>
    <w:rsid w:val="021C20FD"/>
    <w:rsid w:val="022E06D9"/>
    <w:rsid w:val="0244F09A"/>
    <w:rsid w:val="02696022"/>
    <w:rsid w:val="02A58839"/>
    <w:rsid w:val="02D1CBBB"/>
    <w:rsid w:val="02E002E4"/>
    <w:rsid w:val="02F06D37"/>
    <w:rsid w:val="02F92B1A"/>
    <w:rsid w:val="032745E5"/>
    <w:rsid w:val="0332E9FC"/>
    <w:rsid w:val="035CFA3B"/>
    <w:rsid w:val="03826EC0"/>
    <w:rsid w:val="038A3D20"/>
    <w:rsid w:val="04126734"/>
    <w:rsid w:val="04402557"/>
    <w:rsid w:val="044B22F3"/>
    <w:rsid w:val="0471CD5D"/>
    <w:rsid w:val="04769D52"/>
    <w:rsid w:val="04992C0A"/>
    <w:rsid w:val="049E620D"/>
    <w:rsid w:val="04A646C3"/>
    <w:rsid w:val="04CBEF32"/>
    <w:rsid w:val="04DC13CC"/>
    <w:rsid w:val="0597DEA7"/>
    <w:rsid w:val="05C66FC0"/>
    <w:rsid w:val="0621023C"/>
    <w:rsid w:val="0647DA08"/>
    <w:rsid w:val="06555477"/>
    <w:rsid w:val="0661D6A7"/>
    <w:rsid w:val="0674717B"/>
    <w:rsid w:val="06C4801D"/>
    <w:rsid w:val="06CDBBE4"/>
    <w:rsid w:val="06DD0D79"/>
    <w:rsid w:val="06FD5ABC"/>
    <w:rsid w:val="0720E097"/>
    <w:rsid w:val="073EB730"/>
    <w:rsid w:val="0745D773"/>
    <w:rsid w:val="075BBEF1"/>
    <w:rsid w:val="075D8625"/>
    <w:rsid w:val="076DDE45"/>
    <w:rsid w:val="076E4A47"/>
    <w:rsid w:val="07779CF0"/>
    <w:rsid w:val="077F7EE3"/>
    <w:rsid w:val="07A62371"/>
    <w:rsid w:val="07A96E1F"/>
    <w:rsid w:val="07D7DC89"/>
    <w:rsid w:val="07F1EF7B"/>
    <w:rsid w:val="081C4424"/>
    <w:rsid w:val="0839FF0D"/>
    <w:rsid w:val="084A8241"/>
    <w:rsid w:val="0896D6B3"/>
    <w:rsid w:val="08C617FA"/>
    <w:rsid w:val="08DA8791"/>
    <w:rsid w:val="08E794AF"/>
    <w:rsid w:val="08EE3671"/>
    <w:rsid w:val="08F396DD"/>
    <w:rsid w:val="0948E43E"/>
    <w:rsid w:val="0967F650"/>
    <w:rsid w:val="09759506"/>
    <w:rsid w:val="09AD34A1"/>
    <w:rsid w:val="09C9DDDF"/>
    <w:rsid w:val="09CA8F62"/>
    <w:rsid w:val="09CAFBBC"/>
    <w:rsid w:val="09D42391"/>
    <w:rsid w:val="09EF9721"/>
    <w:rsid w:val="09F33833"/>
    <w:rsid w:val="0A164D61"/>
    <w:rsid w:val="0A3BF421"/>
    <w:rsid w:val="0A3E6CFA"/>
    <w:rsid w:val="0A458543"/>
    <w:rsid w:val="0A4C3320"/>
    <w:rsid w:val="0A4C40DB"/>
    <w:rsid w:val="0A6957F9"/>
    <w:rsid w:val="0A7657F2"/>
    <w:rsid w:val="0A92262E"/>
    <w:rsid w:val="0AB8CABC"/>
    <w:rsid w:val="0AD1CC48"/>
    <w:rsid w:val="0AEAFE28"/>
    <w:rsid w:val="0B0ECF58"/>
    <w:rsid w:val="0B1A5CF6"/>
    <w:rsid w:val="0B1BF393"/>
    <w:rsid w:val="0B259FB5"/>
    <w:rsid w:val="0B27DDFD"/>
    <w:rsid w:val="0B3BC89B"/>
    <w:rsid w:val="0B6D2022"/>
    <w:rsid w:val="0B7F909A"/>
    <w:rsid w:val="0B8088EB"/>
    <w:rsid w:val="0B9B6296"/>
    <w:rsid w:val="0BB30D87"/>
    <w:rsid w:val="0BCC73A7"/>
    <w:rsid w:val="0C4E45DB"/>
    <w:rsid w:val="0C596C7A"/>
    <w:rsid w:val="0C88890B"/>
    <w:rsid w:val="0CBC0208"/>
    <w:rsid w:val="0CD3CD7A"/>
    <w:rsid w:val="0CFCFB4E"/>
    <w:rsid w:val="0D046DD5"/>
    <w:rsid w:val="0D3E8EE4"/>
    <w:rsid w:val="0D55803E"/>
    <w:rsid w:val="0D61F5A9"/>
    <w:rsid w:val="0D73FE47"/>
    <w:rsid w:val="0D7AC467"/>
    <w:rsid w:val="0DBBA75A"/>
    <w:rsid w:val="0DBD32FE"/>
    <w:rsid w:val="0DDCD9F1"/>
    <w:rsid w:val="0DFC3AF5"/>
    <w:rsid w:val="0DFFED69"/>
    <w:rsid w:val="0E41BBAE"/>
    <w:rsid w:val="0E5B6CD6"/>
    <w:rsid w:val="0E66E231"/>
    <w:rsid w:val="0E745E62"/>
    <w:rsid w:val="0E91C5E6"/>
    <w:rsid w:val="0ED66439"/>
    <w:rsid w:val="0EF43A58"/>
    <w:rsid w:val="0F2BE7F3"/>
    <w:rsid w:val="0F46E049"/>
    <w:rsid w:val="0F494660"/>
    <w:rsid w:val="0F55F179"/>
    <w:rsid w:val="0F805F45"/>
    <w:rsid w:val="0FA27F9D"/>
    <w:rsid w:val="0FB83C49"/>
    <w:rsid w:val="0FC51089"/>
    <w:rsid w:val="0FC96194"/>
    <w:rsid w:val="0FDB090C"/>
    <w:rsid w:val="0FFE2625"/>
    <w:rsid w:val="10227D98"/>
    <w:rsid w:val="1064150A"/>
    <w:rsid w:val="1076B086"/>
    <w:rsid w:val="107804BB"/>
    <w:rsid w:val="10874E68"/>
    <w:rsid w:val="10E59976"/>
    <w:rsid w:val="10E957C0"/>
    <w:rsid w:val="10FD24C2"/>
    <w:rsid w:val="1132DF98"/>
    <w:rsid w:val="113F7996"/>
    <w:rsid w:val="1156BD00"/>
    <w:rsid w:val="11674D14"/>
    <w:rsid w:val="116F4CE3"/>
    <w:rsid w:val="1180D854"/>
    <w:rsid w:val="119B0831"/>
    <w:rsid w:val="11A098F5"/>
    <w:rsid w:val="11CF92EF"/>
    <w:rsid w:val="11F8C2D6"/>
    <w:rsid w:val="11FC6933"/>
    <w:rsid w:val="12155A6E"/>
    <w:rsid w:val="1235657A"/>
    <w:rsid w:val="1245DB09"/>
    <w:rsid w:val="12714FE2"/>
    <w:rsid w:val="1285A11A"/>
    <w:rsid w:val="12887230"/>
    <w:rsid w:val="128D2C2C"/>
    <w:rsid w:val="1297FE89"/>
    <w:rsid w:val="12CB5ED3"/>
    <w:rsid w:val="12E0E98D"/>
    <w:rsid w:val="12E6D342"/>
    <w:rsid w:val="12EFDD0B"/>
    <w:rsid w:val="13089234"/>
    <w:rsid w:val="13244152"/>
    <w:rsid w:val="132E71D4"/>
    <w:rsid w:val="13577B6D"/>
    <w:rsid w:val="135A4675"/>
    <w:rsid w:val="137B1E1D"/>
    <w:rsid w:val="13917066"/>
    <w:rsid w:val="139BA8C3"/>
    <w:rsid w:val="13A8C1A2"/>
    <w:rsid w:val="13E8347B"/>
    <w:rsid w:val="1412327D"/>
    <w:rsid w:val="1439F608"/>
    <w:rsid w:val="1440C83A"/>
    <w:rsid w:val="14472B9E"/>
    <w:rsid w:val="1448EDE6"/>
    <w:rsid w:val="145EFDD6"/>
    <w:rsid w:val="146A834A"/>
    <w:rsid w:val="14994CC1"/>
    <w:rsid w:val="14D0AD3B"/>
    <w:rsid w:val="14D7A992"/>
    <w:rsid w:val="14F4A08C"/>
    <w:rsid w:val="150ADBEC"/>
    <w:rsid w:val="15102FE8"/>
    <w:rsid w:val="1526FA65"/>
    <w:rsid w:val="15575ABF"/>
    <w:rsid w:val="15785893"/>
    <w:rsid w:val="158BD8F2"/>
    <w:rsid w:val="1590B78F"/>
    <w:rsid w:val="15B0CCA2"/>
    <w:rsid w:val="161AE308"/>
    <w:rsid w:val="162DC770"/>
    <w:rsid w:val="163050EB"/>
    <w:rsid w:val="16931A43"/>
    <w:rsid w:val="16A7EB87"/>
    <w:rsid w:val="16E746E3"/>
    <w:rsid w:val="16E8EBBE"/>
    <w:rsid w:val="16FCA209"/>
    <w:rsid w:val="172F386A"/>
    <w:rsid w:val="174EB9BB"/>
    <w:rsid w:val="1757978D"/>
    <w:rsid w:val="17611BC3"/>
    <w:rsid w:val="17980887"/>
    <w:rsid w:val="17A51817"/>
    <w:rsid w:val="17A9D40B"/>
    <w:rsid w:val="17CC4F64"/>
    <w:rsid w:val="17CE47A2"/>
    <w:rsid w:val="17ED3CC1"/>
    <w:rsid w:val="17FD325A"/>
    <w:rsid w:val="180A7C86"/>
    <w:rsid w:val="181808A7"/>
    <w:rsid w:val="181D2813"/>
    <w:rsid w:val="1842D613"/>
    <w:rsid w:val="1846BCA1"/>
    <w:rsid w:val="18648947"/>
    <w:rsid w:val="1874C746"/>
    <w:rsid w:val="187F668A"/>
    <w:rsid w:val="188122A7"/>
    <w:rsid w:val="18D4358B"/>
    <w:rsid w:val="18F71C3C"/>
    <w:rsid w:val="1901876A"/>
    <w:rsid w:val="1928D3BA"/>
    <w:rsid w:val="19326495"/>
    <w:rsid w:val="19465B78"/>
    <w:rsid w:val="195DB807"/>
    <w:rsid w:val="19E0EE0A"/>
    <w:rsid w:val="19FCD538"/>
    <w:rsid w:val="1A168AE0"/>
    <w:rsid w:val="1A1C5392"/>
    <w:rsid w:val="1A299CF2"/>
    <w:rsid w:val="1A420B52"/>
    <w:rsid w:val="1A466269"/>
    <w:rsid w:val="1A83128C"/>
    <w:rsid w:val="1A933758"/>
    <w:rsid w:val="1AE884CD"/>
    <w:rsid w:val="1AEF65E8"/>
    <w:rsid w:val="1AF2D08D"/>
    <w:rsid w:val="1B1408C0"/>
    <w:rsid w:val="1B23ED55"/>
    <w:rsid w:val="1B38F478"/>
    <w:rsid w:val="1B3983B9"/>
    <w:rsid w:val="1B5030F1"/>
    <w:rsid w:val="1B671652"/>
    <w:rsid w:val="1B687519"/>
    <w:rsid w:val="1B6F0946"/>
    <w:rsid w:val="1B980F87"/>
    <w:rsid w:val="1C1C6B21"/>
    <w:rsid w:val="1C6678E4"/>
    <w:rsid w:val="1C6CC381"/>
    <w:rsid w:val="1C79904D"/>
    <w:rsid w:val="1CC92B5A"/>
    <w:rsid w:val="1CDACA1C"/>
    <w:rsid w:val="1D2F8B1F"/>
    <w:rsid w:val="1D55A8EE"/>
    <w:rsid w:val="1D7B694A"/>
    <w:rsid w:val="1D7E0E8C"/>
    <w:rsid w:val="1D80E008"/>
    <w:rsid w:val="1DEB28C9"/>
    <w:rsid w:val="1DECB8EE"/>
    <w:rsid w:val="1E1C54C0"/>
    <w:rsid w:val="1E2C2434"/>
    <w:rsid w:val="1E47C791"/>
    <w:rsid w:val="1E60038D"/>
    <w:rsid w:val="1E628E1A"/>
    <w:rsid w:val="1E7E8571"/>
    <w:rsid w:val="1EA0508A"/>
    <w:rsid w:val="1EB45CDF"/>
    <w:rsid w:val="1EE42A97"/>
    <w:rsid w:val="1F16E3A7"/>
    <w:rsid w:val="1F1D88A6"/>
    <w:rsid w:val="1F432F44"/>
    <w:rsid w:val="1F5C39CA"/>
    <w:rsid w:val="1F7A4DC9"/>
    <w:rsid w:val="1FBBEF59"/>
    <w:rsid w:val="1FC7E0A8"/>
    <w:rsid w:val="1FCC89FE"/>
    <w:rsid w:val="1FFFA621"/>
    <w:rsid w:val="202F6EA7"/>
    <w:rsid w:val="204536FA"/>
    <w:rsid w:val="20AB0499"/>
    <w:rsid w:val="20C51D31"/>
    <w:rsid w:val="20F93822"/>
    <w:rsid w:val="2138BBB5"/>
    <w:rsid w:val="2154EBFC"/>
    <w:rsid w:val="21A8C53D"/>
    <w:rsid w:val="21AE3874"/>
    <w:rsid w:val="21AE42D5"/>
    <w:rsid w:val="21B1A5B5"/>
    <w:rsid w:val="21B644F0"/>
    <w:rsid w:val="21E75DDD"/>
    <w:rsid w:val="21F473F2"/>
    <w:rsid w:val="220998C0"/>
    <w:rsid w:val="222D6A0E"/>
    <w:rsid w:val="223F97D4"/>
    <w:rsid w:val="226DEEEE"/>
    <w:rsid w:val="22721DE2"/>
    <w:rsid w:val="22958669"/>
    <w:rsid w:val="22A3B605"/>
    <w:rsid w:val="22B8A1A4"/>
    <w:rsid w:val="22FA77CD"/>
    <w:rsid w:val="23161608"/>
    <w:rsid w:val="2321877D"/>
    <w:rsid w:val="233EF3EA"/>
    <w:rsid w:val="235A13E6"/>
    <w:rsid w:val="2382421F"/>
    <w:rsid w:val="238B12CF"/>
    <w:rsid w:val="23C21732"/>
    <w:rsid w:val="23DFDDA4"/>
    <w:rsid w:val="23EFCEB3"/>
    <w:rsid w:val="23FF477F"/>
    <w:rsid w:val="2445C76D"/>
    <w:rsid w:val="2461F4FA"/>
    <w:rsid w:val="2494E796"/>
    <w:rsid w:val="24C4EB78"/>
    <w:rsid w:val="24CB8B05"/>
    <w:rsid w:val="24CF0E82"/>
    <w:rsid w:val="24F448E7"/>
    <w:rsid w:val="25008246"/>
    <w:rsid w:val="25314DBF"/>
    <w:rsid w:val="2538A4C6"/>
    <w:rsid w:val="253FF8E0"/>
    <w:rsid w:val="2561EFA2"/>
    <w:rsid w:val="257D7A0B"/>
    <w:rsid w:val="25994D1B"/>
    <w:rsid w:val="25A7F83C"/>
    <w:rsid w:val="25BD8BEB"/>
    <w:rsid w:val="25C80032"/>
    <w:rsid w:val="25E16E2A"/>
    <w:rsid w:val="262FD190"/>
    <w:rsid w:val="264535D5"/>
    <w:rsid w:val="26B79777"/>
    <w:rsid w:val="26D733FE"/>
    <w:rsid w:val="26D7D27E"/>
    <w:rsid w:val="26EAA82C"/>
    <w:rsid w:val="270A44CE"/>
    <w:rsid w:val="273866A8"/>
    <w:rsid w:val="2738A411"/>
    <w:rsid w:val="277DE456"/>
    <w:rsid w:val="2791D4CC"/>
    <w:rsid w:val="27AAE132"/>
    <w:rsid w:val="27C6D659"/>
    <w:rsid w:val="27CB430F"/>
    <w:rsid w:val="27D92C90"/>
    <w:rsid w:val="2800D242"/>
    <w:rsid w:val="283F9B11"/>
    <w:rsid w:val="284D0BB2"/>
    <w:rsid w:val="284F895A"/>
    <w:rsid w:val="2862958D"/>
    <w:rsid w:val="28954D44"/>
    <w:rsid w:val="28A6EBD2"/>
    <w:rsid w:val="28A6F5FD"/>
    <w:rsid w:val="28CBB20B"/>
    <w:rsid w:val="29120ABB"/>
    <w:rsid w:val="2912F789"/>
    <w:rsid w:val="293F31C3"/>
    <w:rsid w:val="29793815"/>
    <w:rsid w:val="2988A386"/>
    <w:rsid w:val="29D69D52"/>
    <w:rsid w:val="29E5F889"/>
    <w:rsid w:val="2A0BE318"/>
    <w:rsid w:val="2A2C220F"/>
    <w:rsid w:val="2A4FDCEF"/>
    <w:rsid w:val="2A6AD80E"/>
    <w:rsid w:val="2A6CF10F"/>
    <w:rsid w:val="2A70BDF6"/>
    <w:rsid w:val="2A72C27B"/>
    <w:rsid w:val="2A82E965"/>
    <w:rsid w:val="2A842CED"/>
    <w:rsid w:val="2A89EAAB"/>
    <w:rsid w:val="2A8EA8D7"/>
    <w:rsid w:val="2AB68C98"/>
    <w:rsid w:val="2AD63017"/>
    <w:rsid w:val="2AE98188"/>
    <w:rsid w:val="2AEB396E"/>
    <w:rsid w:val="2B2D55F5"/>
    <w:rsid w:val="2B37123E"/>
    <w:rsid w:val="2B3FE1E0"/>
    <w:rsid w:val="2B57E7A2"/>
    <w:rsid w:val="2B70B65B"/>
    <w:rsid w:val="2B7A22F5"/>
    <w:rsid w:val="2B7BE4E7"/>
    <w:rsid w:val="2B88A3CA"/>
    <w:rsid w:val="2B94F5C4"/>
    <w:rsid w:val="2B9C3BE2"/>
    <w:rsid w:val="2BB3D04C"/>
    <w:rsid w:val="2BCBDCEF"/>
    <w:rsid w:val="2C1B24FC"/>
    <w:rsid w:val="2C2A7E1A"/>
    <w:rsid w:val="2C4A984B"/>
    <w:rsid w:val="2C535CDC"/>
    <w:rsid w:val="2CD94A1E"/>
    <w:rsid w:val="2CDCE031"/>
    <w:rsid w:val="2D1B8503"/>
    <w:rsid w:val="2D1B8BD6"/>
    <w:rsid w:val="2D7726CF"/>
    <w:rsid w:val="2DB8244D"/>
    <w:rsid w:val="2E25CD38"/>
    <w:rsid w:val="2E25D8C9"/>
    <w:rsid w:val="2E885B1F"/>
    <w:rsid w:val="2EC0448C"/>
    <w:rsid w:val="2F069553"/>
    <w:rsid w:val="2F1AB258"/>
    <w:rsid w:val="2F20E0E1"/>
    <w:rsid w:val="2F234E12"/>
    <w:rsid w:val="2FA23398"/>
    <w:rsid w:val="2FE07173"/>
    <w:rsid w:val="30128C19"/>
    <w:rsid w:val="3019585E"/>
    <w:rsid w:val="303782E2"/>
    <w:rsid w:val="306E1912"/>
    <w:rsid w:val="30DA7DDD"/>
    <w:rsid w:val="31267D7E"/>
    <w:rsid w:val="313EE46B"/>
    <w:rsid w:val="313F2786"/>
    <w:rsid w:val="31635511"/>
    <w:rsid w:val="317E4579"/>
    <w:rsid w:val="3185E4DD"/>
    <w:rsid w:val="31CAA8FB"/>
    <w:rsid w:val="31D35343"/>
    <w:rsid w:val="31D35FCF"/>
    <w:rsid w:val="32047AEC"/>
    <w:rsid w:val="3229A82D"/>
    <w:rsid w:val="323541AC"/>
    <w:rsid w:val="323F833E"/>
    <w:rsid w:val="32421BCD"/>
    <w:rsid w:val="324222B9"/>
    <w:rsid w:val="3247F4E4"/>
    <w:rsid w:val="32543232"/>
    <w:rsid w:val="325AEED4"/>
    <w:rsid w:val="326F65A6"/>
    <w:rsid w:val="32D03E3D"/>
    <w:rsid w:val="32D48773"/>
    <w:rsid w:val="32EB4809"/>
    <w:rsid w:val="331143B5"/>
    <w:rsid w:val="335EAD8A"/>
    <w:rsid w:val="336EF695"/>
    <w:rsid w:val="33848267"/>
    <w:rsid w:val="339ABC46"/>
    <w:rsid w:val="33A8E508"/>
    <w:rsid w:val="33DD2E66"/>
    <w:rsid w:val="33FFC06B"/>
    <w:rsid w:val="342B46FC"/>
    <w:rsid w:val="345875E7"/>
    <w:rsid w:val="3463166E"/>
    <w:rsid w:val="34A71FC9"/>
    <w:rsid w:val="34BBBAFC"/>
    <w:rsid w:val="34BC56AF"/>
    <w:rsid w:val="34EB0EAC"/>
    <w:rsid w:val="350345DC"/>
    <w:rsid w:val="350FC756"/>
    <w:rsid w:val="352F8610"/>
    <w:rsid w:val="3535E3BD"/>
    <w:rsid w:val="3537419E"/>
    <w:rsid w:val="356148EF"/>
    <w:rsid w:val="35BD49DF"/>
    <w:rsid w:val="35CFDD82"/>
    <w:rsid w:val="35DE77EA"/>
    <w:rsid w:val="35E51468"/>
    <w:rsid w:val="35EA617C"/>
    <w:rsid w:val="35EF8114"/>
    <w:rsid w:val="36115DCC"/>
    <w:rsid w:val="363702D8"/>
    <w:rsid w:val="3640A2B6"/>
    <w:rsid w:val="364C5D49"/>
    <w:rsid w:val="367AB769"/>
    <w:rsid w:val="3684E2F5"/>
    <w:rsid w:val="36A5F024"/>
    <w:rsid w:val="36A6C466"/>
    <w:rsid w:val="36C5BACB"/>
    <w:rsid w:val="36D498BD"/>
    <w:rsid w:val="3718B976"/>
    <w:rsid w:val="37476735"/>
    <w:rsid w:val="37576DF3"/>
    <w:rsid w:val="375DBC52"/>
    <w:rsid w:val="377C3759"/>
    <w:rsid w:val="378331F0"/>
    <w:rsid w:val="38088AF2"/>
    <w:rsid w:val="380DDA91"/>
    <w:rsid w:val="3814DAF0"/>
    <w:rsid w:val="382223E3"/>
    <w:rsid w:val="3822D6AC"/>
    <w:rsid w:val="38620369"/>
    <w:rsid w:val="3883A59F"/>
    <w:rsid w:val="38A82F9D"/>
    <w:rsid w:val="38B5393C"/>
    <w:rsid w:val="38CA4CA2"/>
    <w:rsid w:val="38D2CC62"/>
    <w:rsid w:val="38DFEF65"/>
    <w:rsid w:val="38E64859"/>
    <w:rsid w:val="38FA4B48"/>
    <w:rsid w:val="391ADD10"/>
    <w:rsid w:val="3927A752"/>
    <w:rsid w:val="396711E3"/>
    <w:rsid w:val="396C8DFC"/>
    <w:rsid w:val="3988944B"/>
    <w:rsid w:val="399782F4"/>
    <w:rsid w:val="39EC528C"/>
    <w:rsid w:val="39EE4BC5"/>
    <w:rsid w:val="39F40D41"/>
    <w:rsid w:val="39F450CB"/>
    <w:rsid w:val="3A13F3EB"/>
    <w:rsid w:val="3A1FFE5A"/>
    <w:rsid w:val="3A30E3D8"/>
    <w:rsid w:val="3A4CE146"/>
    <w:rsid w:val="3A7E53D9"/>
    <w:rsid w:val="3A9CAF09"/>
    <w:rsid w:val="3AA0CFC2"/>
    <w:rsid w:val="3AD3EB89"/>
    <w:rsid w:val="3AE1B594"/>
    <w:rsid w:val="3AEF8AE9"/>
    <w:rsid w:val="3B0F7C42"/>
    <w:rsid w:val="3B11C1A8"/>
    <w:rsid w:val="3B139EC6"/>
    <w:rsid w:val="3B20F521"/>
    <w:rsid w:val="3B3363A1"/>
    <w:rsid w:val="3B6A8C4A"/>
    <w:rsid w:val="3B76C5FE"/>
    <w:rsid w:val="3B791B8E"/>
    <w:rsid w:val="3B7C544A"/>
    <w:rsid w:val="3B974F01"/>
    <w:rsid w:val="3BAF91C9"/>
    <w:rsid w:val="3BB58611"/>
    <w:rsid w:val="3BD989A4"/>
    <w:rsid w:val="3BFE91C2"/>
    <w:rsid w:val="3C084828"/>
    <w:rsid w:val="3C1848A2"/>
    <w:rsid w:val="3C3CAFE4"/>
    <w:rsid w:val="3C4833ED"/>
    <w:rsid w:val="3C78E03E"/>
    <w:rsid w:val="3CBF4938"/>
    <w:rsid w:val="3CF03CA7"/>
    <w:rsid w:val="3D1DF370"/>
    <w:rsid w:val="3D1F65D4"/>
    <w:rsid w:val="3D204F00"/>
    <w:rsid w:val="3D52BB8E"/>
    <w:rsid w:val="3D956100"/>
    <w:rsid w:val="3DA92EE9"/>
    <w:rsid w:val="3DC442D2"/>
    <w:rsid w:val="3DC7E908"/>
    <w:rsid w:val="3DCB376E"/>
    <w:rsid w:val="3DE43DB3"/>
    <w:rsid w:val="3E3F9520"/>
    <w:rsid w:val="3E47B47C"/>
    <w:rsid w:val="3E66B782"/>
    <w:rsid w:val="3E8E44DC"/>
    <w:rsid w:val="3E8EE0B7"/>
    <w:rsid w:val="3EB72F62"/>
    <w:rsid w:val="3EC9E227"/>
    <w:rsid w:val="3ED1559D"/>
    <w:rsid w:val="3EDF6873"/>
    <w:rsid w:val="3F0107F8"/>
    <w:rsid w:val="3F129C71"/>
    <w:rsid w:val="3F13AC86"/>
    <w:rsid w:val="3F6394AD"/>
    <w:rsid w:val="3F924FA2"/>
    <w:rsid w:val="3F9E828D"/>
    <w:rsid w:val="3FB621E8"/>
    <w:rsid w:val="40033642"/>
    <w:rsid w:val="4027DD69"/>
    <w:rsid w:val="4034B1BF"/>
    <w:rsid w:val="403E1DE9"/>
    <w:rsid w:val="40E463B7"/>
    <w:rsid w:val="40FEDB28"/>
    <w:rsid w:val="4114C2C5"/>
    <w:rsid w:val="4130D1D1"/>
    <w:rsid w:val="414D9E88"/>
    <w:rsid w:val="4166AA6D"/>
    <w:rsid w:val="41883A24"/>
    <w:rsid w:val="41A556F3"/>
    <w:rsid w:val="41BD0D4F"/>
    <w:rsid w:val="422DA1B4"/>
    <w:rsid w:val="422FA2CB"/>
    <w:rsid w:val="4279CA6B"/>
    <w:rsid w:val="427A42EE"/>
    <w:rsid w:val="4284D5F8"/>
    <w:rsid w:val="428A951E"/>
    <w:rsid w:val="42965ADA"/>
    <w:rsid w:val="42AE935B"/>
    <w:rsid w:val="42B7E786"/>
    <w:rsid w:val="42BD6094"/>
    <w:rsid w:val="42E014D1"/>
    <w:rsid w:val="42E4D905"/>
    <w:rsid w:val="430A21F6"/>
    <w:rsid w:val="433DCD55"/>
    <w:rsid w:val="43550CE9"/>
    <w:rsid w:val="4369EFA4"/>
    <w:rsid w:val="43AB2C6E"/>
    <w:rsid w:val="43C3CB24"/>
    <w:rsid w:val="440BB508"/>
    <w:rsid w:val="44408890"/>
    <w:rsid w:val="4459E3BE"/>
    <w:rsid w:val="445ABA61"/>
    <w:rsid w:val="44622A58"/>
    <w:rsid w:val="4467E6AB"/>
    <w:rsid w:val="448616F7"/>
    <w:rsid w:val="44B3983D"/>
    <w:rsid w:val="44D9D2B6"/>
    <w:rsid w:val="44EE46BD"/>
    <w:rsid w:val="44FED71B"/>
    <w:rsid w:val="45B6D8BB"/>
    <w:rsid w:val="45B9C8BB"/>
    <w:rsid w:val="45BC148D"/>
    <w:rsid w:val="45BC7934"/>
    <w:rsid w:val="45CED228"/>
    <w:rsid w:val="45D48671"/>
    <w:rsid w:val="45F7AAE5"/>
    <w:rsid w:val="46124018"/>
    <w:rsid w:val="461AE630"/>
    <w:rsid w:val="4632B2F0"/>
    <w:rsid w:val="463C2EB5"/>
    <w:rsid w:val="465DFBD8"/>
    <w:rsid w:val="46639CC4"/>
    <w:rsid w:val="46711354"/>
    <w:rsid w:val="46961E58"/>
    <w:rsid w:val="46B7D5BD"/>
    <w:rsid w:val="46BE70D3"/>
    <w:rsid w:val="475CDF78"/>
    <w:rsid w:val="47671F6E"/>
    <w:rsid w:val="47849324"/>
    <w:rsid w:val="47F13C47"/>
    <w:rsid w:val="47FDF00F"/>
    <w:rsid w:val="4800AAD7"/>
    <w:rsid w:val="48422D71"/>
    <w:rsid w:val="48480042"/>
    <w:rsid w:val="487E0952"/>
    <w:rsid w:val="4884E383"/>
    <w:rsid w:val="48C03135"/>
    <w:rsid w:val="48FA0E43"/>
    <w:rsid w:val="491CF0AD"/>
    <w:rsid w:val="4922A4D4"/>
    <w:rsid w:val="499F92A8"/>
    <w:rsid w:val="49B5BB82"/>
    <w:rsid w:val="49C5784E"/>
    <w:rsid w:val="49CD8C49"/>
    <w:rsid w:val="49E0FCC7"/>
    <w:rsid w:val="49ECF432"/>
    <w:rsid w:val="4A0DE9FF"/>
    <w:rsid w:val="4A10CE44"/>
    <w:rsid w:val="4A37615E"/>
    <w:rsid w:val="4A4456D0"/>
    <w:rsid w:val="4A74AE51"/>
    <w:rsid w:val="4A903972"/>
    <w:rsid w:val="4AA169B1"/>
    <w:rsid w:val="4AB8B3B9"/>
    <w:rsid w:val="4ABC9322"/>
    <w:rsid w:val="4AEBDE38"/>
    <w:rsid w:val="4AF23788"/>
    <w:rsid w:val="4B22D12B"/>
    <w:rsid w:val="4B2A37F0"/>
    <w:rsid w:val="4B543C49"/>
    <w:rsid w:val="4BE4CE78"/>
    <w:rsid w:val="4C018E8F"/>
    <w:rsid w:val="4C2ADBDE"/>
    <w:rsid w:val="4C331523"/>
    <w:rsid w:val="4C3575A2"/>
    <w:rsid w:val="4C3B5BBD"/>
    <w:rsid w:val="4C5271C8"/>
    <w:rsid w:val="4C54916F"/>
    <w:rsid w:val="4C696CDE"/>
    <w:rsid w:val="4C8E48ED"/>
    <w:rsid w:val="4C9D227E"/>
    <w:rsid w:val="4CA05024"/>
    <w:rsid w:val="4CEADF5E"/>
    <w:rsid w:val="4D528188"/>
    <w:rsid w:val="4D5A8ED6"/>
    <w:rsid w:val="4D618F32"/>
    <w:rsid w:val="4D6CB4F9"/>
    <w:rsid w:val="4D8AA572"/>
    <w:rsid w:val="4D8E10FA"/>
    <w:rsid w:val="4DAE7569"/>
    <w:rsid w:val="4DB63F6F"/>
    <w:rsid w:val="4DDF7E4B"/>
    <w:rsid w:val="4DE78256"/>
    <w:rsid w:val="4E3D061F"/>
    <w:rsid w:val="4E5F27F9"/>
    <w:rsid w:val="4F09DDFF"/>
    <w:rsid w:val="4F14094D"/>
    <w:rsid w:val="4F19451F"/>
    <w:rsid w:val="4F28B5A5"/>
    <w:rsid w:val="4F6CD65C"/>
    <w:rsid w:val="4F722341"/>
    <w:rsid w:val="4F8C3231"/>
    <w:rsid w:val="4FA5A90B"/>
    <w:rsid w:val="4FBBB635"/>
    <w:rsid w:val="501A899B"/>
    <w:rsid w:val="5030050A"/>
    <w:rsid w:val="5050599C"/>
    <w:rsid w:val="50667150"/>
    <w:rsid w:val="5071DE5F"/>
    <w:rsid w:val="507DE283"/>
    <w:rsid w:val="5080EEE2"/>
    <w:rsid w:val="509E50B5"/>
    <w:rsid w:val="50A8E489"/>
    <w:rsid w:val="50AC55D3"/>
    <w:rsid w:val="50FF60F5"/>
    <w:rsid w:val="50FF979C"/>
    <w:rsid w:val="510D3C4C"/>
    <w:rsid w:val="511A69F4"/>
    <w:rsid w:val="511C3E79"/>
    <w:rsid w:val="5132B522"/>
    <w:rsid w:val="515F0A59"/>
    <w:rsid w:val="51772038"/>
    <w:rsid w:val="5182D016"/>
    <w:rsid w:val="51B65A56"/>
    <w:rsid w:val="51BD17F3"/>
    <w:rsid w:val="520A12FE"/>
    <w:rsid w:val="5214411F"/>
    <w:rsid w:val="523FA072"/>
    <w:rsid w:val="524432FE"/>
    <w:rsid w:val="524561EE"/>
    <w:rsid w:val="52472856"/>
    <w:rsid w:val="52518212"/>
    <w:rsid w:val="5260287A"/>
    <w:rsid w:val="526D356C"/>
    <w:rsid w:val="52826C86"/>
    <w:rsid w:val="52C81703"/>
    <w:rsid w:val="52E0CDBE"/>
    <w:rsid w:val="52FB4F20"/>
    <w:rsid w:val="532AA3B8"/>
    <w:rsid w:val="534D6FEF"/>
    <w:rsid w:val="53790216"/>
    <w:rsid w:val="53812172"/>
    <w:rsid w:val="5381E50E"/>
    <w:rsid w:val="53A2F11D"/>
    <w:rsid w:val="53A6E10B"/>
    <w:rsid w:val="53A91734"/>
    <w:rsid w:val="53D261E4"/>
    <w:rsid w:val="540AA9AE"/>
    <w:rsid w:val="542B90E6"/>
    <w:rsid w:val="54369AC7"/>
    <w:rsid w:val="54374289"/>
    <w:rsid w:val="5454080F"/>
    <w:rsid w:val="5460B4FF"/>
    <w:rsid w:val="54AF3AC8"/>
    <w:rsid w:val="54C77911"/>
    <w:rsid w:val="54D2769F"/>
    <w:rsid w:val="54E8AA43"/>
    <w:rsid w:val="55058EE5"/>
    <w:rsid w:val="55112C84"/>
    <w:rsid w:val="5513039B"/>
    <w:rsid w:val="554A4E33"/>
    <w:rsid w:val="555E18D7"/>
    <w:rsid w:val="555E7966"/>
    <w:rsid w:val="5577844F"/>
    <w:rsid w:val="5596E185"/>
    <w:rsid w:val="55A7B394"/>
    <w:rsid w:val="55F0F8AC"/>
    <w:rsid w:val="55F70A36"/>
    <w:rsid w:val="56079850"/>
    <w:rsid w:val="5628796E"/>
    <w:rsid w:val="56322541"/>
    <w:rsid w:val="566847D1"/>
    <w:rsid w:val="5674C764"/>
    <w:rsid w:val="5691DC06"/>
    <w:rsid w:val="56AC3278"/>
    <w:rsid w:val="56CE20C5"/>
    <w:rsid w:val="56D6986E"/>
    <w:rsid w:val="56DD82E0"/>
    <w:rsid w:val="56E3E904"/>
    <w:rsid w:val="56F0B968"/>
    <w:rsid w:val="57096B2C"/>
    <w:rsid w:val="57784250"/>
    <w:rsid w:val="57A8C74A"/>
    <w:rsid w:val="580BDDC9"/>
    <w:rsid w:val="58204B05"/>
    <w:rsid w:val="582EF587"/>
    <w:rsid w:val="58427B0C"/>
    <w:rsid w:val="584FBDB2"/>
    <w:rsid w:val="58515A22"/>
    <w:rsid w:val="58592521"/>
    <w:rsid w:val="585EDB0C"/>
    <w:rsid w:val="58906BDE"/>
    <w:rsid w:val="58CA83DE"/>
    <w:rsid w:val="58E85ADE"/>
    <w:rsid w:val="591EF47D"/>
    <w:rsid w:val="59659EE2"/>
    <w:rsid w:val="59714870"/>
    <w:rsid w:val="597DB93A"/>
    <w:rsid w:val="59AB1A69"/>
    <w:rsid w:val="59B11D39"/>
    <w:rsid w:val="59BE1334"/>
    <w:rsid w:val="5A16D520"/>
    <w:rsid w:val="5A49A375"/>
    <w:rsid w:val="5A4C63D0"/>
    <w:rsid w:val="5AADACB6"/>
    <w:rsid w:val="5AAF4B9A"/>
    <w:rsid w:val="5AAFC66C"/>
    <w:rsid w:val="5ABA008B"/>
    <w:rsid w:val="5B12DCEB"/>
    <w:rsid w:val="5B49BD93"/>
    <w:rsid w:val="5BABE585"/>
    <w:rsid w:val="5BED1EC7"/>
    <w:rsid w:val="5BF8337B"/>
    <w:rsid w:val="5C2BC792"/>
    <w:rsid w:val="5C3067A2"/>
    <w:rsid w:val="5C4CFAE5"/>
    <w:rsid w:val="5C64A5A5"/>
    <w:rsid w:val="5C7C840E"/>
    <w:rsid w:val="5C89023F"/>
    <w:rsid w:val="5C983246"/>
    <w:rsid w:val="5CAA7CC9"/>
    <w:rsid w:val="5CF8E673"/>
    <w:rsid w:val="5D2CFA91"/>
    <w:rsid w:val="5D462348"/>
    <w:rsid w:val="5D6E015B"/>
    <w:rsid w:val="5D7A75DF"/>
    <w:rsid w:val="5D7C0A6F"/>
    <w:rsid w:val="5D9B9655"/>
    <w:rsid w:val="5DF74301"/>
    <w:rsid w:val="5DFE3D98"/>
    <w:rsid w:val="5E09F361"/>
    <w:rsid w:val="5E21BB65"/>
    <w:rsid w:val="5E32A0E6"/>
    <w:rsid w:val="5E42EB31"/>
    <w:rsid w:val="5E73855B"/>
    <w:rsid w:val="5EB110A2"/>
    <w:rsid w:val="5ED932AA"/>
    <w:rsid w:val="5EDAE125"/>
    <w:rsid w:val="5EE0F8F2"/>
    <w:rsid w:val="5EE29682"/>
    <w:rsid w:val="5EF233C9"/>
    <w:rsid w:val="5F115FC4"/>
    <w:rsid w:val="5F63C806"/>
    <w:rsid w:val="5F9D6FF4"/>
    <w:rsid w:val="5FDDA22E"/>
    <w:rsid w:val="5FFA189B"/>
    <w:rsid w:val="5FFE0E6D"/>
    <w:rsid w:val="600F7301"/>
    <w:rsid w:val="602B5CEA"/>
    <w:rsid w:val="605705C0"/>
    <w:rsid w:val="6063F3EB"/>
    <w:rsid w:val="606D3BFC"/>
    <w:rsid w:val="607669C0"/>
    <w:rsid w:val="6092D8D8"/>
    <w:rsid w:val="609D2ED6"/>
    <w:rsid w:val="60AA827D"/>
    <w:rsid w:val="6123EFD2"/>
    <w:rsid w:val="613E265C"/>
    <w:rsid w:val="615C765C"/>
    <w:rsid w:val="6160CC1E"/>
    <w:rsid w:val="6161C3A9"/>
    <w:rsid w:val="6162DBDC"/>
    <w:rsid w:val="616A96FE"/>
    <w:rsid w:val="618CDF88"/>
    <w:rsid w:val="61A105AA"/>
    <w:rsid w:val="61C5B3F9"/>
    <w:rsid w:val="61DAF758"/>
    <w:rsid w:val="61F06027"/>
    <w:rsid w:val="61F2D050"/>
    <w:rsid w:val="61F4A473"/>
    <w:rsid w:val="61FD0872"/>
    <w:rsid w:val="620EF612"/>
    <w:rsid w:val="621977B6"/>
    <w:rsid w:val="621F66A0"/>
    <w:rsid w:val="6233778B"/>
    <w:rsid w:val="625CEFB7"/>
    <w:rsid w:val="627A0E19"/>
    <w:rsid w:val="62DDA80E"/>
    <w:rsid w:val="62EF84EB"/>
    <w:rsid w:val="62EFFB6A"/>
    <w:rsid w:val="6320315C"/>
    <w:rsid w:val="638BFF1F"/>
    <w:rsid w:val="63958831"/>
    <w:rsid w:val="639F4280"/>
    <w:rsid w:val="647EB09A"/>
    <w:rsid w:val="64EF1ACD"/>
    <w:rsid w:val="651029A7"/>
    <w:rsid w:val="651CE298"/>
    <w:rsid w:val="652475DD"/>
    <w:rsid w:val="654ED231"/>
    <w:rsid w:val="655351FA"/>
    <w:rsid w:val="65952FFD"/>
    <w:rsid w:val="65A00355"/>
    <w:rsid w:val="65C6AFC1"/>
    <w:rsid w:val="66021F6A"/>
    <w:rsid w:val="6605C253"/>
    <w:rsid w:val="661BDBB3"/>
    <w:rsid w:val="66392AD7"/>
    <w:rsid w:val="66536A24"/>
    <w:rsid w:val="668771BA"/>
    <w:rsid w:val="668F3B9A"/>
    <w:rsid w:val="66990A38"/>
    <w:rsid w:val="669925BB"/>
    <w:rsid w:val="67243EF0"/>
    <w:rsid w:val="674D3869"/>
    <w:rsid w:val="678599F7"/>
    <w:rsid w:val="67AD67E0"/>
    <w:rsid w:val="67B381A9"/>
    <w:rsid w:val="67E24D8D"/>
    <w:rsid w:val="67EB3F10"/>
    <w:rsid w:val="67EDA14D"/>
    <w:rsid w:val="67EEBB7F"/>
    <w:rsid w:val="67F46CDB"/>
    <w:rsid w:val="68320CB1"/>
    <w:rsid w:val="6847CA69"/>
    <w:rsid w:val="684C7B0C"/>
    <w:rsid w:val="68A53012"/>
    <w:rsid w:val="68BC609E"/>
    <w:rsid w:val="68C9FD92"/>
    <w:rsid w:val="6935663E"/>
    <w:rsid w:val="6939DDBB"/>
    <w:rsid w:val="695BC071"/>
    <w:rsid w:val="6963930C"/>
    <w:rsid w:val="696C82D0"/>
    <w:rsid w:val="6992E738"/>
    <w:rsid w:val="69A23CB6"/>
    <w:rsid w:val="69C08135"/>
    <w:rsid w:val="69C75FC8"/>
    <w:rsid w:val="6A03207E"/>
    <w:rsid w:val="6A061C64"/>
    <w:rsid w:val="6A8CF887"/>
    <w:rsid w:val="6A9AC84C"/>
    <w:rsid w:val="6AB423D4"/>
    <w:rsid w:val="6ABAD74D"/>
    <w:rsid w:val="6AE89084"/>
    <w:rsid w:val="6AEF0396"/>
    <w:rsid w:val="6AF3E447"/>
    <w:rsid w:val="6B4B27E7"/>
    <w:rsid w:val="6B98A2D9"/>
    <w:rsid w:val="6BCBD8C4"/>
    <w:rsid w:val="6BD4A12E"/>
    <w:rsid w:val="6BDCD0D4"/>
    <w:rsid w:val="6BE7BE18"/>
    <w:rsid w:val="6BFE08C3"/>
    <w:rsid w:val="6C78E71D"/>
    <w:rsid w:val="6CA42DBD"/>
    <w:rsid w:val="6CAB5167"/>
    <w:rsid w:val="6CBA955E"/>
    <w:rsid w:val="6CD9AE49"/>
    <w:rsid w:val="6CDC5590"/>
    <w:rsid w:val="6CDFA38F"/>
    <w:rsid w:val="6CFEF20F"/>
    <w:rsid w:val="6D082D72"/>
    <w:rsid w:val="6D515942"/>
    <w:rsid w:val="6D59954B"/>
    <w:rsid w:val="6E0AC9C0"/>
    <w:rsid w:val="6E41822F"/>
    <w:rsid w:val="6EF2AC13"/>
    <w:rsid w:val="6F1809C7"/>
    <w:rsid w:val="6F300268"/>
    <w:rsid w:val="6F7BCB00"/>
    <w:rsid w:val="6FAE48EB"/>
    <w:rsid w:val="6FB37EDA"/>
    <w:rsid w:val="6FBB82E5"/>
    <w:rsid w:val="6FBE8180"/>
    <w:rsid w:val="6FFA442B"/>
    <w:rsid w:val="703C544F"/>
    <w:rsid w:val="70512784"/>
    <w:rsid w:val="708560F9"/>
    <w:rsid w:val="70CD6568"/>
    <w:rsid w:val="71123A3F"/>
    <w:rsid w:val="71228E97"/>
    <w:rsid w:val="7138F4F8"/>
    <w:rsid w:val="71469F41"/>
    <w:rsid w:val="71521CB6"/>
    <w:rsid w:val="71C513D5"/>
    <w:rsid w:val="720544B7"/>
    <w:rsid w:val="7291FC11"/>
    <w:rsid w:val="729C01C2"/>
    <w:rsid w:val="72BEEC63"/>
    <w:rsid w:val="7313E4A1"/>
    <w:rsid w:val="73471A14"/>
    <w:rsid w:val="7363CF15"/>
    <w:rsid w:val="7367E69F"/>
    <w:rsid w:val="738E35D7"/>
    <w:rsid w:val="73CA97D8"/>
    <w:rsid w:val="73EE4553"/>
    <w:rsid w:val="743D2B48"/>
    <w:rsid w:val="74521088"/>
    <w:rsid w:val="7453BC0C"/>
    <w:rsid w:val="7479BD22"/>
    <w:rsid w:val="7489A1C8"/>
    <w:rsid w:val="74E428B6"/>
    <w:rsid w:val="7508705D"/>
    <w:rsid w:val="750A4F6B"/>
    <w:rsid w:val="75503E11"/>
    <w:rsid w:val="7557E488"/>
    <w:rsid w:val="755CC07D"/>
    <w:rsid w:val="75779917"/>
    <w:rsid w:val="757EC348"/>
    <w:rsid w:val="75A4BE1B"/>
    <w:rsid w:val="75BFF335"/>
    <w:rsid w:val="75E3D6A4"/>
    <w:rsid w:val="75ED086F"/>
    <w:rsid w:val="7668A8D4"/>
    <w:rsid w:val="76BFB693"/>
    <w:rsid w:val="76EAFE82"/>
    <w:rsid w:val="77022EA1"/>
    <w:rsid w:val="772E9343"/>
    <w:rsid w:val="772EC681"/>
    <w:rsid w:val="777C8F28"/>
    <w:rsid w:val="7788B0CE"/>
    <w:rsid w:val="7789D888"/>
    <w:rsid w:val="77A77817"/>
    <w:rsid w:val="77BA94B0"/>
    <w:rsid w:val="77D11206"/>
    <w:rsid w:val="77D33D45"/>
    <w:rsid w:val="77DF568C"/>
    <w:rsid w:val="787C6CB6"/>
    <w:rsid w:val="78898A50"/>
    <w:rsid w:val="788D4002"/>
    <w:rsid w:val="7898E375"/>
    <w:rsid w:val="78C9573B"/>
    <w:rsid w:val="78EAF523"/>
    <w:rsid w:val="790B1FAD"/>
    <w:rsid w:val="79460E11"/>
    <w:rsid w:val="795F713B"/>
    <w:rsid w:val="7961B949"/>
    <w:rsid w:val="796CE267"/>
    <w:rsid w:val="7972507A"/>
    <w:rsid w:val="79A595B2"/>
    <w:rsid w:val="79EC30F1"/>
    <w:rsid w:val="7A186525"/>
    <w:rsid w:val="7A195B8D"/>
    <w:rsid w:val="7A195C8B"/>
    <w:rsid w:val="7A55805C"/>
    <w:rsid w:val="7A70AD91"/>
    <w:rsid w:val="7AA0E421"/>
    <w:rsid w:val="7AB891BB"/>
    <w:rsid w:val="7AF01C12"/>
    <w:rsid w:val="7AF33AF3"/>
    <w:rsid w:val="7B1E52CB"/>
    <w:rsid w:val="7B225F76"/>
    <w:rsid w:val="7B4F85BC"/>
    <w:rsid w:val="7B838FF1"/>
    <w:rsid w:val="7B8865F9"/>
    <w:rsid w:val="7BC53431"/>
    <w:rsid w:val="7BC65D2B"/>
    <w:rsid w:val="7BCC9304"/>
    <w:rsid w:val="7BCD9B9E"/>
    <w:rsid w:val="7BFF80B0"/>
    <w:rsid w:val="7C42CA88"/>
    <w:rsid w:val="7C6FF716"/>
    <w:rsid w:val="7C974EC1"/>
    <w:rsid w:val="7CA84CD4"/>
    <w:rsid w:val="7CBB4DA6"/>
    <w:rsid w:val="7CC5C75C"/>
    <w:rsid w:val="7CC94748"/>
    <w:rsid w:val="7CCCB4A1"/>
    <w:rsid w:val="7CEB561D"/>
    <w:rsid w:val="7D0ACB6E"/>
    <w:rsid w:val="7D1424E7"/>
    <w:rsid w:val="7D1FBF39"/>
    <w:rsid w:val="7D339B0B"/>
    <w:rsid w:val="7D6E6438"/>
    <w:rsid w:val="7D6EC758"/>
    <w:rsid w:val="7DA51E49"/>
    <w:rsid w:val="7DCEEFE4"/>
    <w:rsid w:val="7DDE569C"/>
    <w:rsid w:val="7E27F576"/>
    <w:rsid w:val="7E4D8665"/>
    <w:rsid w:val="7E7B8800"/>
    <w:rsid w:val="7E8570BE"/>
    <w:rsid w:val="7E9B56AD"/>
    <w:rsid w:val="7EC19E34"/>
    <w:rsid w:val="7EE57C59"/>
    <w:rsid w:val="7EE7988B"/>
    <w:rsid w:val="7F2BB7C4"/>
    <w:rsid w:val="7F30A4FE"/>
    <w:rsid w:val="7F3F34CE"/>
    <w:rsid w:val="7F40EEAA"/>
    <w:rsid w:val="7F47C98A"/>
    <w:rsid w:val="7F575066"/>
    <w:rsid w:val="7F61895F"/>
    <w:rsid w:val="7F9A2AF8"/>
    <w:rsid w:val="7F9B2DF0"/>
    <w:rsid w:val="7FA8F999"/>
    <w:rsid w:val="7FBF7026"/>
    <w:rsid w:val="7FC08D64"/>
    <w:rsid w:val="7FF3C346"/>
    <w:rsid w:val="7FF492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256051"/>
  <w15:chartTrackingRefBased/>
  <w15:docId w15:val="{B5174695-E2E6-4449-8B43-90D213E84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9BD"/>
    <w:pPr>
      <w:keepNext/>
      <w:keepLines/>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Heading1"/>
    <w:next w:val="Normal"/>
    <w:link w:val="Heading2Char"/>
    <w:uiPriority w:val="9"/>
    <w:unhideWhenUsed/>
    <w:qFormat/>
    <w:rsid w:val="00072E70"/>
    <w:pPr>
      <w:numPr>
        <w:ilvl w:val="1"/>
      </w:numPr>
      <w:outlineLvl w:val="1"/>
    </w:pPr>
  </w:style>
  <w:style w:type="paragraph" w:styleId="Heading3">
    <w:name w:val="heading 3"/>
    <w:basedOn w:val="Heading2"/>
    <w:next w:val="Normal"/>
    <w:link w:val="Heading3Char"/>
    <w:uiPriority w:val="9"/>
    <w:unhideWhenUsed/>
    <w:qFormat/>
    <w:rsid w:val="00072E70"/>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9BD"/>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072E70"/>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72E70"/>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072E70"/>
    <w:pPr>
      <w:numPr>
        <w:numId w:val="0"/>
      </w:numPr>
      <w:outlineLvl w:val="9"/>
    </w:pPr>
    <w:rPr>
      <w:b w:val="0"/>
      <w:color w:val="2F5496" w:themeColor="accent1" w:themeShade="BF"/>
    </w:rPr>
  </w:style>
  <w:style w:type="paragraph" w:styleId="TOC1">
    <w:name w:val="toc 1"/>
    <w:basedOn w:val="Normal"/>
    <w:next w:val="Normal"/>
    <w:autoRedefine/>
    <w:uiPriority w:val="39"/>
    <w:unhideWhenUsed/>
    <w:rsid w:val="00072E70"/>
    <w:pPr>
      <w:spacing w:after="100"/>
    </w:pPr>
  </w:style>
  <w:style w:type="paragraph" w:styleId="TOC2">
    <w:name w:val="toc 2"/>
    <w:basedOn w:val="Normal"/>
    <w:next w:val="Normal"/>
    <w:autoRedefine/>
    <w:uiPriority w:val="39"/>
    <w:unhideWhenUsed/>
    <w:rsid w:val="00072E70"/>
    <w:pPr>
      <w:spacing w:after="100"/>
      <w:ind w:left="220"/>
    </w:pPr>
  </w:style>
  <w:style w:type="paragraph" w:styleId="TOC3">
    <w:name w:val="toc 3"/>
    <w:basedOn w:val="Normal"/>
    <w:next w:val="Normal"/>
    <w:autoRedefine/>
    <w:uiPriority w:val="39"/>
    <w:unhideWhenUsed/>
    <w:rsid w:val="00072E70"/>
    <w:pPr>
      <w:spacing w:after="100"/>
      <w:ind w:left="440"/>
    </w:pPr>
  </w:style>
  <w:style w:type="character" w:styleId="Hyperlink">
    <w:name w:val="Hyperlink"/>
    <w:basedOn w:val="DefaultParagraphFont"/>
    <w:uiPriority w:val="99"/>
    <w:unhideWhenUsed/>
    <w:rsid w:val="00072E70"/>
    <w:rPr>
      <w:color w:val="0563C1" w:themeColor="hyperlink"/>
      <w:u w:val="single"/>
    </w:rPr>
  </w:style>
  <w:style w:type="paragraph" w:styleId="NoSpacing">
    <w:name w:val="No Spacing"/>
    <w:link w:val="NoSpacingChar"/>
    <w:uiPriority w:val="1"/>
    <w:qFormat/>
    <w:rsid w:val="00677ABF"/>
    <w:pPr>
      <w:spacing w:after="0" w:line="240" w:lineRule="auto"/>
    </w:pPr>
    <w:rPr>
      <w:rFonts w:eastAsiaTheme="minorEastAsia"/>
    </w:rPr>
  </w:style>
  <w:style w:type="character" w:customStyle="1" w:styleId="NoSpacingChar">
    <w:name w:val="No Spacing Char"/>
    <w:basedOn w:val="DefaultParagraphFont"/>
    <w:link w:val="NoSpacing"/>
    <w:uiPriority w:val="1"/>
    <w:rsid w:val="00677ABF"/>
    <w:rPr>
      <w:rFonts w:eastAsiaTheme="minorEastAsia"/>
    </w:rPr>
  </w:style>
  <w:style w:type="paragraph" w:styleId="BodyText">
    <w:name w:val="Body Text"/>
    <w:basedOn w:val="Normal"/>
    <w:link w:val="BodyTextChar"/>
    <w:uiPriority w:val="1"/>
    <w:rsid w:val="009E5A7B"/>
    <w:rPr>
      <w:rFonts w:ascii="Calibri" w:eastAsia="Calibri" w:hAnsi="Calibri" w:cs="Calibri"/>
      <w:sz w:val="24"/>
      <w:szCs w:val="24"/>
    </w:rPr>
  </w:style>
  <w:style w:type="character" w:customStyle="1" w:styleId="BodyTextChar">
    <w:name w:val="Body Text Char"/>
    <w:basedOn w:val="DefaultParagraphFont"/>
    <w:link w:val="BodyText"/>
    <w:uiPriority w:val="1"/>
    <w:rsid w:val="009E5A7B"/>
    <w:rPr>
      <w:rFonts w:ascii="Calibri" w:eastAsia="Calibri" w:hAnsi="Calibri" w:cs="Calibri"/>
      <w:sz w:val="24"/>
      <w:szCs w:val="24"/>
    </w:rPr>
  </w:style>
  <w:style w:type="paragraph" w:styleId="Title">
    <w:name w:val="Title"/>
    <w:basedOn w:val="Normal"/>
    <w:next w:val="Normal"/>
    <w:link w:val="TitleChar"/>
    <w:uiPriority w:val="10"/>
    <w:qFormat/>
    <w:rsid w:val="009E5A7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E5A7B"/>
    <w:rPr>
      <w:rFonts w:asciiTheme="majorHAnsi" w:eastAsiaTheme="majorEastAsia" w:hAnsiTheme="majorHAnsi" w:cstheme="majorBidi"/>
      <w:caps/>
      <w:color w:val="44546A" w:themeColor="text2"/>
      <w:spacing w:val="-15"/>
      <w:sz w:val="72"/>
      <w:szCs w:val="72"/>
    </w:rPr>
  </w:style>
  <w:style w:type="paragraph" w:styleId="ListParagraph">
    <w:name w:val="List Paragraph"/>
    <w:basedOn w:val="Normal"/>
    <w:uiPriority w:val="34"/>
    <w:qFormat/>
    <w:rsid w:val="007C5D06"/>
    <w:pPr>
      <w:ind w:left="720"/>
      <w:contextualSpacing/>
    </w:pPr>
  </w:style>
  <w:style w:type="character" w:customStyle="1" w:styleId="normaltextrun">
    <w:name w:val="normaltextrun"/>
    <w:basedOn w:val="DefaultParagraphFont"/>
    <w:rsid w:val="00BC007E"/>
  </w:style>
  <w:style w:type="table" w:styleId="TableGrid">
    <w:name w:val="Table Grid"/>
    <w:basedOn w:val="TableNormal"/>
    <w:uiPriority w:val="59"/>
    <w:rsid w:val="00D53B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CurrentList1">
    <w:name w:val="Current List1"/>
    <w:uiPriority w:val="99"/>
    <w:rsid w:val="00764256"/>
    <w:pPr>
      <w:numPr>
        <w:numId w:val="20"/>
      </w:numPr>
    </w:pPr>
  </w:style>
  <w:style w:type="paragraph" w:styleId="Header">
    <w:name w:val="header"/>
    <w:basedOn w:val="Normal"/>
    <w:link w:val="HeaderChar"/>
    <w:uiPriority w:val="99"/>
    <w:unhideWhenUsed/>
    <w:rsid w:val="00D97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D92"/>
  </w:style>
  <w:style w:type="paragraph" w:styleId="Footer">
    <w:name w:val="footer"/>
    <w:basedOn w:val="Normal"/>
    <w:link w:val="FooterChar"/>
    <w:uiPriority w:val="99"/>
    <w:unhideWhenUsed/>
    <w:rsid w:val="00D97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D92"/>
  </w:style>
  <w:style w:type="table" w:styleId="GridTable4">
    <w:name w:val="Grid Table 4"/>
    <w:basedOn w:val="TableNormal"/>
    <w:uiPriority w:val="49"/>
    <w:rsid w:val="00CB3F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CB3F4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CB3F4A"/>
    <w:rPr>
      <w:color w:val="954F72" w:themeColor="followedHyperlink"/>
      <w:u w:val="single"/>
    </w:rPr>
  </w:style>
  <w:style w:type="paragraph" w:styleId="Caption">
    <w:name w:val="caption"/>
    <w:basedOn w:val="Normal"/>
    <w:next w:val="Normal"/>
    <w:uiPriority w:val="35"/>
    <w:unhideWhenUsed/>
    <w:qFormat/>
    <w:rsid w:val="00CB3F4A"/>
    <w:pPr>
      <w:spacing w:after="200" w:line="240" w:lineRule="auto"/>
    </w:pPr>
    <w:rPr>
      <w:i/>
      <w:iCs/>
      <w:color w:val="44546A" w:themeColor="text2"/>
      <w:sz w:val="18"/>
      <w:szCs w:val="18"/>
    </w:rPr>
  </w:style>
  <w:style w:type="table" w:styleId="TableGridLight">
    <w:name w:val="Grid Table Light"/>
    <w:basedOn w:val="TableNormal"/>
    <w:uiPriority w:val="40"/>
    <w:rsid w:val="00CB3F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5C5E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5D74A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5D74A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874E9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0F52ED"/>
    <w:pPr>
      <w:spacing w:after="0"/>
    </w:pPr>
  </w:style>
  <w:style w:type="table" w:styleId="GridTable1Light-Accent1">
    <w:name w:val="Grid Table 1 Light Accent 1"/>
    <w:basedOn w:val="TableNormal"/>
    <w:uiPriority w:val="46"/>
    <w:rsid w:val="000F52E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Unlimited</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EB3ECF3DD2DF4CB6541E3C789B6335" ma:contentTypeVersion="7" ma:contentTypeDescription="Create a new document." ma:contentTypeScope="" ma:versionID="ad141e3cb8f299d30a304b3abe374a78">
  <xsd:schema xmlns:xsd="http://www.w3.org/2001/XMLSchema" xmlns:xs="http://www.w3.org/2001/XMLSchema" xmlns:p="http://schemas.microsoft.com/office/2006/metadata/properties" xmlns:ns3="d79da289-a1bb-4e0c-bd1e-ad534017c016" xmlns:ns4="741ee250-bce7-438c-a587-7d9d8f49a039" targetNamespace="http://schemas.microsoft.com/office/2006/metadata/properties" ma:root="true" ma:fieldsID="3fbb41fb4c71b1dd1926a9e31a822a57" ns3:_="" ns4:_="">
    <xsd:import namespace="d79da289-a1bb-4e0c-bd1e-ad534017c016"/>
    <xsd:import namespace="741ee250-bce7-438c-a587-7d9d8f49a03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9da289-a1bb-4e0c-bd1e-ad534017c0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1ee250-bce7-438c-a587-7d9d8f49a03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d79da289-a1bb-4e0c-bd1e-ad534017c016"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3A879D-E76B-4181-B757-14307843F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9da289-a1bb-4e0c-bd1e-ad534017c016"/>
    <ds:schemaRef ds:uri="741ee250-bce7-438c-a587-7d9d8f49a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381551-CE3F-4906-998D-9A0BF6A8693F}">
  <ds:schemaRefs>
    <ds:schemaRef ds:uri="http://schemas.microsoft.com/sharepoint/v3/contenttype/forms"/>
  </ds:schemaRefs>
</ds:datastoreItem>
</file>

<file path=customXml/itemProps4.xml><?xml version="1.0" encoding="utf-8"?>
<ds:datastoreItem xmlns:ds="http://schemas.openxmlformats.org/officeDocument/2006/customXml" ds:itemID="{54049BCC-F7B1-4BB5-AF12-F2285D008B1C}">
  <ds:schemaRefs>
    <ds:schemaRef ds:uri="http://schemas.openxmlformats.org/officeDocument/2006/bibliography"/>
  </ds:schemaRefs>
</ds:datastoreItem>
</file>

<file path=customXml/itemProps5.xml><?xml version="1.0" encoding="utf-8"?>
<ds:datastoreItem xmlns:ds="http://schemas.openxmlformats.org/officeDocument/2006/customXml" ds:itemID="{70FC55B9-8E16-4D7A-BFD7-AE809CFCE296}">
  <ds:schemaRefs>
    <ds:schemaRef ds:uri="http://schemas.microsoft.com/office/2006/metadata/properties"/>
    <ds:schemaRef ds:uri="http://schemas.microsoft.com/office/infopath/2007/PartnerControls"/>
    <ds:schemaRef ds:uri="d79da289-a1bb-4e0c-bd1e-ad534017c01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5954</Words>
  <Characters>33941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Immi Guide</vt:lpstr>
    </vt:vector>
  </TitlesOfParts>
  <Company>Immi guide</Company>
  <LinksUpToDate>false</LinksUpToDate>
  <CharactersWithSpaces>39816</CharactersWithSpaces>
  <SharedDoc>false</SharedDoc>
  <HLinks>
    <vt:vector size="186" baseType="variant">
      <vt:variant>
        <vt:i4>1572913</vt:i4>
      </vt:variant>
      <vt:variant>
        <vt:i4>191</vt:i4>
      </vt:variant>
      <vt:variant>
        <vt:i4>0</vt:i4>
      </vt:variant>
      <vt:variant>
        <vt:i4>5</vt:i4>
      </vt:variant>
      <vt:variant>
        <vt:lpwstr/>
      </vt:variant>
      <vt:variant>
        <vt:lpwstr>_Toc149598069</vt:lpwstr>
      </vt:variant>
      <vt:variant>
        <vt:i4>1572913</vt:i4>
      </vt:variant>
      <vt:variant>
        <vt:i4>185</vt:i4>
      </vt:variant>
      <vt:variant>
        <vt:i4>0</vt:i4>
      </vt:variant>
      <vt:variant>
        <vt:i4>5</vt:i4>
      </vt:variant>
      <vt:variant>
        <vt:lpwstr/>
      </vt:variant>
      <vt:variant>
        <vt:lpwstr>_Toc149598068</vt:lpwstr>
      </vt:variant>
      <vt:variant>
        <vt:i4>1835056</vt:i4>
      </vt:variant>
      <vt:variant>
        <vt:i4>176</vt:i4>
      </vt:variant>
      <vt:variant>
        <vt:i4>0</vt:i4>
      </vt:variant>
      <vt:variant>
        <vt:i4>5</vt:i4>
      </vt:variant>
      <vt:variant>
        <vt:lpwstr/>
      </vt:variant>
      <vt:variant>
        <vt:lpwstr>_Toc149599137</vt:lpwstr>
      </vt:variant>
      <vt:variant>
        <vt:i4>1835056</vt:i4>
      </vt:variant>
      <vt:variant>
        <vt:i4>170</vt:i4>
      </vt:variant>
      <vt:variant>
        <vt:i4>0</vt:i4>
      </vt:variant>
      <vt:variant>
        <vt:i4>5</vt:i4>
      </vt:variant>
      <vt:variant>
        <vt:lpwstr/>
      </vt:variant>
      <vt:variant>
        <vt:lpwstr>_Toc149599136</vt:lpwstr>
      </vt:variant>
      <vt:variant>
        <vt:i4>1835056</vt:i4>
      </vt:variant>
      <vt:variant>
        <vt:i4>164</vt:i4>
      </vt:variant>
      <vt:variant>
        <vt:i4>0</vt:i4>
      </vt:variant>
      <vt:variant>
        <vt:i4>5</vt:i4>
      </vt:variant>
      <vt:variant>
        <vt:lpwstr/>
      </vt:variant>
      <vt:variant>
        <vt:lpwstr>_Toc149599135</vt:lpwstr>
      </vt:variant>
      <vt:variant>
        <vt:i4>1835056</vt:i4>
      </vt:variant>
      <vt:variant>
        <vt:i4>158</vt:i4>
      </vt:variant>
      <vt:variant>
        <vt:i4>0</vt:i4>
      </vt:variant>
      <vt:variant>
        <vt:i4>5</vt:i4>
      </vt:variant>
      <vt:variant>
        <vt:lpwstr/>
      </vt:variant>
      <vt:variant>
        <vt:lpwstr>_Toc149599134</vt:lpwstr>
      </vt:variant>
      <vt:variant>
        <vt:i4>1835056</vt:i4>
      </vt:variant>
      <vt:variant>
        <vt:i4>152</vt:i4>
      </vt:variant>
      <vt:variant>
        <vt:i4>0</vt:i4>
      </vt:variant>
      <vt:variant>
        <vt:i4>5</vt:i4>
      </vt:variant>
      <vt:variant>
        <vt:lpwstr/>
      </vt:variant>
      <vt:variant>
        <vt:lpwstr>_Toc149599133</vt:lpwstr>
      </vt:variant>
      <vt:variant>
        <vt:i4>1835056</vt:i4>
      </vt:variant>
      <vt:variant>
        <vt:i4>146</vt:i4>
      </vt:variant>
      <vt:variant>
        <vt:i4>0</vt:i4>
      </vt:variant>
      <vt:variant>
        <vt:i4>5</vt:i4>
      </vt:variant>
      <vt:variant>
        <vt:lpwstr/>
      </vt:variant>
      <vt:variant>
        <vt:lpwstr>_Toc149599132</vt:lpwstr>
      </vt:variant>
      <vt:variant>
        <vt:i4>1835056</vt:i4>
      </vt:variant>
      <vt:variant>
        <vt:i4>140</vt:i4>
      </vt:variant>
      <vt:variant>
        <vt:i4>0</vt:i4>
      </vt:variant>
      <vt:variant>
        <vt:i4>5</vt:i4>
      </vt:variant>
      <vt:variant>
        <vt:lpwstr/>
      </vt:variant>
      <vt:variant>
        <vt:lpwstr>_Toc149599131</vt:lpwstr>
      </vt:variant>
      <vt:variant>
        <vt:i4>1835056</vt:i4>
      </vt:variant>
      <vt:variant>
        <vt:i4>134</vt:i4>
      </vt:variant>
      <vt:variant>
        <vt:i4>0</vt:i4>
      </vt:variant>
      <vt:variant>
        <vt:i4>5</vt:i4>
      </vt:variant>
      <vt:variant>
        <vt:lpwstr/>
      </vt:variant>
      <vt:variant>
        <vt:lpwstr>_Toc149599130</vt:lpwstr>
      </vt:variant>
      <vt:variant>
        <vt:i4>1900592</vt:i4>
      </vt:variant>
      <vt:variant>
        <vt:i4>128</vt:i4>
      </vt:variant>
      <vt:variant>
        <vt:i4>0</vt:i4>
      </vt:variant>
      <vt:variant>
        <vt:i4>5</vt:i4>
      </vt:variant>
      <vt:variant>
        <vt:lpwstr/>
      </vt:variant>
      <vt:variant>
        <vt:lpwstr>_Toc149599129</vt:lpwstr>
      </vt:variant>
      <vt:variant>
        <vt:i4>1900592</vt:i4>
      </vt:variant>
      <vt:variant>
        <vt:i4>122</vt:i4>
      </vt:variant>
      <vt:variant>
        <vt:i4>0</vt:i4>
      </vt:variant>
      <vt:variant>
        <vt:i4>5</vt:i4>
      </vt:variant>
      <vt:variant>
        <vt:lpwstr/>
      </vt:variant>
      <vt:variant>
        <vt:lpwstr>_Toc149599128</vt:lpwstr>
      </vt:variant>
      <vt:variant>
        <vt:i4>1900592</vt:i4>
      </vt:variant>
      <vt:variant>
        <vt:i4>116</vt:i4>
      </vt:variant>
      <vt:variant>
        <vt:i4>0</vt:i4>
      </vt:variant>
      <vt:variant>
        <vt:i4>5</vt:i4>
      </vt:variant>
      <vt:variant>
        <vt:lpwstr/>
      </vt:variant>
      <vt:variant>
        <vt:lpwstr>_Toc149599127</vt:lpwstr>
      </vt:variant>
      <vt:variant>
        <vt:i4>1900592</vt:i4>
      </vt:variant>
      <vt:variant>
        <vt:i4>110</vt:i4>
      </vt:variant>
      <vt:variant>
        <vt:i4>0</vt:i4>
      </vt:variant>
      <vt:variant>
        <vt:i4>5</vt:i4>
      </vt:variant>
      <vt:variant>
        <vt:lpwstr/>
      </vt:variant>
      <vt:variant>
        <vt:lpwstr>_Toc149599126</vt:lpwstr>
      </vt:variant>
      <vt:variant>
        <vt:i4>1900592</vt:i4>
      </vt:variant>
      <vt:variant>
        <vt:i4>104</vt:i4>
      </vt:variant>
      <vt:variant>
        <vt:i4>0</vt:i4>
      </vt:variant>
      <vt:variant>
        <vt:i4>5</vt:i4>
      </vt:variant>
      <vt:variant>
        <vt:lpwstr/>
      </vt:variant>
      <vt:variant>
        <vt:lpwstr>_Toc149599125</vt:lpwstr>
      </vt:variant>
      <vt:variant>
        <vt:i4>1507379</vt:i4>
      </vt:variant>
      <vt:variant>
        <vt:i4>95</vt:i4>
      </vt:variant>
      <vt:variant>
        <vt:i4>0</vt:i4>
      </vt:variant>
      <vt:variant>
        <vt:i4>5</vt:i4>
      </vt:variant>
      <vt:variant>
        <vt:lpwstr/>
      </vt:variant>
      <vt:variant>
        <vt:lpwstr>_Toc149598290</vt:lpwstr>
      </vt:variant>
      <vt:variant>
        <vt:i4>1441843</vt:i4>
      </vt:variant>
      <vt:variant>
        <vt:i4>89</vt:i4>
      </vt:variant>
      <vt:variant>
        <vt:i4>0</vt:i4>
      </vt:variant>
      <vt:variant>
        <vt:i4>5</vt:i4>
      </vt:variant>
      <vt:variant>
        <vt:lpwstr/>
      </vt:variant>
      <vt:variant>
        <vt:lpwstr>_Toc149598289</vt:lpwstr>
      </vt:variant>
      <vt:variant>
        <vt:i4>1441843</vt:i4>
      </vt:variant>
      <vt:variant>
        <vt:i4>83</vt:i4>
      </vt:variant>
      <vt:variant>
        <vt:i4>0</vt:i4>
      </vt:variant>
      <vt:variant>
        <vt:i4>5</vt:i4>
      </vt:variant>
      <vt:variant>
        <vt:lpwstr/>
      </vt:variant>
      <vt:variant>
        <vt:lpwstr>_Toc149598288</vt:lpwstr>
      </vt:variant>
      <vt:variant>
        <vt:i4>1441843</vt:i4>
      </vt:variant>
      <vt:variant>
        <vt:i4>77</vt:i4>
      </vt:variant>
      <vt:variant>
        <vt:i4>0</vt:i4>
      </vt:variant>
      <vt:variant>
        <vt:i4>5</vt:i4>
      </vt:variant>
      <vt:variant>
        <vt:lpwstr/>
      </vt:variant>
      <vt:variant>
        <vt:lpwstr>_Toc149598287</vt:lpwstr>
      </vt:variant>
      <vt:variant>
        <vt:i4>1441843</vt:i4>
      </vt:variant>
      <vt:variant>
        <vt:i4>71</vt:i4>
      </vt:variant>
      <vt:variant>
        <vt:i4>0</vt:i4>
      </vt:variant>
      <vt:variant>
        <vt:i4>5</vt:i4>
      </vt:variant>
      <vt:variant>
        <vt:lpwstr/>
      </vt:variant>
      <vt:variant>
        <vt:lpwstr>_Toc149598286</vt:lpwstr>
      </vt:variant>
      <vt:variant>
        <vt:i4>1441843</vt:i4>
      </vt:variant>
      <vt:variant>
        <vt:i4>65</vt:i4>
      </vt:variant>
      <vt:variant>
        <vt:i4>0</vt:i4>
      </vt:variant>
      <vt:variant>
        <vt:i4>5</vt:i4>
      </vt:variant>
      <vt:variant>
        <vt:lpwstr/>
      </vt:variant>
      <vt:variant>
        <vt:lpwstr>_Toc149598285</vt:lpwstr>
      </vt:variant>
      <vt:variant>
        <vt:i4>1441843</vt:i4>
      </vt:variant>
      <vt:variant>
        <vt:i4>59</vt:i4>
      </vt:variant>
      <vt:variant>
        <vt:i4>0</vt:i4>
      </vt:variant>
      <vt:variant>
        <vt:i4>5</vt:i4>
      </vt:variant>
      <vt:variant>
        <vt:lpwstr/>
      </vt:variant>
      <vt:variant>
        <vt:lpwstr>_Toc149598284</vt:lpwstr>
      </vt:variant>
      <vt:variant>
        <vt:i4>1441843</vt:i4>
      </vt:variant>
      <vt:variant>
        <vt:i4>53</vt:i4>
      </vt:variant>
      <vt:variant>
        <vt:i4>0</vt:i4>
      </vt:variant>
      <vt:variant>
        <vt:i4>5</vt:i4>
      </vt:variant>
      <vt:variant>
        <vt:lpwstr/>
      </vt:variant>
      <vt:variant>
        <vt:lpwstr>_Toc149598283</vt:lpwstr>
      </vt:variant>
      <vt:variant>
        <vt:i4>1441843</vt:i4>
      </vt:variant>
      <vt:variant>
        <vt:i4>47</vt:i4>
      </vt:variant>
      <vt:variant>
        <vt:i4>0</vt:i4>
      </vt:variant>
      <vt:variant>
        <vt:i4>5</vt:i4>
      </vt:variant>
      <vt:variant>
        <vt:lpwstr/>
      </vt:variant>
      <vt:variant>
        <vt:lpwstr>_Toc149598282</vt:lpwstr>
      </vt:variant>
      <vt:variant>
        <vt:i4>1441843</vt:i4>
      </vt:variant>
      <vt:variant>
        <vt:i4>41</vt:i4>
      </vt:variant>
      <vt:variant>
        <vt:i4>0</vt:i4>
      </vt:variant>
      <vt:variant>
        <vt:i4>5</vt:i4>
      </vt:variant>
      <vt:variant>
        <vt:lpwstr/>
      </vt:variant>
      <vt:variant>
        <vt:lpwstr>_Toc149598281</vt:lpwstr>
      </vt:variant>
      <vt:variant>
        <vt:i4>1441843</vt:i4>
      </vt:variant>
      <vt:variant>
        <vt:i4>35</vt:i4>
      </vt:variant>
      <vt:variant>
        <vt:i4>0</vt:i4>
      </vt:variant>
      <vt:variant>
        <vt:i4>5</vt:i4>
      </vt:variant>
      <vt:variant>
        <vt:lpwstr/>
      </vt:variant>
      <vt:variant>
        <vt:lpwstr>_Toc149598280</vt:lpwstr>
      </vt:variant>
      <vt:variant>
        <vt:i4>1638451</vt:i4>
      </vt:variant>
      <vt:variant>
        <vt:i4>29</vt:i4>
      </vt:variant>
      <vt:variant>
        <vt:i4>0</vt:i4>
      </vt:variant>
      <vt:variant>
        <vt:i4>5</vt:i4>
      </vt:variant>
      <vt:variant>
        <vt:lpwstr/>
      </vt:variant>
      <vt:variant>
        <vt:lpwstr>_Toc149598279</vt:lpwstr>
      </vt:variant>
      <vt:variant>
        <vt:i4>1638451</vt:i4>
      </vt:variant>
      <vt:variant>
        <vt:i4>23</vt:i4>
      </vt:variant>
      <vt:variant>
        <vt:i4>0</vt:i4>
      </vt:variant>
      <vt:variant>
        <vt:i4>5</vt:i4>
      </vt:variant>
      <vt:variant>
        <vt:lpwstr/>
      </vt:variant>
      <vt:variant>
        <vt:lpwstr>_Toc149598278</vt:lpwstr>
      </vt:variant>
      <vt:variant>
        <vt:i4>1638451</vt:i4>
      </vt:variant>
      <vt:variant>
        <vt:i4>17</vt:i4>
      </vt:variant>
      <vt:variant>
        <vt:i4>0</vt:i4>
      </vt:variant>
      <vt:variant>
        <vt:i4>5</vt:i4>
      </vt:variant>
      <vt:variant>
        <vt:lpwstr/>
      </vt:variant>
      <vt:variant>
        <vt:lpwstr>_Toc149598277</vt:lpwstr>
      </vt:variant>
      <vt:variant>
        <vt:i4>1638451</vt:i4>
      </vt:variant>
      <vt:variant>
        <vt:i4>11</vt:i4>
      </vt:variant>
      <vt:variant>
        <vt:i4>0</vt:i4>
      </vt:variant>
      <vt:variant>
        <vt:i4>5</vt:i4>
      </vt:variant>
      <vt:variant>
        <vt:lpwstr/>
      </vt:variant>
      <vt:variant>
        <vt:lpwstr>_Toc149598276</vt:lpwstr>
      </vt:variant>
      <vt:variant>
        <vt:i4>1638451</vt:i4>
      </vt:variant>
      <vt:variant>
        <vt:i4>5</vt:i4>
      </vt:variant>
      <vt:variant>
        <vt:i4>0</vt:i4>
      </vt:variant>
      <vt:variant>
        <vt:i4>5</vt:i4>
      </vt:variant>
      <vt:variant>
        <vt:lpwstr/>
      </vt:variant>
      <vt:variant>
        <vt:lpwstr>_Toc149598275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Immi Guide</dc:title>
  <dc:subject>Unlimited</dc:subject>
  <dc:creator>C Mar</dc:creator>
  <cp:keywords/>
  <dc:description/>
  <cp:lastModifiedBy>C Mar</cp:lastModifiedBy>
  <cp:revision>1</cp:revision>
  <dcterms:created xsi:type="dcterms:W3CDTF">2025-05-29T15:11:00Z</dcterms:created>
  <dcterms:modified xsi:type="dcterms:W3CDTF">2025-05-29T15:12:00Z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0x0101007DEB3ECF3DD2DF4CB6541E3C789B6335</vt:lpwstr>
  </property>
  <property fmtid="{D5CDD505-2E9C-101B-9397-08002B2CF9AE}" pid="3" name="GrammarlyDocumentId">
    <vt:lpwstr>1cfd7c3f4f9b5952be38ab3fda76b31fbfcb10103b77d0ee5f47dc2c663c53e5</vt:lpwstr>
  </property>
</Properties>
</file>